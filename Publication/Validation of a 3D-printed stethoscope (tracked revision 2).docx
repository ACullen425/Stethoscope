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en-US" w:eastAsia="en-US" w:bidi="ar-SA"/>
        </w:rPr>
      </w:pPr>
      <w:bookmarkStart w:id="0" w:name="_GoBack"/>
      <w:bookmarkEnd w:id="0"/>
      <w:r>
        <w:rPr>
          <w:lang w:val="en-US" w:eastAsia="en-US" w:bidi="ar-SA"/>
        </w:rPr>
        <w:t>Validation of an effective, low cost, Free/open access 3D-printed stethoscope</w:t>
      </w:r>
    </w:p>
    <w:p>
      <w:pPr>
        <w:pStyle w:val="Standard"/>
        <w:spacing w:lineRule="auto" w:line="480" w:before="0" w:after="0"/>
        <w:jc w:val="center"/>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jc w:val="center"/>
        <w:rPr>
          <w:rFonts w:ascii="Times New Roman" w:hAnsi="Times New Roman" w:cs="Times New Roman"/>
          <w:color w:val="000000"/>
          <w:sz w:val="24"/>
          <w:szCs w:val="24"/>
          <w:lang w:val="en-US" w:eastAsia="en-US" w:bidi="ar-SA"/>
        </w:rPr>
      </w:pPr>
      <w:r>
        <w:rPr>
          <w:rFonts w:cs="Times New Roman" w:ascii="Times New Roman" w:hAnsi="Times New Roman"/>
          <w:color w:val="000000"/>
          <w:sz w:val="24"/>
          <w:szCs w:val="24"/>
          <w:lang w:val="en-US" w:eastAsia="en-US" w:bidi="ar-SA"/>
        </w:rPr>
      </w:r>
    </w:p>
    <w:p>
      <w:pPr>
        <w:pStyle w:val="Standard"/>
        <w:spacing w:lineRule="auto" w:line="480" w:before="0" w:after="0"/>
        <w:rPr>
          <w:lang w:val="en-US" w:eastAsia="en-US" w:bidi="ar-SA"/>
        </w:rPr>
      </w:pPr>
      <w:r>
        <w:rPr>
          <w:rFonts w:cs="Times New Roman" w:ascii="Times New Roman" w:hAnsi="Times New Roman"/>
          <w:sz w:val="24"/>
          <w:szCs w:val="24"/>
          <w:lang w:val="en-US" w:eastAsia="en-US" w:bidi="ar-SA"/>
        </w:rPr>
        <w:t>Alexander Pavlosky</w:t>
      </w:r>
      <w:r>
        <w:rPr>
          <w:rFonts w:cs="Times New Roman" w:ascii="Times New Roman" w:hAnsi="Times New Roman"/>
          <w:sz w:val="24"/>
          <w:szCs w:val="24"/>
          <w:vertAlign w:val="superscript"/>
          <w:lang w:val="en-US" w:eastAsia="en-US" w:bidi="ar-SA"/>
        </w:rPr>
        <w:t>1</w:t>
      </w:r>
      <w:r>
        <w:rPr>
          <w:rFonts w:cs="Times New Roman" w:ascii="Times New Roman" w:hAnsi="Times New Roman"/>
          <w:sz w:val="24"/>
          <w:szCs w:val="24"/>
          <w:lang w:val="en-US" w:eastAsia="en-US" w:bidi="ar-SA"/>
        </w:rPr>
        <w:t>, Jennifer Glauche</w:t>
      </w: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Spencer Chambers</w:t>
      </w:r>
      <w:r>
        <w:rPr>
          <w:rFonts w:cs="Times New Roman" w:ascii="Times New Roman" w:hAnsi="Times New Roman"/>
          <w:sz w:val="24"/>
          <w:szCs w:val="24"/>
          <w:vertAlign w:val="superscript"/>
          <w:lang w:val="en-US" w:eastAsia="en-US" w:bidi="ar-SA"/>
        </w:rPr>
        <w:t>1</w:t>
      </w:r>
      <w:r>
        <w:rPr>
          <w:rFonts w:cs="Times New Roman" w:ascii="Times New Roman" w:hAnsi="Times New Roman"/>
          <w:sz w:val="24"/>
          <w:szCs w:val="24"/>
          <w:lang w:val="en-US" w:eastAsia="en-US" w:bidi="ar-SA"/>
        </w:rPr>
        <w:t>, Mahmoud Al-Alawi</w:t>
      </w:r>
      <w:r>
        <w:rPr>
          <w:rFonts w:cs="Times New Roman" w:ascii="Times New Roman" w:hAnsi="Times New Roman"/>
          <w:sz w:val="24"/>
          <w:szCs w:val="24"/>
          <w:vertAlign w:val="superscript"/>
          <w:lang w:val="en-US" w:eastAsia="en-US" w:bidi="ar-SA"/>
        </w:rPr>
        <w:t>5</w:t>
      </w:r>
      <w:r>
        <w:rPr>
          <w:rFonts w:cs="Times New Roman" w:ascii="Times New Roman" w:hAnsi="Times New Roman"/>
          <w:sz w:val="24"/>
          <w:szCs w:val="24"/>
          <w:lang w:val="en-US" w:eastAsia="en-US" w:bidi="ar-SA"/>
        </w:rPr>
        <w:t>, Kliment Yanev</w:t>
      </w: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Tarek Loubani</w:t>
      </w:r>
      <w:r>
        <w:rPr>
          <w:rFonts w:cs="Times New Roman" w:ascii="Times New Roman" w:hAnsi="Times New Roman"/>
          <w:sz w:val="24"/>
          <w:szCs w:val="24"/>
          <w:vertAlign w:val="superscript"/>
          <w:lang w:val="en-US" w:eastAsia="en-US" w:bidi="ar-SA"/>
        </w:rPr>
        <w:t>1,2,3,4,5*</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 xml:space="preserve">1 </w:t>
      </w:r>
      <w:r>
        <w:rPr>
          <w:rFonts w:cs="Times New Roman" w:ascii="Times New Roman" w:hAnsi="Times New Roman"/>
          <w:sz w:val="24"/>
          <w:szCs w:val="24"/>
          <w:lang w:val="en-US" w:eastAsia="en-US" w:bidi="ar-SA"/>
        </w:rPr>
        <w:t>Faculty of Medicine, University of Western Ontario,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 xml:space="preserve">2 </w:t>
      </w:r>
      <w:r>
        <w:rPr>
          <w:rFonts w:cs="Times New Roman" w:ascii="Times New Roman" w:hAnsi="Times New Roman"/>
          <w:sz w:val="24"/>
          <w:szCs w:val="24"/>
          <w:lang w:val="en-US" w:eastAsia="en-US" w:bidi="ar-SA"/>
        </w:rPr>
        <w:t>Division of Emergency Medicine, Department of Medicine, University of Western Ontario,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3</w:t>
      </w:r>
      <w:r>
        <w:rPr>
          <w:rFonts w:cs="Times New Roman" w:ascii="Times New Roman" w:hAnsi="Times New Roman"/>
          <w:sz w:val="24"/>
          <w:szCs w:val="24"/>
          <w:lang w:val="en-US" w:eastAsia="en-US" w:bidi="ar-SA"/>
        </w:rPr>
        <w:t xml:space="preserve"> Division of Emergency Medicine, London Health Sciences Centre, London, Ontario,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4</w:t>
      </w:r>
      <w:r>
        <w:rPr>
          <w:rFonts w:cs="Times New Roman" w:ascii="Times New Roman" w:hAnsi="Times New Roman"/>
          <w:sz w:val="24"/>
          <w:szCs w:val="24"/>
          <w:lang w:val="en-US" w:eastAsia="en-US" w:bidi="ar-SA"/>
        </w:rPr>
        <w:t xml:space="preserve"> Division of Emergency Medicine, Al-Shifa Hospital, Gaza</w:t>
      </w:r>
    </w:p>
    <w:p>
      <w:pPr>
        <w:pStyle w:val="Standard"/>
        <w:spacing w:lineRule="auto" w:line="480" w:before="0" w:after="0"/>
        <w:rPr>
          <w:lang w:val="en-US" w:eastAsia="en-US" w:bidi="ar-SA"/>
        </w:rPr>
      </w:pPr>
      <w:bookmarkStart w:id="1" w:name="__DdeLink__913_277434326"/>
      <w:r>
        <w:rPr>
          <w:rFonts w:cs="Times New Roman" w:ascii="Times New Roman" w:hAnsi="Times New Roman"/>
          <w:sz w:val="24"/>
          <w:szCs w:val="24"/>
          <w:vertAlign w:val="superscript"/>
          <w:lang w:val="en-US" w:eastAsia="en-US" w:bidi="ar-SA"/>
        </w:rPr>
        <w:t>5</w:t>
      </w:r>
      <w:bookmarkEnd w:id="1"/>
      <w:r>
        <w:rPr>
          <w:rFonts w:cs="Times New Roman" w:ascii="Times New Roman" w:hAnsi="Times New Roman"/>
          <w:sz w:val="24"/>
          <w:szCs w:val="24"/>
          <w:lang w:val="en-US" w:eastAsia="en-US" w:bidi="ar-SA"/>
        </w:rPr>
        <w:t xml:space="preserve"> Glia, Inc., London, Canada</w:t>
      </w:r>
    </w:p>
    <w:p>
      <w:pPr>
        <w:pStyle w:val="Standard"/>
        <w:spacing w:lineRule="auto" w:line="480" w:before="0" w:after="0"/>
        <w:rPr>
          <w:lang w:val="en-US" w:eastAsia="en-US" w:bidi="ar-SA"/>
        </w:rPr>
      </w:pPr>
      <w:r>
        <w:rPr>
          <w:rFonts w:cs="Times New Roman" w:ascii="Times New Roman" w:hAnsi="Times New Roman"/>
          <w:sz w:val="24"/>
          <w:szCs w:val="24"/>
          <w:vertAlign w:val="superscript"/>
          <w:lang w:val="en-US" w:eastAsia="en-US" w:bidi="ar-SA"/>
        </w:rPr>
        <w:t>6</w:t>
      </w:r>
      <w:r>
        <w:rPr>
          <w:rFonts w:cs="Times New Roman" w:ascii="Times New Roman" w:hAnsi="Times New Roman"/>
          <w:sz w:val="24"/>
          <w:szCs w:val="24"/>
          <w:lang w:val="en-US" w:eastAsia="en-US" w:bidi="ar-SA"/>
        </w:rPr>
        <w:t xml:space="preserve"> No institutional affiliation</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Corresponding author </w:t>
      </w:r>
    </w:p>
    <w:p>
      <w:pPr>
        <w:pStyle w:val="Standard"/>
        <w:spacing w:lineRule="auto" w:line="480" w:before="0" w:after="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E-mail: tarek@tarek.org</w:t>
      </w:r>
      <w:r>
        <w:br w:type="page"/>
      </w:r>
    </w:p>
    <w:p>
      <w:pPr>
        <w:pStyle w:val="Heading1"/>
        <w:rPr>
          <w:lang w:val="en-US" w:eastAsia="en-US" w:bidi="ar-SA"/>
        </w:rPr>
      </w:pPr>
      <w:r>
        <w:rPr>
          <w:lang w:val="en-US" w:eastAsia="en-US" w:bidi="ar-SA"/>
        </w:rPr>
        <w:t>Abstract</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The modern acoustic stethoscope is a useful clinical tool used to detect subtle, pathological changes in cardiac, pulmonary and vascular sounds. Currently, brand-name stethoscopes are expensive despite limited innovations in design or fabrication in recent decades. Consequently, the high cost of high quality, brand name models serves as a barrier to clinicians practicing in various settings, especially in 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lang w:val="en-US" w:eastAsia="en-US" w:bidi="ar-SA"/>
        </w:rPr>
      </w:pPr>
      <w:r>
        <w:rPr>
          <w:lang w:val="en-US" w:eastAsia="en-US" w:bidi="ar-SA"/>
        </w:rPr>
        <w:t>Introduction</w:t>
      </w:r>
    </w:p>
    <w:p>
      <w:pPr>
        <w:pStyle w:val="Standard"/>
        <w:rPr>
          <w:lang w:val="en-US" w:eastAsia="en-US" w:bidi="ar-SA"/>
        </w:rPr>
      </w:pPr>
      <w:r>
        <w:rPr>
          <w:rFonts w:cs="Times New Roman" w:ascii="Times New Roman" w:hAnsi="Times New Roman"/>
          <w:sz w:val="24"/>
          <w:szCs w:val="24"/>
          <w:lang w:val="en-US" w:eastAsia="en-US" w:bidi="ar-SA"/>
        </w:rPr>
        <w:t>Since its introduction in 1819 by René Laennec</w:t>
      </w:r>
      <w:bookmarkStart w:id="2" w:name="__UnoMark__11443_1474859440"/>
      <w:bookmarkStart w:id="3" w:name="__UnoMark__23687_1474859440"/>
      <w:bookmarkStart w:id="4" w:name="__UnoMark__17981_1474859440"/>
      <w:bookmarkStart w:id="5" w:name="__Fieldmark__56_277434326"/>
      <w:bookmarkStart w:id="6" w:name="__UnoMark__19131_1474859440"/>
      <w:bookmarkStart w:id="7" w:name="__UnoMark__22439_1474859440"/>
      <w:bookmarkStart w:id="8" w:name="__UnoMark__20278_1474859440"/>
      <w:bookmarkStart w:id="9" w:name="__UnoMark__15726_1474859440"/>
      <w:bookmarkStart w:id="10" w:name="__UnoMark__14650_1474859440"/>
      <w:bookmarkStart w:id="11" w:name="__UnoMark__12543_1474859440"/>
      <w:bookmarkStart w:id="12" w:name="__UnoMark__16788_1474859440"/>
      <w:bookmarkStart w:id="13" w:name="__UnoMark__28163_1474859440"/>
      <w:bookmarkStart w:id="14" w:name="__UnoMark__13621_1474859440"/>
      <w:bookmarkStart w:id="15" w:name="__UnoMark__10430_1474859440"/>
      <w:r>
        <w:rPr>
          <w:rFonts w:cs="Times New Roman" w:ascii="Times New Roman" w:hAnsi="Times New Roman"/>
          <w:b w:val="false"/>
          <w:i w:val="false"/>
          <w:caps w:val="false"/>
          <w:smallCaps w:val="false"/>
          <w:sz w:val="24"/>
          <w:szCs w:val="24"/>
          <w:u w:val="none"/>
          <w:vertAlign w:val="superscript"/>
          <w:lang w:val="en-US" w:eastAsia="en-US" w:bidi="ar-SA"/>
        </w:rPr>
        <w:t>1</w:t>
      </w:r>
      <w:bookmarkEnd w:id="2"/>
      <w:bookmarkEnd w:id="3"/>
      <w:bookmarkEnd w:id="4"/>
      <w:bookmarkEnd w:id="5"/>
      <w:bookmarkEnd w:id="6"/>
      <w:bookmarkEnd w:id="7"/>
      <w:bookmarkEnd w:id="8"/>
      <w:bookmarkEnd w:id="9"/>
      <w:bookmarkEnd w:id="10"/>
      <w:bookmarkEnd w:id="11"/>
      <w:bookmarkEnd w:id="12"/>
      <w:bookmarkEnd w:id="13"/>
      <w:bookmarkEnd w:id="14"/>
      <w:bookmarkEnd w:id="15"/>
      <w:r>
        <w:rPr>
          <w:rFonts w:cs="Times New Roman" w:ascii="Times New Roman" w:hAnsi="Times New Roman"/>
          <w:sz w:val="24"/>
          <w:szCs w:val="24"/>
          <w:lang w:val="en-US" w:eastAsia="en-US" w:bidi="ar-SA"/>
        </w:rPr>
        <w:t xml:space="preserve">, the acoustic stethoscope has been an integral part of clinical medicine. Despite the lack of </w:t>
      </w:r>
      <w:del w:id="0" w:author="Tarek Loubani" w:date="2018-01-30T04:20:03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 xml:space="preserve">major structural design innovations over recent decades, modern stethoscopes can be an expensive part of the physician’s armamentarium, often costing several hundred US dollars. The high cost of modern stethoscopes remains a significant barrier to physicians </w:t>
      </w:r>
      <w:ins w:id="1" w:author="Tarek Loubani" w:date="2018-01-30T04:20:03Z">
        <w:r>
          <w:rPr>
            <w:rFonts w:cs="Times New Roman" w:ascii="Times New Roman" w:hAnsi="Times New Roman"/>
            <w:sz w:val="24"/>
            <w:szCs w:val="24"/>
            <w:lang w:val="en-US" w:eastAsia="en-US" w:bidi="ar-SA"/>
          </w:rPr>
          <w:t xml:space="preserve">and allied health professionals </w:t>
        </w:r>
      </w:ins>
      <w:r>
        <w:rPr>
          <w:rFonts w:cs="Times New Roman" w:ascii="Times New Roman" w:hAnsi="Times New Roman"/>
          <w:sz w:val="24"/>
          <w:szCs w:val="24"/>
          <w:lang w:val="en-US" w:eastAsia="en-US" w:bidi="ar-SA"/>
        </w:rPr>
        <w:t xml:space="preserve">practicing in </w:t>
      </w:r>
      <w:ins w:id="2" w:author="Tarek Loubani" w:date="2018-01-30T04:20:03Z">
        <w:r>
          <w:rPr>
            <w:rFonts w:cs="Times New Roman" w:ascii="Times New Roman" w:hAnsi="Times New Roman"/>
            <w:sz w:val="24"/>
            <w:szCs w:val="24"/>
            <w:lang w:val="en-US" w:eastAsia="en-US" w:bidi="ar-SA"/>
          </w:rPr>
          <w:t xml:space="preserve">the developed word and in low- and middle-income </w:t>
        </w:r>
      </w:ins>
      <w:del w:id="3" w:author="Tarek Loubani" w:date="2018-01-30T04:20:03Z">
        <w:r>
          <w:rPr>
            <w:rFonts w:cs="Times New Roman" w:ascii="Times New Roman" w:hAnsi="Times New Roman"/>
            <w:sz w:val="24"/>
            <w:szCs w:val="24"/>
            <w:lang w:val="en-US" w:eastAsia="en-US" w:bidi="ar-SA"/>
          </w:rPr>
          <w:delText xml:space="preserve">some developing </w:delText>
        </w:r>
      </w:del>
      <w:r>
        <w:rPr>
          <w:rFonts w:cs="Times New Roman" w:ascii="Times New Roman" w:hAnsi="Times New Roman"/>
          <w:sz w:val="24"/>
          <w:szCs w:val="24"/>
          <w:lang w:val="en-US" w:eastAsia="en-US" w:bidi="ar-SA"/>
        </w:rPr>
        <w:t>countries, where few affordable high-quality options exist. Traditionally, the selection of a stethoscope often does not involve the acoustic properties of the model</w:t>
      </w:r>
      <w:bookmarkStart w:id="16" w:name="__UnoMark__15727_1474859440"/>
      <w:bookmarkStart w:id="17" w:name="__UnoMark__10431_1474859440"/>
      <w:bookmarkStart w:id="18" w:name="__UnoMark__19132_1474859440"/>
      <w:bookmarkStart w:id="19" w:name="__UnoMark__14651_1474859440"/>
      <w:bookmarkStart w:id="20" w:name="__UnoMark__13622_1474859440"/>
      <w:bookmarkStart w:id="21" w:name="__UnoMark__16789_1474859440"/>
      <w:bookmarkStart w:id="22" w:name="__Fieldmark__82_277434326"/>
      <w:bookmarkStart w:id="23" w:name="__UnoMark__11444_1474859440"/>
      <w:bookmarkStart w:id="24" w:name="__UnoMark__12551_1474859440"/>
      <w:bookmarkStart w:id="25" w:name="__UnoMark__23688_1474859440"/>
      <w:bookmarkStart w:id="26" w:name="__UnoMark__28164_1474859440"/>
      <w:bookmarkStart w:id="27" w:name="__UnoMark__22440_1474859440"/>
      <w:bookmarkStart w:id="28" w:name="__UnoMark__17982_1474859440"/>
      <w:bookmarkStart w:id="29" w:name="__UnoMark__20279_1474859440"/>
      <w:r>
        <w:rPr>
          <w:rFonts w:cs="Times New Roman" w:ascii="Times New Roman" w:hAnsi="Times New Roman"/>
          <w:b w:val="false"/>
          <w:i w:val="false"/>
          <w:caps w:val="false"/>
          <w:smallCaps w:val="false"/>
          <w:sz w:val="24"/>
          <w:szCs w:val="24"/>
          <w:u w:val="none"/>
          <w:vertAlign w:val="superscript"/>
          <w:lang w:val="en-US" w:eastAsia="en-US" w:bidi="ar-SA"/>
        </w:rPr>
        <w:t>2</w:t>
      </w:r>
      <w:bookmarkEnd w:id="16"/>
      <w:bookmarkEnd w:id="17"/>
      <w:bookmarkEnd w:id="18"/>
      <w:bookmarkEnd w:id="19"/>
      <w:bookmarkEnd w:id="20"/>
      <w:bookmarkEnd w:id="21"/>
      <w:bookmarkEnd w:id="22"/>
      <w:bookmarkEnd w:id="23"/>
      <w:bookmarkEnd w:id="24"/>
      <w:bookmarkEnd w:id="25"/>
      <w:bookmarkEnd w:id="26"/>
      <w:bookmarkEnd w:id="27"/>
      <w:bookmarkEnd w:id="28"/>
      <w:bookmarkEnd w:id="29"/>
      <w:r>
        <w:rPr>
          <w:rFonts w:cs="Times New Roman" w:ascii="Times New Roman" w:hAnsi="Times New Roman"/>
          <w:sz w:val="24"/>
          <w:szCs w:val="24"/>
          <w:lang w:val="en-US" w:eastAsia="en-US" w:bidi="ar-SA"/>
        </w:rPr>
        <w:t xml:space="preserve"> with most users selecting an expensive brand-name stethoscope such as the Littmann Cardiology III</w:t>
      </w:r>
      <w:ins w:id="4" w:author="Tarek Loubani" w:date="2018-01-30T04:20:03Z">
        <w:r>
          <w:rPr>
            <w:rFonts w:cs="Times New Roman" w:ascii="Times New Roman" w:hAnsi="Times New Roman"/>
            <w:sz w:val="24"/>
            <w:szCs w:val="24"/>
            <w:lang w:val="en-US" w:eastAsia="en-US" w:bidi="ar-SA"/>
          </w:rPr>
          <w:t xml:space="preserve"> or other premium brands</w:t>
        </w:r>
      </w:ins>
      <w:r>
        <w:rPr>
          <w:rFonts w:cs="Times New Roman" w:ascii="Times New Roman" w:hAnsi="Times New Roman"/>
          <w:sz w:val="24"/>
          <w:szCs w:val="24"/>
          <w:lang w:val="en-US" w:eastAsia="en-US" w:bidi="ar-SA"/>
        </w:rPr>
        <w:t xml:space="preserve">. However, previous studies </w:t>
      </w:r>
      <w:ins w:id="5" w:author="Tarek Loubani" w:date="2018-01-30T04:20:03Z">
        <w:r>
          <w:rPr>
            <w:rFonts w:cs="Times New Roman" w:ascii="Times New Roman" w:hAnsi="Times New Roman"/>
            <w:sz w:val="24"/>
            <w:szCs w:val="24"/>
            <w:lang w:val="en-US" w:eastAsia="en-US" w:bidi="ar-SA"/>
          </w:rPr>
          <w:t xml:space="preserve">that </w:t>
        </w:r>
      </w:ins>
      <w:del w:id="6" w:author="Tarek Loubani" w:date="2018-01-30T04:20:03Z">
        <w:r>
          <w:rPr>
            <w:rFonts w:cs="Times New Roman" w:ascii="Times New Roman" w:hAnsi="Times New Roman"/>
            <w:sz w:val="24"/>
            <w:szCs w:val="24"/>
            <w:lang w:val="en-US" w:eastAsia="en-US" w:bidi="ar-SA"/>
          </w:rPr>
          <w:delText xml:space="preserve">which have </w:delText>
        </w:r>
      </w:del>
      <w:r>
        <w:rPr>
          <w:rFonts w:cs="Times New Roman" w:ascii="Times New Roman" w:hAnsi="Times New Roman"/>
          <w:sz w:val="24"/>
          <w:szCs w:val="24"/>
          <w:lang w:val="en-US" w:eastAsia="en-US" w:bidi="ar-SA"/>
        </w:rPr>
        <w:t>compared stethoscope brands have concluded that cost does not correlate with better diaphragm sound quality at relevant frequencies, compared with lower-cost alternatives</w:t>
      </w:r>
      <w:bookmarkStart w:id="30" w:name="__Fieldmark__104_277434326"/>
      <w:bookmarkStart w:id="31" w:name="__UnoMark__19133_1474859440"/>
      <w:bookmarkStart w:id="32" w:name="__UnoMark__13623_1474859440"/>
      <w:bookmarkStart w:id="33" w:name="__UnoMark__23689_1474859440"/>
      <w:bookmarkStart w:id="34" w:name="__UnoMark__20280_1474859440"/>
      <w:bookmarkStart w:id="35" w:name="__UnoMark__28165_1474859440"/>
      <w:bookmarkStart w:id="36" w:name="__UnoMark__22441_1474859440"/>
      <w:bookmarkStart w:id="37" w:name="__UnoMark__10432_1474859440"/>
      <w:bookmarkStart w:id="38" w:name="__UnoMark__12552_1474859440"/>
      <w:bookmarkStart w:id="39" w:name="__UnoMark__17983_1474859440"/>
      <w:bookmarkStart w:id="40" w:name="__UnoMark__16790_1474859440"/>
      <w:bookmarkStart w:id="41" w:name="__UnoMark__15728_1474859440"/>
      <w:bookmarkStart w:id="42" w:name="__UnoMark__14652_1474859440"/>
      <w:bookmarkStart w:id="43" w:name="__UnoMark__11445_1474859440"/>
      <w:r>
        <w:rPr>
          <w:rFonts w:cs="Times New Roman" w:ascii="Times New Roman" w:hAnsi="Times New Roman"/>
          <w:b w:val="false"/>
          <w:i w:val="false"/>
          <w:caps w:val="false"/>
          <w:smallCaps w:val="false"/>
          <w:sz w:val="24"/>
          <w:szCs w:val="24"/>
          <w:u w:val="none"/>
          <w:vertAlign w:val="superscript"/>
          <w:lang w:val="en-US" w:eastAsia="en-US" w:bidi="ar-SA"/>
        </w:rPr>
        <w:t>3,4</w:t>
      </w:r>
      <w:bookmarkEnd w:id="30"/>
      <w:bookmarkEnd w:id="31"/>
      <w:bookmarkEnd w:id="32"/>
      <w:bookmarkEnd w:id="33"/>
      <w:bookmarkEnd w:id="34"/>
      <w:bookmarkEnd w:id="35"/>
      <w:bookmarkEnd w:id="36"/>
      <w:bookmarkEnd w:id="37"/>
      <w:bookmarkEnd w:id="38"/>
      <w:bookmarkEnd w:id="39"/>
      <w:bookmarkEnd w:id="40"/>
      <w:bookmarkEnd w:id="41"/>
      <w:bookmarkEnd w:id="42"/>
      <w:bookmarkEnd w:id="43"/>
      <w:r>
        <w:rPr>
          <w:rFonts w:cs="Times New Roman" w:ascii="Times New Roman" w:hAnsi="Times New Roman"/>
          <w:sz w:val="24"/>
          <w:szCs w:val="24"/>
          <w:lang w:val="en-US" w:eastAsia="en-US" w:bidi="ar-SA"/>
        </w:rPr>
        <w:t xml:space="preserve">. While other 3D printed stethoscope models that would be low-cost to produce can be found </w:t>
      </w:r>
      <w:ins w:id="7" w:author="Tarek Loubani" w:date="2018-01-30T04:20:03Z">
        <w:r>
          <w:rPr>
            <w:rFonts w:cs="Times New Roman" w:ascii="Times New Roman" w:hAnsi="Times New Roman"/>
            <w:sz w:val="24"/>
            <w:szCs w:val="24"/>
            <w:lang w:val="en-US" w:eastAsia="en-US" w:bidi="ar-SA"/>
          </w:rPr>
          <w:t>online</w:t>
        </w:r>
      </w:ins>
      <w:ins w:id="8" w:author="Tarek Loubani" w:date="2018-01-30T04:20:03Z">
        <w:bookmarkStart w:id="44" w:name="__UnoMark__10433_1474859440"/>
        <w:bookmarkStart w:id="45" w:name="__UnoMark__19134_1474859440"/>
        <w:bookmarkStart w:id="46" w:name="__UnoMark__16791_1474859440"/>
        <w:bookmarkStart w:id="47" w:name="__UnoMark__28166_1474859440"/>
        <w:bookmarkStart w:id="48" w:name="__UnoMark__20281_1474859440"/>
        <w:bookmarkStart w:id="49" w:name="__UnoMark__22442_1474859440"/>
        <w:bookmarkStart w:id="50" w:name="__UnoMark__11446_1474859440"/>
        <w:bookmarkStart w:id="51" w:name="__UnoMark__12553_1474859440"/>
        <w:bookmarkStart w:id="52" w:name="__UnoMark__13624_1474859440"/>
        <w:bookmarkStart w:id="53" w:name="__UnoMark__17984_1474859440"/>
        <w:bookmarkStart w:id="54" w:name="__UnoMark__23690_1474859440"/>
        <w:bookmarkStart w:id="55" w:name="__UnoMark__14653_1474859440"/>
        <w:bookmarkStart w:id="56" w:name="__UnoMark__15729_1474859440"/>
        <w:r>
          <w:rPr>
            <w:rFonts w:cs="Times New Roman" w:ascii="Times New Roman" w:hAnsi="Times New Roman"/>
            <w:b w:val="false"/>
            <w:i w:val="false"/>
            <w:caps w:val="false"/>
            <w:smallCaps w:val="false"/>
            <w:sz w:val="24"/>
            <w:szCs w:val="24"/>
            <w:u w:val="none"/>
            <w:vertAlign w:val="superscript"/>
            <w:lang w:val="en-US" w:eastAsia="en-US" w:bidi="ar-SA"/>
          </w:rPr>
          <w:t>5–15</w:t>
        </w:r>
      </w:ins>
      <w:del w:id="9"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online</w:delText>
        </w:r>
      </w:del>
      <w:bookmarkEnd w:id="44"/>
      <w:bookmarkEnd w:id="45"/>
      <w:bookmarkEnd w:id="46"/>
      <w:bookmarkEnd w:id="47"/>
      <w:bookmarkEnd w:id="48"/>
      <w:bookmarkEnd w:id="49"/>
      <w:bookmarkEnd w:id="50"/>
      <w:bookmarkEnd w:id="51"/>
      <w:bookmarkEnd w:id="52"/>
      <w:bookmarkEnd w:id="53"/>
      <w:bookmarkEnd w:id="54"/>
      <w:bookmarkEnd w:id="55"/>
      <w:bookmarkEnd w:id="56"/>
      <w:r>
        <w:rPr>
          <w:rFonts w:cs="Times New Roman" w:ascii="Times New Roman" w:hAnsi="Times New Roman"/>
          <w:sz w:val="24"/>
          <w:szCs w:val="24"/>
          <w:lang w:val="en-US" w:eastAsia="en-US" w:bidi="ar-SA"/>
        </w:rPr>
        <w:t>, we are not aware of any that have been used clinically or research-validated.</w:t>
      </w:r>
    </w:p>
    <w:p>
      <w:pPr>
        <w:pStyle w:val="Standard"/>
        <w:rPr/>
      </w:pPr>
      <w:r>
        <w:rPr>
          <w:rFonts w:cs="Times New Roman" w:ascii="Times New Roman" w:hAnsi="Times New Roman"/>
          <w:sz w:val="24"/>
          <w:szCs w:val="24"/>
          <w:lang w:val="en-US" w:eastAsia="en-US" w:bidi="ar-SA"/>
        </w:rPr>
        <w:t>Numerous groups have previously attempted to standardize methods to determine the efficacy of acoustic stethoscope models</w:t>
      </w:r>
      <w:bookmarkStart w:id="57" w:name="__UnoMark__14654_1474859440"/>
      <w:bookmarkStart w:id="58" w:name="__UnoMark__15730_1474859440"/>
      <w:bookmarkStart w:id="59" w:name="__UnoMark__11449_1474859440"/>
      <w:bookmarkStart w:id="60" w:name="__UnoMark__28167_1474859440"/>
      <w:bookmarkStart w:id="61" w:name="__UnoMark__13625_1474859440"/>
      <w:bookmarkStart w:id="62" w:name="__UnoMark__23691_1474859440"/>
      <w:bookmarkStart w:id="63" w:name="__UnoMark__10434_1474859440"/>
      <w:bookmarkStart w:id="64" w:name="__UnoMark__16794_1474859440"/>
      <w:bookmarkStart w:id="65" w:name="__UnoMark__19135_1474859440"/>
      <w:bookmarkStart w:id="66" w:name="__UnoMark__12554_1474859440"/>
      <w:bookmarkStart w:id="67" w:name="__UnoMark__17985_1474859440"/>
      <w:bookmarkStart w:id="68" w:name="__UnoMark__22443_1474859440"/>
      <w:bookmarkStart w:id="69" w:name="__UnoMark__20282_1474859440"/>
      <w:r>
        <w:rPr>
          <w:rFonts w:cs="Times New Roman" w:ascii="Times New Roman" w:hAnsi="Times New Roman"/>
          <w:b w:val="false"/>
          <w:i w:val="false"/>
          <w:caps w:val="false"/>
          <w:smallCaps w:val="false"/>
          <w:sz w:val="24"/>
          <w:szCs w:val="24"/>
          <w:u w:val="none"/>
          <w:vertAlign w:val="superscript"/>
          <w:lang w:val="en-US" w:eastAsia="en-US" w:bidi="ar-SA"/>
        </w:rPr>
        <w:t>2,</w:t>
      </w:r>
      <w:ins w:id="10"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t>16–20</w:t>
        </w:r>
      </w:ins>
      <w:del w:id="11"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5–9</w:delText>
        </w:r>
      </w:del>
      <w:bookmarkEnd w:id="57"/>
      <w:bookmarkEnd w:id="58"/>
      <w:bookmarkEnd w:id="59"/>
      <w:bookmarkEnd w:id="60"/>
      <w:bookmarkEnd w:id="61"/>
      <w:bookmarkEnd w:id="62"/>
      <w:bookmarkEnd w:id="63"/>
      <w:bookmarkEnd w:id="64"/>
      <w:bookmarkEnd w:id="65"/>
      <w:bookmarkEnd w:id="66"/>
      <w:bookmarkEnd w:id="67"/>
      <w:bookmarkEnd w:id="68"/>
      <w:bookmarkEnd w:id="69"/>
      <w:r>
        <w:rPr>
          <w:rFonts w:cs="Times New Roman" w:ascii="Times New Roman" w:hAnsi="Times New Roman"/>
          <w:sz w:val="24"/>
          <w:szCs w:val="24"/>
          <w:lang w:val="en-US" w:eastAsia="en-US" w:bidi="ar-SA"/>
        </w:rPr>
        <w:t xml:space="preserve">,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w:t>
      </w:r>
      <w:ins w:id="12" w:author="Tarek Loubani" w:date="2018-01-30T04:20:03Z">
        <w:r>
          <w:rPr>
            <w:rFonts w:cs="Times New Roman" w:ascii="Times New Roman" w:hAnsi="Times New Roman"/>
            <w:sz w:val="24"/>
            <w:szCs w:val="24"/>
            <w:lang w:val="en-US" w:eastAsia="en-US" w:bidi="ar-SA"/>
          </w:rPr>
          <w:t>frequencies</w:t>
        </w:r>
      </w:ins>
      <w:ins w:id="13" w:author="Tarek Loubani" w:date="2018-01-30T04:20:03Z">
        <w:bookmarkStart w:id="70" w:name="__UnoMark__16809_1474859440"/>
        <w:bookmarkStart w:id="71" w:name="__UnoMark__14659_1474859440"/>
        <w:bookmarkStart w:id="72" w:name="__UnoMark__11466_1474859440"/>
        <w:bookmarkStart w:id="73" w:name="__UnoMark__10456_1474859440"/>
        <w:bookmarkStart w:id="74" w:name="__UnoMark__28174_1474859440"/>
        <w:bookmarkStart w:id="75" w:name="__UnoMark__13630_1474859440"/>
        <w:bookmarkStart w:id="76" w:name="__UnoMark__22450_1474859440"/>
        <w:bookmarkStart w:id="77" w:name="__UnoMark__23697_1474859440"/>
        <w:bookmarkStart w:id="78" w:name="__UnoMark__12565_1474859440"/>
        <w:bookmarkStart w:id="79" w:name="__UnoMark__17990_1474859440"/>
        <w:bookmarkStart w:id="80" w:name="__UnoMark__15735_1474859440"/>
        <w:bookmarkStart w:id="81" w:name="__UnoMark__20289_1474859440"/>
        <w:bookmarkStart w:id="82" w:name="__UnoMark__19142_1474859440"/>
        <w:r>
          <w:rPr>
            <w:rFonts w:cs="Times New Roman" w:ascii="Times New Roman" w:hAnsi="Times New Roman"/>
            <w:b w:val="false"/>
            <w:i w:val="false"/>
            <w:caps w:val="false"/>
            <w:smallCaps w:val="false"/>
            <w:sz w:val="24"/>
            <w:szCs w:val="24"/>
            <w:u w:val="none"/>
            <w:vertAlign w:val="superscript"/>
            <w:lang w:val="en-US" w:eastAsia="en-US" w:bidi="ar-SA"/>
          </w:rPr>
          <w:t>2–</w:t>
        </w:r>
      </w:ins>
      <w:ins w:id="14" w:author="Tarek Loubani" w:date="2018-01-30T04:20:03Z">
        <w:r>
          <w:rPr>
            <w:vertAlign w:val="superscript"/>
            <w:lang w:val="en-US" w:eastAsia="en-US" w:bidi="ar-SA"/>
          </w:rPr>
          <w:t>4,16,17</w:t>
        </w:r>
      </w:ins>
      <w:del w:id="15" w:author="Tarek Loubani" w:date="2018-01-30T04:20:03Z">
        <w:r>
          <w:rPr>
            <w:rFonts w:cs="Times New Roman" w:ascii="Times New Roman" w:hAnsi="Times New Roman"/>
            <w:sz w:val="24"/>
            <w:szCs w:val="24"/>
            <w:vertAlign w:val="superscript"/>
            <w:lang w:val="en-US" w:eastAsia="en-US" w:bidi="ar-SA"/>
          </w:rPr>
          <w:delText>frequencies 2–6</w:delText>
        </w:r>
      </w:del>
      <w:bookmarkEnd w:id="70"/>
      <w:bookmarkEnd w:id="71"/>
      <w:bookmarkEnd w:id="72"/>
      <w:bookmarkEnd w:id="73"/>
      <w:bookmarkEnd w:id="74"/>
      <w:bookmarkEnd w:id="75"/>
      <w:bookmarkEnd w:id="76"/>
      <w:bookmarkEnd w:id="77"/>
      <w:bookmarkEnd w:id="78"/>
      <w:bookmarkEnd w:id="79"/>
      <w:bookmarkEnd w:id="80"/>
      <w:bookmarkEnd w:id="81"/>
      <w:bookmarkEnd w:id="82"/>
      <w:r>
        <w:rPr>
          <w:rFonts w:cs="Times New Roman" w:ascii="Times New Roman" w:hAnsi="Times New Roman"/>
          <w:sz w:val="24"/>
          <w:szCs w:val="24"/>
          <w:lang w:val="en-US" w:eastAsia="en-US" w:bidi="ar-SA"/>
        </w:rPr>
        <w:t xml:space="preserve"> while the other uses a phantom to simulate vibrations of the chest </w:t>
      </w:r>
      <w:ins w:id="16" w:author="Tarek Loubani" w:date="2018-01-30T04:20:03Z">
        <w:r>
          <w:rPr>
            <w:rFonts w:cs="Times New Roman" w:ascii="Times New Roman" w:hAnsi="Times New Roman"/>
            <w:sz w:val="24"/>
            <w:szCs w:val="24"/>
            <w:lang w:val="en-US" w:eastAsia="en-US" w:bidi="ar-SA"/>
          </w:rPr>
          <w:t>wall</w:t>
        </w:r>
      </w:ins>
      <w:ins w:id="17" w:author="Tarek Loubani" w:date="2018-01-30T04:20:03Z">
        <w:bookmarkStart w:id="83" w:name="__UnoMark__16798_1474859440"/>
        <w:bookmarkStart w:id="84" w:name="__UnoMark__13626_1474859440"/>
        <w:bookmarkStart w:id="85" w:name="__UnoMark__10435_1474859440"/>
        <w:bookmarkStart w:id="86" w:name="__UnoMark__12555_1474859440"/>
        <w:bookmarkStart w:id="87" w:name="__UnoMark__28168_1474859440"/>
        <w:bookmarkStart w:id="88" w:name="__UnoMark__22444_1474859440"/>
        <w:bookmarkStart w:id="89" w:name="__UnoMark__23692_1474859440"/>
        <w:bookmarkStart w:id="90" w:name="__UnoMark__20283_1474859440"/>
        <w:bookmarkStart w:id="91" w:name="__UnoMark__17986_1474859440"/>
        <w:bookmarkStart w:id="92" w:name="__UnoMark__14655_1474859440"/>
        <w:bookmarkStart w:id="93" w:name="__UnoMark__15731_1474859440"/>
        <w:bookmarkStart w:id="94" w:name="__UnoMark__19136_1474859440"/>
        <w:bookmarkStart w:id="95" w:name="__UnoMark__11453_1474859440"/>
        <w:r>
          <w:rPr>
            <w:b w:val="false"/>
            <w:i w:val="false"/>
            <w:caps w:val="false"/>
            <w:smallCaps w:val="false"/>
            <w:u w:val="none"/>
            <w:vertAlign w:val="superscript"/>
            <w:lang w:val="en-US" w:eastAsia="en-US" w:bidi="ar-SA"/>
          </w:rPr>
          <w:t>19,21,22</w:t>
        </w:r>
      </w:ins>
      <w:del w:id="18"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wall</w:delText>
        </w:r>
      </w:del>
      <w:del w:id="19" w:author="Tarek Loubani" w:date="2018-01-30T04:20:03Z">
        <w:bookmarkStart w:id="96" w:name="__Fieldmark__140_2774343261"/>
        <w:bookmarkStart w:id="97" w:name="ZOTERO_BREF_X2BRxKz0YCvM1"/>
        <w:r>
          <w:rPr>
            <w:rFonts w:cs="Times New Roman" w:ascii="Times New Roman" w:hAnsi="Times New Roman"/>
            <w:b w:val="false"/>
            <w:i w:val="false"/>
            <w:caps w:val="false"/>
            <w:smallCaps w:val="false"/>
            <w:sz w:val="24"/>
            <w:szCs w:val="24"/>
            <w:u w:val="none"/>
            <w:vertAlign w:val="superscript"/>
            <w:lang w:val="en-US" w:eastAsia="en-US" w:bidi="ar-SA"/>
          </w:rPr>
          <w:delText>8,10,11</w:delText>
        </w:r>
      </w:del>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r>
        <w:rPr>
          <w:rFonts w:cs="Times New Roman" w:ascii="Times New Roman" w:hAnsi="Times New Roman"/>
          <w:sz w:val="24"/>
          <w:szCs w:val="24"/>
          <w:lang w:val="en-US" w:eastAsia="en-US" w:bidi="ar-SA"/>
        </w:rPr>
        <w:t>. These methods allow investigators to quantitatively compare the sensitivity of a stethoscope model compared with another.</w:t>
      </w:r>
    </w:p>
    <w:p>
      <w:pPr>
        <w:pStyle w:val="Standard"/>
        <w:rPr/>
      </w:pPr>
      <w:r>
        <w:rPr>
          <w:rFonts w:cs="Times New Roman" w:ascii="Times New Roman" w:hAnsi="Times New Roman"/>
          <w:sz w:val="24"/>
          <w:szCs w:val="24"/>
          <w:lang w:val="en-US" w:eastAsia="en-US" w:bidi="ar-SA"/>
        </w:rPr>
        <w:t>In this article, we describe the construction and validation of a low cost, Free/open access 3D printed acoustic stethoscope - referred to here as the ‘Glia model’. The aim of this research is to give low budget health care systems affordable access to an effective stethoscope for a cost under $5 USD</w:t>
      </w:r>
      <w:ins w:id="20" w:author="Tarek Loubani" w:date="2018-01-30T04:20:03Z">
        <w:r>
          <w:rPr>
            <w:rFonts w:cs="Times New Roman" w:ascii="Times New Roman" w:hAnsi="Times New Roman"/>
            <w:sz w:val="24"/>
            <w:szCs w:val="24"/>
            <w:lang w:val="en-US" w:eastAsia="en-US" w:bidi="ar-SA"/>
          </w:rPr>
          <w:t xml:space="preserve"> </w:t>
        </w:r>
      </w:ins>
      <w:ins w:id="21" w:author="Tarek Loubani" w:date="2018-01-30T04:20:03Z">
        <w:r>
          <w:rPr>
            <w:rFonts w:cs="Times New Roman" w:ascii="Times New Roman" w:hAnsi="Times New Roman"/>
            <w:sz w:val="24"/>
            <w:szCs w:val="24"/>
            <w:lang w:val="en-US" w:eastAsia="en-US" w:bidi="ar-SA"/>
          </w:rPr>
          <w:t xml:space="preserve">and to contribute to the body of literature by ensuring </w:t>
        </w:r>
      </w:ins>
      <w:ins w:id="22" w:author="Tarek Loubani" w:date="2018-01-30T04:20:03Z">
        <w:r>
          <w:rPr>
            <w:rFonts w:cs="Times New Roman" w:ascii="Times New Roman" w:hAnsi="Times New Roman"/>
            <w:sz w:val="24"/>
            <w:szCs w:val="24"/>
            <w:lang w:val="en-US" w:eastAsia="en-US" w:bidi="ar-SA"/>
          </w:rPr>
          <w:t>this stethoscope</w:t>
        </w:r>
      </w:ins>
      <w:ins w:id="23" w:author="Tarek Loubani" w:date="2018-01-30T04:20:03Z">
        <w:r>
          <w:rPr>
            <w:rFonts w:cs="Times New Roman" w:ascii="Times New Roman" w:hAnsi="Times New Roman"/>
            <w:sz w:val="24"/>
            <w:szCs w:val="24"/>
            <w:lang w:val="en-US" w:eastAsia="en-US" w:bidi="ar-SA"/>
          </w:rPr>
          <w:t xml:space="preserve"> is rigorously tested and released as Free/open access hardware</w:t>
        </w:r>
      </w:ins>
      <w:r>
        <w:rPr>
          <w:rFonts w:cs="Times New Roman" w:ascii="Times New Roman" w:hAnsi="Times New Roman"/>
          <w:sz w:val="24"/>
          <w:szCs w:val="24"/>
          <w:lang w:val="en-US" w:eastAsia="en-US" w:bidi="ar-SA"/>
        </w:rPr>
        <w:t xml:space="preserve">. To achieve this, we utilized 3D printing, a technology </w:t>
      </w:r>
      <w:ins w:id="24" w:author="Tarek Loubani" w:date="2018-01-30T04:20:03Z">
        <w:r>
          <w:rPr>
            <w:rFonts w:cs="Times New Roman" w:ascii="Times New Roman" w:hAnsi="Times New Roman"/>
            <w:sz w:val="24"/>
            <w:szCs w:val="24"/>
            <w:lang w:val="en-US" w:eastAsia="en-US" w:bidi="ar-SA"/>
          </w:rPr>
          <w:t>that</w:t>
        </w:r>
      </w:ins>
      <w:del w:id="25" w:author="Tarek Loubani" w:date="2018-01-30T04:20:03Z">
        <w:r>
          <w:rPr>
            <w:rFonts w:cs="Times New Roman" w:ascii="Times New Roman" w:hAnsi="Times New Roman"/>
            <w:sz w:val="24"/>
            <w:szCs w:val="24"/>
            <w:lang w:val="en-US" w:eastAsia="en-US" w:bidi="ar-SA"/>
          </w:rPr>
          <w:delText>which</w:delText>
        </w:r>
      </w:del>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 xml:space="preserve">is advancing rapidly and becoming increasingly </w:t>
      </w:r>
      <w:ins w:id="26" w:author="Tarek Loubani" w:date="2018-01-30T04:20:03Z">
        <w:r>
          <w:rPr>
            <w:rFonts w:cs="Times New Roman" w:ascii="Times New Roman" w:hAnsi="Times New Roman"/>
            <w:sz w:val="24"/>
            <w:szCs w:val="24"/>
            <w:lang w:val="en-US" w:eastAsia="en-US" w:bidi="ar-SA"/>
          </w:rPr>
          <w:t>inexpensive</w:t>
        </w:r>
      </w:ins>
      <w:ins w:id="27" w:author="Tarek Loubani" w:date="2018-01-30T04:20:03Z">
        <w:bookmarkStart w:id="98" w:name="__UnoMark__17970_1474859440"/>
        <w:bookmarkStart w:id="99" w:name="__UnoMark__28171_1474859440"/>
        <w:bookmarkStart w:id="100" w:name="__UnoMark__16777_1474859440"/>
        <w:bookmarkStart w:id="101" w:name="__UnoMark__12536_1474859440"/>
        <w:bookmarkStart w:id="102" w:name="__UnoMark__11436_1474859440"/>
        <w:bookmarkStart w:id="103" w:name="__UnoMark__19139_1474859440"/>
        <w:bookmarkStart w:id="104" w:name="__UnoMark__13618_1474859440"/>
        <w:bookmarkStart w:id="105" w:name="__UnoMark__22447_1474859440"/>
        <w:bookmarkStart w:id="106" w:name="__UnoMark__23695_1474859440"/>
        <w:bookmarkStart w:id="107" w:name="__UnoMark__20286_1474859440"/>
        <w:bookmarkStart w:id="108" w:name="__UnoMark__15717_1474859440"/>
        <w:bookmarkStart w:id="109" w:name="__UnoMark__14642_1474859440"/>
        <w:r>
          <w:rPr>
            <w:rFonts w:cs="Times New Roman" w:ascii="Times New Roman" w:hAnsi="Times New Roman"/>
            <w:b w:val="false"/>
            <w:i w:val="false"/>
            <w:caps w:val="false"/>
            <w:smallCaps w:val="false"/>
            <w:sz w:val="24"/>
            <w:szCs w:val="24"/>
            <w:u w:val="none"/>
            <w:vertAlign w:val="superscript"/>
            <w:lang w:val="en-US" w:eastAsia="en-US" w:bidi="ar-SA"/>
          </w:rPr>
          <w:t>23</w:t>
        </w:r>
      </w:ins>
      <w:ins w:id="28" w:author="Tarek Loubani" w:date="2018-01-30T04:20:03Z">
        <w:bookmarkEnd w:id="98"/>
        <w:bookmarkEnd w:id="99"/>
        <w:bookmarkEnd w:id="100"/>
        <w:bookmarkEnd w:id="101"/>
        <w:bookmarkEnd w:id="102"/>
        <w:bookmarkEnd w:id="103"/>
        <w:bookmarkEnd w:id="104"/>
        <w:bookmarkEnd w:id="105"/>
        <w:bookmarkEnd w:id="106"/>
        <w:bookmarkEnd w:id="107"/>
        <w:bookmarkEnd w:id="108"/>
        <w:bookmarkEnd w:id="109"/>
        <w:r>
          <w:rPr>
            <w:rFonts w:cs="Times New Roman" w:ascii="Times New Roman" w:hAnsi="Times New Roman"/>
            <w:sz w:val="24"/>
            <w:szCs w:val="24"/>
            <w:lang w:val="en-US" w:eastAsia="en-US" w:bidi="ar-SA"/>
          </w:rPr>
          <w:t xml:space="preserve">. </w:t>
        </w:r>
      </w:ins>
      <w:ins w:id="29" w:author="Tarek Loubani" w:date="2018-01-30T04:20:03Z">
        <w:r>
          <w:rPr>
            <w:rFonts w:cs="Times New Roman" w:ascii="Times New Roman" w:hAnsi="Times New Roman"/>
            <w:sz w:val="24"/>
            <w:szCs w:val="24"/>
            <w:lang w:val="en-US" w:eastAsia="en-US" w:bidi="ar-SA"/>
          </w:rPr>
          <w:t xml:space="preserve">3D printing technology has been used by </w:t>
        </w:r>
      </w:ins>
      <w:ins w:id="30" w:author="Tarek Loubani" w:date="2018-01-30T04:20:03Z">
        <w:r>
          <w:rPr>
            <w:rFonts w:cs="Times New Roman" w:ascii="Times New Roman" w:hAnsi="Times New Roman"/>
            <w:sz w:val="24"/>
            <w:szCs w:val="24"/>
            <w:lang w:val="en-US" w:eastAsia="en-US" w:bidi="ar-SA"/>
          </w:rPr>
          <w:t>others, especially for work on prosthetics</w:t>
        </w:r>
      </w:ins>
      <w:ins w:id="31" w:author="Tarek Loubani" w:date="2018-01-30T04:20:03Z">
        <w:bookmarkStart w:id="110" w:name="__UnoMark__17973_1474859440"/>
        <w:bookmarkStart w:id="111" w:name="__UnoMark__23696_1474859440"/>
        <w:bookmarkStart w:id="112" w:name="__UnoMark__15718_1474859440"/>
        <w:bookmarkStart w:id="113" w:name="__UnoMark__20287_1474859440"/>
        <w:bookmarkStart w:id="114" w:name="__UnoMark__13620_1474859440"/>
        <w:bookmarkStart w:id="115" w:name="__UnoMark__12537_1474859440"/>
        <w:bookmarkStart w:id="116" w:name="__UnoMark__14643_1474859440"/>
        <w:bookmarkStart w:id="117" w:name="__UnoMark__28172_1474859440"/>
        <w:bookmarkStart w:id="118" w:name="__UnoMark__16778_1474859440"/>
        <w:bookmarkStart w:id="119" w:name="__UnoMark__19140_1474859440"/>
        <w:bookmarkStart w:id="120" w:name="__UnoMark__22448_1474859440"/>
        <w:r>
          <w:rPr>
            <w:rFonts w:cs="Times New Roman" w:ascii="Times New Roman" w:hAnsi="Times New Roman"/>
            <w:b w:val="false"/>
            <w:i w:val="false"/>
            <w:caps w:val="false"/>
            <w:smallCaps w:val="false"/>
            <w:sz w:val="24"/>
            <w:szCs w:val="24"/>
            <w:u w:val="none"/>
            <w:vertAlign w:val="superscript"/>
            <w:lang w:val="en-US" w:eastAsia="en-US" w:bidi="ar-SA"/>
          </w:rPr>
          <w:t>24–26</w:t>
        </w:r>
      </w:ins>
      <w:ins w:id="32" w:author="Tarek Loubani" w:date="2018-01-30T04:20:03Z">
        <w:bookmarkEnd w:id="110"/>
        <w:bookmarkEnd w:id="111"/>
        <w:bookmarkEnd w:id="112"/>
        <w:bookmarkEnd w:id="113"/>
        <w:bookmarkEnd w:id="114"/>
        <w:bookmarkEnd w:id="115"/>
        <w:bookmarkEnd w:id="116"/>
        <w:bookmarkEnd w:id="117"/>
        <w:bookmarkEnd w:id="118"/>
        <w:bookmarkEnd w:id="119"/>
        <w:bookmarkEnd w:id="120"/>
        <w:r>
          <w:rPr>
            <w:rFonts w:cs="Times New Roman" w:ascii="Times New Roman" w:hAnsi="Times New Roman"/>
            <w:sz w:val="24"/>
            <w:szCs w:val="24"/>
            <w:lang w:val="en-US" w:eastAsia="en-US" w:bidi="ar-SA"/>
          </w:rPr>
          <w:t>, splints</w:t>
        </w:r>
      </w:ins>
      <w:ins w:id="33" w:author="Tarek Loubani" w:date="2018-01-30T04:20:03Z">
        <w:bookmarkStart w:id="121" w:name="__UnoMark__14644_1474859440"/>
        <w:bookmarkStart w:id="122" w:name="__UnoMark__20291_1474859440"/>
        <w:bookmarkStart w:id="123" w:name="__UnoMark__22452_1474859440"/>
        <w:bookmarkStart w:id="124" w:name="__UnoMark__15719_1474859440"/>
        <w:bookmarkStart w:id="125" w:name="__UnoMark__23699_1474859440"/>
        <w:bookmarkStart w:id="126" w:name="__UnoMark__17974_1474859440"/>
        <w:bookmarkStart w:id="127" w:name="__UnoMark__28176_1474859440"/>
        <w:bookmarkStart w:id="128" w:name="__UnoMark__16779_1474859440"/>
        <w:bookmarkStart w:id="129" w:name="__UnoMark__19144_1474859440"/>
        <w:r>
          <w:rPr>
            <w:rFonts w:cs="Times New Roman" w:ascii="Times New Roman" w:hAnsi="Times New Roman"/>
            <w:b w:val="false"/>
            <w:i w:val="false"/>
            <w:caps w:val="false"/>
            <w:smallCaps w:val="false"/>
            <w:sz w:val="24"/>
            <w:szCs w:val="24"/>
            <w:u w:val="none"/>
            <w:vertAlign w:val="superscript"/>
            <w:lang w:val="en-US" w:eastAsia="en-US" w:bidi="ar-SA"/>
          </w:rPr>
          <w:t>27,28</w:t>
        </w:r>
      </w:ins>
      <w:ins w:id="34" w:author="Tarek Loubani" w:date="2018-01-30T04:20:03Z">
        <w:bookmarkEnd w:id="121"/>
        <w:bookmarkEnd w:id="122"/>
        <w:bookmarkEnd w:id="123"/>
        <w:bookmarkEnd w:id="124"/>
        <w:bookmarkEnd w:id="125"/>
        <w:bookmarkEnd w:id="126"/>
        <w:bookmarkEnd w:id="127"/>
        <w:bookmarkEnd w:id="128"/>
        <w:bookmarkEnd w:id="129"/>
        <w:r>
          <w:rPr>
            <w:rFonts w:cs="Times New Roman" w:ascii="Times New Roman" w:hAnsi="Times New Roman"/>
            <w:sz w:val="24"/>
            <w:szCs w:val="24"/>
            <w:lang w:val="en-US" w:eastAsia="en-US" w:bidi="ar-SA"/>
          </w:rPr>
          <w:t xml:space="preserve"> and preoperative planning</w:t>
        </w:r>
      </w:ins>
      <w:ins w:id="35" w:author="Tarek Loubani" w:date="2018-01-30T04:20:03Z">
        <w:bookmarkStart w:id="130" w:name="__UnoMark__16780_1474859440"/>
        <w:bookmarkStart w:id="131" w:name="__UnoMark__28177_1474859440"/>
        <w:bookmarkStart w:id="132" w:name="__UnoMark__23700_1474859440"/>
        <w:bookmarkStart w:id="133" w:name="__UnoMark__19145_1474859440"/>
        <w:bookmarkStart w:id="134" w:name="__UnoMark__22453_1474859440"/>
        <w:bookmarkStart w:id="135" w:name="__UnoMark__17975_1474859440"/>
        <w:bookmarkStart w:id="136" w:name="__UnoMark__20292_1474859440"/>
        <w:bookmarkStart w:id="137" w:name="__UnoMark__15720_1474859440"/>
        <w:r>
          <w:rPr>
            <w:rFonts w:cs="Times New Roman" w:ascii="Times New Roman" w:hAnsi="Times New Roman"/>
            <w:b w:val="false"/>
            <w:i w:val="false"/>
            <w:caps w:val="false"/>
            <w:smallCaps w:val="false"/>
            <w:sz w:val="24"/>
            <w:szCs w:val="24"/>
            <w:u w:val="none"/>
            <w:vertAlign w:val="superscript"/>
            <w:lang w:val="en-US" w:eastAsia="en-US" w:bidi="ar-SA"/>
          </w:rPr>
          <w:t>29</w:t>
        </w:r>
      </w:ins>
      <w:ins w:id="36" w:author="Tarek Loubani" w:date="2018-01-30T04:20:03Z">
        <w:bookmarkEnd w:id="130"/>
        <w:bookmarkEnd w:id="131"/>
        <w:bookmarkEnd w:id="132"/>
        <w:bookmarkEnd w:id="133"/>
        <w:bookmarkEnd w:id="134"/>
        <w:bookmarkEnd w:id="135"/>
        <w:bookmarkEnd w:id="136"/>
        <w:bookmarkEnd w:id="137"/>
        <w:r>
          <w:rPr>
            <w:rFonts w:cs="Times New Roman" w:ascii="Times New Roman" w:hAnsi="Times New Roman"/>
            <w:sz w:val="24"/>
            <w:szCs w:val="24"/>
            <w:lang w:val="en-US" w:eastAsia="en-US" w:bidi="ar-SA"/>
          </w:rPr>
          <w:t xml:space="preserve">. </w:t>
        </w:r>
      </w:ins>
      <w:ins w:id="37" w:author="Tarek Loubani" w:date="2018-01-30T04:20:03Z">
        <w:r>
          <w:rPr>
            <w:rFonts w:cs="Times New Roman" w:ascii="Times New Roman" w:hAnsi="Times New Roman"/>
            <w:sz w:val="24"/>
            <w:szCs w:val="24"/>
            <w:lang w:val="en-US" w:eastAsia="en-US" w:bidi="ar-SA"/>
          </w:rPr>
          <w:t>It</w:t>
        </w:r>
      </w:ins>
      <w:ins w:id="38" w:author="Tarek Loubani" w:date="2018-01-30T04:20:03Z">
        <w:r>
          <w:rPr>
            <w:rFonts w:cs="Times New Roman" w:ascii="Times New Roman" w:hAnsi="Times New Roman"/>
            <w:sz w:val="24"/>
            <w:szCs w:val="24"/>
            <w:lang w:val="en-US" w:eastAsia="en-US" w:bidi="ar-SA"/>
          </w:rPr>
          <w:t xml:space="preserve"> has also been proposed as a partial solution to problems in supply chain management during disasters</w:t>
        </w:r>
      </w:ins>
      <w:ins w:id="39" w:author="Tarek Loubani" w:date="2018-01-30T04:20:03Z">
        <w:bookmarkStart w:id="138" w:name="__UnoMark__19146_1474859440"/>
        <w:bookmarkStart w:id="139" w:name="__UnoMark__28178_1474859440"/>
        <w:bookmarkStart w:id="140" w:name="__UnoMark__22454_1474859440"/>
        <w:bookmarkStart w:id="141" w:name="__UnoMark__23701_1474859440"/>
        <w:bookmarkStart w:id="142" w:name="__UnoMark__20293_1474859440"/>
        <w:r>
          <w:rPr>
            <w:rFonts w:cs="Times New Roman" w:ascii="Times New Roman" w:hAnsi="Times New Roman"/>
            <w:b w:val="false"/>
            <w:i w:val="false"/>
            <w:caps w:val="false"/>
            <w:smallCaps w:val="false"/>
            <w:sz w:val="24"/>
            <w:szCs w:val="24"/>
            <w:u w:val="none"/>
            <w:vertAlign w:val="superscript"/>
            <w:lang w:val="en-US" w:eastAsia="en-US" w:bidi="ar-SA"/>
          </w:rPr>
          <w:t>30</w:t>
        </w:r>
      </w:ins>
      <w:ins w:id="40" w:author="Tarek Loubani" w:date="2018-01-30T04:20:03Z">
        <w:bookmarkEnd w:id="138"/>
        <w:bookmarkEnd w:id="139"/>
        <w:bookmarkEnd w:id="140"/>
        <w:bookmarkEnd w:id="141"/>
        <w:bookmarkEnd w:id="142"/>
        <w:r>
          <w:rPr>
            <w:rFonts w:cs="Times New Roman" w:ascii="Times New Roman" w:hAnsi="Times New Roman"/>
            <w:sz w:val="24"/>
            <w:szCs w:val="24"/>
            <w:lang w:val="en-US" w:eastAsia="en-US" w:bidi="ar-SA"/>
          </w:rPr>
          <w:t>, such as by Global Humanitarian Lab</w:t>
        </w:r>
      </w:ins>
      <w:ins w:id="41" w:author="Tarek Loubani" w:date="2018-01-30T04:20:03Z">
        <w:bookmarkStart w:id="143" w:name="__UnoMark__19147_1474859440"/>
        <w:bookmarkStart w:id="144" w:name="__UnoMark__22455_1474859440"/>
        <w:bookmarkStart w:id="145" w:name="__UnoMark__17971_1474859440"/>
        <w:bookmarkStart w:id="146" w:name="__UnoMark__28179_1474859440"/>
        <w:bookmarkStart w:id="147" w:name="__UnoMark__16781_1474859440"/>
        <w:bookmarkStart w:id="148" w:name="__UnoMark__20294_1474859440"/>
        <w:bookmarkStart w:id="149" w:name="__UnoMark__23702_1474859440"/>
        <w:r>
          <w:rPr>
            <w:rFonts w:cs="Times New Roman" w:ascii="Times New Roman" w:hAnsi="Times New Roman"/>
            <w:b w:val="false"/>
            <w:i w:val="false"/>
            <w:caps w:val="false"/>
            <w:smallCaps w:val="false"/>
            <w:sz w:val="24"/>
            <w:szCs w:val="24"/>
            <w:u w:val="none"/>
            <w:vertAlign w:val="superscript"/>
            <w:lang w:val="en-US" w:eastAsia="en-US" w:bidi="ar-SA"/>
          </w:rPr>
          <w:t>31</w:t>
        </w:r>
      </w:ins>
      <w:ins w:id="42" w:author="Tarek Loubani" w:date="2018-01-30T04:20:03Z">
        <w:bookmarkEnd w:id="143"/>
        <w:bookmarkEnd w:id="144"/>
        <w:bookmarkEnd w:id="145"/>
        <w:bookmarkEnd w:id="146"/>
        <w:bookmarkEnd w:id="147"/>
        <w:bookmarkEnd w:id="148"/>
        <w:bookmarkEnd w:id="149"/>
        <w:r>
          <w:rPr>
            <w:rFonts w:cs="Times New Roman" w:ascii="Times New Roman" w:hAnsi="Times New Roman"/>
            <w:sz w:val="24"/>
            <w:szCs w:val="24"/>
            <w:lang w:val="en-US" w:eastAsia="en-US" w:bidi="ar-SA"/>
          </w:rPr>
          <w:t xml:space="preserve"> </w:t>
        </w:r>
      </w:ins>
      <w:ins w:id="43" w:author="Tarek Loubani" w:date="2018-01-30T04:20:03Z">
        <w:r>
          <w:rPr>
            <w:rFonts w:cs="Times New Roman" w:ascii="Times New Roman" w:hAnsi="Times New Roman"/>
            <w:sz w:val="24"/>
            <w:szCs w:val="24"/>
            <w:lang w:val="en-US" w:eastAsia="en-US" w:bidi="ar-SA"/>
          </w:rPr>
          <w:t>and</w:t>
        </w:r>
      </w:ins>
      <w:ins w:id="44" w:author="Tarek Loubani" w:date="2018-01-30T04:20:03Z">
        <w:r>
          <w:rPr>
            <w:rFonts w:cs="Times New Roman" w:ascii="Times New Roman" w:hAnsi="Times New Roman"/>
            <w:sz w:val="24"/>
            <w:szCs w:val="24"/>
            <w:lang w:val="en-US" w:eastAsia="en-US" w:bidi="ar-SA"/>
          </w:rPr>
          <w:t xml:space="preserve"> Field Ready</w:t>
        </w:r>
      </w:ins>
      <w:ins w:id="45" w:author="Tarek Loubani" w:date="2018-01-30T04:20:03Z">
        <w:bookmarkStart w:id="150" w:name="__UnoMark__20295_1474859440"/>
        <w:bookmarkStart w:id="151" w:name="__UnoMark__28180_1474859440"/>
        <w:bookmarkStart w:id="152" w:name="__UnoMark__19148_1474859440"/>
        <w:bookmarkStart w:id="153" w:name="__UnoMark__17972_1474859440"/>
        <w:bookmarkStart w:id="154" w:name="__UnoMark__22456_1474859440"/>
        <w:bookmarkStart w:id="155" w:name="__UnoMark__23703_1474859440"/>
        <w:r>
          <w:rPr>
            <w:rFonts w:cs="Times New Roman" w:ascii="Times New Roman" w:hAnsi="Times New Roman"/>
            <w:b w:val="false"/>
            <w:i w:val="false"/>
            <w:caps w:val="false"/>
            <w:smallCaps w:val="false"/>
            <w:sz w:val="24"/>
            <w:szCs w:val="24"/>
            <w:u w:val="none"/>
            <w:vertAlign w:val="superscript"/>
            <w:lang w:val="en-US" w:eastAsia="en-US" w:bidi="ar-SA"/>
          </w:rPr>
          <w:t>32</w:t>
        </w:r>
      </w:ins>
      <w:ins w:id="46" w:author="Tarek Loubani" w:date="2018-01-30T04:20:03Z">
        <w:bookmarkEnd w:id="150"/>
        <w:bookmarkEnd w:id="151"/>
        <w:bookmarkEnd w:id="152"/>
        <w:bookmarkEnd w:id="153"/>
        <w:bookmarkEnd w:id="154"/>
        <w:bookmarkEnd w:id="155"/>
        <w:r>
          <w:rPr>
            <w:rFonts w:cs="Times New Roman" w:ascii="Times New Roman" w:hAnsi="Times New Roman"/>
            <w:sz w:val="24"/>
            <w:szCs w:val="24"/>
            <w:lang w:val="en-US" w:eastAsia="en-US" w:bidi="ar-SA"/>
          </w:rPr>
          <w:t xml:space="preserve">. </w:t>
        </w:r>
      </w:ins>
      <w:del w:id="47" w:author="Tarek Loubani" w:date="2018-01-30T04:20:03Z">
        <w:r>
          <w:rPr>
            <w:rFonts w:cs="Times New Roman" w:ascii="Times New Roman" w:hAnsi="Times New Roman"/>
            <w:sz w:val="24"/>
            <w:szCs w:val="24"/>
            <w:lang w:val="en-US" w:eastAsia="en-US" w:bidi="ar-SA"/>
          </w:rPr>
          <w:delText xml:space="preserve">inexpensive. </w:delText>
        </w:r>
      </w:del>
      <w:r>
        <w:rPr>
          <w:rFonts w:cs="Times New Roman" w:ascii="Times New Roman" w:hAnsi="Times New Roman"/>
          <w:sz w:val="24"/>
          <w:szCs w:val="24"/>
          <w:lang w:val="en-US" w:eastAsia="en-US" w:bidi="ar-SA"/>
        </w:rPr>
        <w:t>The flexibility of 3D printing technology also allows users to augment our design to fit their own needs. We also attempt to make our</w:t>
      </w:r>
      <w:ins w:id="48" w:author="Tarek Loubani" w:date="2018-01-30T04:20:03Z">
        <w:r>
          <w:rPr>
            <w:rFonts w:cs="Times New Roman" w:ascii="Times New Roman" w:hAnsi="Times New Roman"/>
            <w:sz w:val="24"/>
            <w:szCs w:val="24"/>
            <w:lang w:val="en-US" w:eastAsia="en-US" w:bidi="ar-SA"/>
          </w:rPr>
          <w:t xml:space="preserve"> </w:t>
        </w:r>
      </w:ins>
      <w:ins w:id="49" w:author="Tarek Loubani" w:date="2018-01-30T04:20:03Z">
        <w:r>
          <w:rPr>
            <w:rFonts w:cs="Times New Roman" w:ascii="Times New Roman" w:hAnsi="Times New Roman"/>
            <w:sz w:val="24"/>
            <w:szCs w:val="24"/>
            <w:lang w:val="en-US" w:eastAsia="en-US" w:bidi="ar-SA"/>
          </w:rPr>
          <w:t>bills of material, construct</w:t>
        </w:r>
      </w:ins>
      <w:ins w:id="50" w:author="Tarek Loubani" w:date="2018-01-30T04:20:03Z">
        <w:r>
          <w:rPr>
            <w:rFonts w:cs="Times New Roman" w:ascii="Times New Roman" w:hAnsi="Times New Roman"/>
            <w:sz w:val="24"/>
            <w:szCs w:val="24"/>
            <w:lang w:val="en-US" w:eastAsia="en-US" w:bidi="ar-SA"/>
          </w:rPr>
          <w:t>i</w:t>
        </w:r>
      </w:ins>
      <w:ins w:id="51" w:author="Tarek Loubani" w:date="2018-01-30T04:20:03Z">
        <w:r>
          <w:rPr>
            <w:rFonts w:cs="Times New Roman" w:ascii="Times New Roman" w:hAnsi="Times New Roman"/>
            <w:sz w:val="24"/>
            <w:szCs w:val="24"/>
            <w:lang w:val="en-US" w:eastAsia="en-US" w:bidi="ar-SA"/>
          </w:rPr>
          <w:t>on methodology and</w:t>
        </w:r>
      </w:ins>
      <w:r>
        <w:rPr>
          <w:rFonts w:cs="Times New Roman" w:ascii="Times New Roman" w:hAnsi="Times New Roman"/>
          <w:sz w:val="24"/>
          <w:szCs w:val="24"/>
          <w:lang w:val="en-US" w:eastAsia="en-US" w:bidi="ar-SA"/>
        </w:rPr>
        <w:t xml:space="preserve"> </w:t>
      </w:r>
      <w:r>
        <w:rPr>
          <w:rFonts w:cs="Times New Roman" w:ascii="Times New Roman" w:hAnsi="Times New Roman"/>
          <w:sz w:val="24"/>
          <w:szCs w:val="24"/>
          <w:lang w:val="en-US" w:eastAsia="en-US" w:bidi="ar-SA"/>
        </w:rPr>
        <w:t>validat</w:t>
      </w:r>
      <w:r>
        <w:rPr>
          <w:rFonts w:cs="Times New Roman" w:ascii="Times New Roman" w:hAnsi="Times New Roman"/>
          <w:sz w:val="24"/>
          <w:szCs w:val="24"/>
          <w:lang w:val="en-US" w:eastAsia="en-US" w:bidi="ar-SA"/>
        </w:rPr>
        <w:t>i</w:t>
      </w:r>
      <w:r>
        <w:rPr>
          <w:rFonts w:cs="Times New Roman" w:ascii="Times New Roman" w:hAnsi="Times New Roman"/>
          <w:sz w:val="24"/>
          <w:szCs w:val="24"/>
          <w:lang w:val="en-US" w:eastAsia="en-US" w:bidi="ar-SA"/>
        </w:rPr>
        <w:t>on methods accessible and low cost, allowing others to validate our design independently with ease.</w:t>
      </w:r>
    </w:p>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r>
    </w:p>
    <w:p>
      <w:pPr>
        <w:pStyle w:val="Heading1"/>
        <w:rPr>
          <w:lang w:val="en-US" w:eastAsia="en-US" w:bidi="ar-SA"/>
        </w:rPr>
      </w:pPr>
      <w:r>
        <w:rPr>
          <w:lang w:val="en-US" w:eastAsia="en-US" w:bidi="ar-SA"/>
        </w:rPr>
        <w:t>Methods</w:t>
      </w:r>
    </w:p>
    <w:p>
      <w:pPr>
        <w:pStyle w:val="Heading2"/>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Stethoscope design</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Design of the Glia model 3D printed stethoscopes was done using Free/Open Source Software (FOSS) so as to keep costs low and allow others easy access to examine and modify code. CrystalSCAD (https://github.com/Joaz/CrystalScad, Germany) was used to create digital models of the stethoscope head, two ear tubes and an ear plug mold due to its ability to create complex shapes in a way that was not possible with OpenSCAD at the time. OpenSCAD (http://openscad.org, Canada) was used to create digital models of the Y-piece, stethoscope ring and spring (Fig 1A). Since its original creation as documented in this paper, the eartubes have been completely ported to OpenSCAD. The stethoscope head is presently a hybrid of CrystalSCAD and OpenSCAD. As the ear plug mold is no longer used in our current production process, its archived version also remains in CrystalSCAD.</w:t>
      </w:r>
    </w:p>
    <w:p>
      <w:pPr>
        <w:pStyle w:val="Standard"/>
        <w:spacing w:lineRule="auto" w:line="480"/>
        <w:rPr>
          <w:lang w:val="en-US" w:eastAsia="en-US" w:bidi="ar-SA"/>
        </w:rPr>
      </w:pPr>
      <w:r>
        <w:rPr>
          <w:rFonts w:cs="Times New Roman" w:ascii="Times New Roman" w:hAnsi="Times New Roman"/>
          <w:sz w:val="24"/>
          <w:szCs w:val="24"/>
          <w:lang w:val="en-US" w:eastAsia="en-US" w:bidi="ar-SA"/>
        </w:rPr>
        <w:t>Other accessory hardware is required, such as the plastic diaphragm, tubing</w:t>
      </w:r>
      <w:ins w:id="52" w:author="Tarek Loubani" w:date="2018-01-30T04:20:03Z">
        <w:r>
          <w:rPr>
            <w:rFonts w:cs="Times New Roman" w:ascii="Times New Roman" w:hAnsi="Times New Roman"/>
            <w:sz w:val="24"/>
            <w:szCs w:val="24"/>
            <w:lang w:val="en-US" w:eastAsia="en-US" w:bidi="ar-SA"/>
          </w:rPr>
          <w:t xml:space="preserve"> </w:t>
        </w:r>
      </w:ins>
      <w:ins w:id="53" w:author="Tarek Loubani" w:date="2018-01-30T04:20:03Z">
        <w:r>
          <w:rPr>
            <w:rFonts w:cs="Times New Roman" w:ascii="Times New Roman" w:hAnsi="Times New Roman"/>
            <w:sz w:val="24"/>
            <w:szCs w:val="24"/>
            <w:lang w:val="en-US" w:eastAsia="en-US" w:bidi="ar-SA"/>
          </w:rPr>
          <w:t>and</w:t>
        </w:r>
      </w:ins>
      <w:ins w:id="54" w:author="Tarek Loubani" w:date="2018-01-30T04:20:03Z">
        <w:r>
          <w:rPr>
            <w:rFonts w:cs="Times New Roman" w:ascii="Times New Roman" w:hAnsi="Times New Roman"/>
            <w:sz w:val="24"/>
            <w:szCs w:val="24"/>
            <w:lang w:val="en-US" w:eastAsia="en-US" w:bidi="ar-SA"/>
          </w:rPr>
          <w:t xml:space="preserve"> ear </w:t>
        </w:r>
      </w:ins>
      <w:ins w:id="55" w:author="Tarek Loubani" w:date="2018-01-30T04:20:03Z">
        <w:r>
          <w:rPr>
            <w:rFonts w:cs="Times New Roman" w:ascii="Times New Roman" w:hAnsi="Times New Roman"/>
            <w:sz w:val="24"/>
            <w:szCs w:val="24"/>
            <w:lang w:val="en-US" w:eastAsia="en-US" w:bidi="ar-SA"/>
          </w:rPr>
          <w:t>buds</w:t>
        </w:r>
      </w:ins>
      <w:del w:id="56" w:author="Tarek Loubani" w:date="2018-01-30T04:20:03Z">
        <w:r>
          <w:rPr>
            <w:rFonts w:cs="Times New Roman" w:ascii="Times New Roman" w:hAnsi="Times New Roman"/>
            <w:sz w:val="24"/>
            <w:szCs w:val="24"/>
            <w:lang w:val="en-US" w:eastAsia="en-US" w:bidi="ar-SA"/>
          </w:rPr>
          <w:delText>, ear plugs (optional if the mold is not used) and steel spring (optional if the printed spring is not desired)</w:delText>
        </w:r>
      </w:del>
      <w:r>
        <w:rPr>
          <w:rFonts w:cs="Times New Roman" w:ascii="Times New Roman" w:hAnsi="Times New Roman"/>
          <w:sz w:val="24"/>
          <w:szCs w:val="24"/>
          <w:lang w:val="en-US" w:eastAsia="en-US" w:bidi="ar-SA"/>
        </w:rPr>
        <w:t xml:space="preserve">. These </w:t>
      </w:r>
      <w:ins w:id="57" w:author="Tarek Loubani" w:date="2018-01-30T04:20:03Z">
        <w:r>
          <w:rPr>
            <w:rFonts w:cs="Times New Roman" w:ascii="Times New Roman" w:hAnsi="Times New Roman"/>
            <w:sz w:val="24"/>
            <w:szCs w:val="24"/>
            <w:lang w:val="en-US" w:eastAsia="en-US" w:bidi="ar-SA"/>
          </w:rPr>
          <w:t>are listed</w:t>
        </w:r>
      </w:ins>
      <w:del w:id="58" w:author="Tarek Loubani" w:date="2018-01-30T04:20:03Z">
        <w:r>
          <w:rPr>
            <w:rFonts w:cs="Times New Roman" w:ascii="Times New Roman" w:hAnsi="Times New Roman"/>
            <w:sz w:val="24"/>
            <w:szCs w:val="24"/>
            <w:lang w:val="en-US" w:eastAsia="en-US" w:bidi="ar-SA"/>
          </w:rPr>
          <w:delText>can be found</w:delText>
        </w:r>
      </w:del>
      <w:r>
        <w:rPr>
          <w:rFonts w:cs="Times New Roman" w:ascii="Times New Roman" w:hAnsi="Times New Roman"/>
          <w:sz w:val="24"/>
          <w:szCs w:val="24"/>
          <w:lang w:val="en-US" w:eastAsia="en-US" w:bidi="ar-SA"/>
        </w:rPr>
        <w:t xml:space="preserve"> in Table 1.</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rPr>
          <w:lang w:val="en-US" w:eastAsia="en-US" w:bidi="ar-SA"/>
        </w:rPr>
      </w:pPr>
      <w:r>
        <w:rPr>
          <w:rFonts w:cs="Times New Roman" w:ascii="Times New Roman" w:hAnsi="Times New Roman"/>
          <w:b/>
          <w:bCs/>
          <w:sz w:val="24"/>
          <w:szCs w:val="24"/>
          <w:lang w:val="en-US" w:eastAsia="en-US" w:bidi="ar-SA"/>
        </w:rPr>
        <w:t xml:space="preserve">Figure 1. Computer aided design and assembly of the 3D printed stethoscope. </w:t>
      </w:r>
      <w:r>
        <w:rPr>
          <w:rFonts w:cs="Times New Roman" w:ascii="Times New Roman" w:hAnsi="Times New Roman"/>
          <w:sz w:val="24"/>
          <w:szCs w:val="24"/>
          <w:lang w:val="en-US" w:eastAsia="en-US" w:bidi="ar-SA"/>
        </w:rPr>
        <w:t>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 Figure 1D shows an updated version of the stethoscope with commodity earbuds replacing the original silicone earplugs.</w:t>
      </w:r>
    </w:p>
    <w:p>
      <w:pPr>
        <w:pStyle w:val="Standard"/>
        <w:spacing w:lineRule="auto" w:line="480"/>
        <w:rPr>
          <w:lang w:val="en-US" w:eastAsia="en-US" w:bidi="ar-SA"/>
        </w:rPr>
      </w:pPr>
      <w:r>
        <w:rPr>
          <w:lang w:val="en-US" w:eastAsia="en-US" w:bidi="ar-SA"/>
        </w:rPr>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All print designs can be downloaded for free at https://github.com/GliaX</w:t>
      </w:r>
    </w:p>
    <w:p>
      <w:pPr>
        <w:pStyle w:val="Heading2"/>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Stethoscope printing and assembly</w:t>
      </w:r>
    </w:p>
    <w:p>
      <w:pPr>
        <w:pStyle w:val="Standard"/>
        <w:spacing w:lineRule="auto" w:line="480"/>
        <w:rPr>
          <w:lang w:val="en-US" w:eastAsia="en-US" w:bidi="ar-SA"/>
        </w:rPr>
      </w:pPr>
      <w:r>
        <w:rPr>
          <w:rFonts w:cs="Times New Roman" w:ascii="Times New Roman" w:hAnsi="Times New Roman"/>
          <w:sz w:val="24"/>
          <w:szCs w:val="24"/>
          <w:lang w:val="en-US" w:eastAsia="en-US" w:bidi="ar-SA"/>
        </w:rPr>
        <w:t>Each part was printed on a commodity 3D printer (Prusa Mk II, 1.</w:t>
      </w:r>
      <w:ins w:id="59" w:author="Tarek Loubani" w:date="2018-01-30T04:20:03Z">
        <w:r>
          <w:rPr>
            <w:rFonts w:cs="Times New Roman" w:ascii="Times New Roman" w:hAnsi="Times New Roman"/>
            <w:sz w:val="24"/>
            <w:szCs w:val="24"/>
            <w:lang w:val="en-US" w:eastAsia="en-US" w:bidi="ar-SA"/>
          </w:rPr>
          <w:t>75 mm</w:t>
        </w:r>
      </w:ins>
      <w:del w:id="60" w:author="Tarek Loubani" w:date="2018-01-30T04:20:03Z">
        <w:r>
          <w:rPr>
            <w:rFonts w:cs="Times New Roman" w:ascii="Times New Roman" w:hAnsi="Times New Roman"/>
            <w:sz w:val="24"/>
            <w:szCs w:val="24"/>
            <w:lang w:val="en-US" w:eastAsia="en-US" w:bidi="ar-SA"/>
          </w:rPr>
          <w:delText>75mm</w:delText>
        </w:r>
      </w:del>
      <w:r>
        <w:rPr>
          <w:rFonts w:cs="Times New Roman" w:ascii="Times New Roman" w:hAnsi="Times New Roman"/>
          <w:sz w:val="24"/>
          <w:szCs w:val="24"/>
          <w:lang w:val="en-US" w:eastAsia="en-US" w:bidi="ar-SA"/>
        </w:rPr>
        <w:t xml:space="preserve"> filament diameter, 0.</w:t>
      </w:r>
      <w:ins w:id="61" w:author="Tarek Loubani" w:date="2018-01-30T04:20:03Z">
        <w:r>
          <w:rPr>
            <w:rFonts w:cs="Times New Roman" w:ascii="Times New Roman" w:hAnsi="Times New Roman"/>
            <w:sz w:val="24"/>
            <w:szCs w:val="24"/>
            <w:lang w:val="en-US" w:eastAsia="en-US" w:bidi="ar-SA"/>
          </w:rPr>
          <w:t>4 mm</w:t>
        </w:r>
      </w:ins>
      <w:del w:id="62" w:author="Tarek Loubani" w:date="2018-01-30T04:20:03Z">
        <w:r>
          <w:rPr>
            <w:rFonts w:cs="Times New Roman" w:ascii="Times New Roman" w:hAnsi="Times New Roman"/>
            <w:sz w:val="24"/>
            <w:szCs w:val="24"/>
            <w:lang w:val="en-US" w:eastAsia="en-US" w:bidi="ar-SA"/>
          </w:rPr>
          <w:delText>4mm</w:delText>
        </w:r>
      </w:del>
      <w:r>
        <w:rPr>
          <w:rFonts w:cs="Times New Roman" w:ascii="Times New Roman" w:hAnsi="Times New Roman"/>
          <w:sz w:val="24"/>
          <w:szCs w:val="24"/>
          <w:lang w:val="en-US" w:eastAsia="en-US" w:bidi="ar-SA"/>
        </w:rPr>
        <w:t xml:space="preserve"> nozzle diameter, no scaffolding or support) using acrylonitrile butadiene styrene (ABS) with 100% infill as indicated and 0.</w:t>
      </w:r>
      <w:ins w:id="63" w:author="Tarek Loubani" w:date="2018-01-30T04:20:03Z">
        <w:r>
          <w:rPr>
            <w:rFonts w:cs="Times New Roman" w:ascii="Times New Roman" w:hAnsi="Times New Roman"/>
            <w:sz w:val="24"/>
            <w:szCs w:val="24"/>
            <w:lang w:val="en-US" w:eastAsia="en-US" w:bidi="ar-SA"/>
          </w:rPr>
          <w:t>2 mm</w:t>
        </w:r>
      </w:ins>
      <w:del w:id="64" w:author="Tarek Loubani" w:date="2018-01-30T04:20:03Z">
        <w:r>
          <w:rPr>
            <w:rFonts w:cs="Times New Roman" w:ascii="Times New Roman" w:hAnsi="Times New Roman"/>
            <w:sz w:val="24"/>
            <w:szCs w:val="24"/>
            <w:lang w:val="en-US" w:eastAsia="en-US" w:bidi="ar-SA"/>
          </w:rPr>
          <w:delText>2mm</w:delText>
        </w:r>
      </w:del>
      <w:r>
        <w:rPr>
          <w:rFonts w:cs="Times New Roman" w:ascii="Times New Roman" w:hAnsi="Times New Roman"/>
          <w:sz w:val="24"/>
          <w:szCs w:val="24"/>
          <w:lang w:val="en-US" w:eastAsia="en-US" w:bidi="ar-SA"/>
        </w:rPr>
        <w:t xml:space="preserve"> layer height. A 40</w:t>
      </w:r>
      <w:ins w:id="65" w:author="Tarek Loubani" w:date="2018-01-30T04:20:03Z">
        <w:r>
          <w:rPr>
            <w:rFonts w:cs="Times New Roman" w:ascii="Times New Roman" w:hAnsi="Times New Roman"/>
            <w:sz w:val="24"/>
            <w:szCs w:val="24"/>
            <w:lang w:val="en-US" w:eastAsia="en-US" w:bidi="ar-SA"/>
          </w:rPr>
          <w:t> </w:t>
        </w:r>
      </w:ins>
      <w:del w:id="66" w:author="Tarek Loubani" w:date="2018-01-30T04:20:03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 xml:space="preserve">cm silicone </w:t>
      </w:r>
      <w:ins w:id="67" w:author="Tarek Loubani" w:date="2018-01-30T04:20:03Z">
        <w:r>
          <w:rPr>
            <w:rFonts w:cs="Times New Roman" w:ascii="Times New Roman" w:hAnsi="Times New Roman"/>
            <w:sz w:val="24"/>
            <w:szCs w:val="24"/>
            <w:lang w:val="en-US" w:eastAsia="en-US" w:bidi="ar-SA"/>
          </w:rPr>
          <w:t>12 mm</w:t>
        </w:r>
      </w:ins>
      <w:del w:id="68" w:author="Tarek Loubani" w:date="2018-01-30T04:20:03Z">
        <w:r>
          <w:rPr>
            <w:rFonts w:cs="Times New Roman" w:ascii="Times New Roman" w:hAnsi="Times New Roman"/>
            <w:sz w:val="24"/>
            <w:szCs w:val="24"/>
            <w:lang w:val="en-US" w:eastAsia="en-US" w:bidi="ar-SA"/>
          </w:rPr>
          <w:delText>12mm</w:delText>
        </w:r>
      </w:del>
      <w:r>
        <w:rPr>
          <w:rFonts w:cs="Times New Roman" w:ascii="Times New Roman" w:hAnsi="Times New Roman"/>
          <w:sz w:val="24"/>
          <w:szCs w:val="24"/>
          <w:lang w:val="en-US" w:eastAsia="en-US" w:bidi="ar-SA"/>
        </w:rPr>
        <w:t xml:space="preserve"> outer diameter (OD), </w:t>
      </w:r>
      <w:ins w:id="69" w:author="Tarek Loubani" w:date="2018-01-30T04:20:03Z">
        <w:r>
          <w:rPr>
            <w:rFonts w:cs="Times New Roman" w:ascii="Times New Roman" w:hAnsi="Times New Roman"/>
            <w:sz w:val="24"/>
            <w:szCs w:val="24"/>
            <w:lang w:val="en-US" w:eastAsia="en-US" w:bidi="ar-SA"/>
          </w:rPr>
          <w:t>8 mm</w:t>
        </w:r>
      </w:ins>
      <w:del w:id="70" w:author="Tarek Loubani" w:date="2018-01-30T04:20:03Z">
        <w:r>
          <w:rPr>
            <w:rFonts w:cs="Times New Roman" w:ascii="Times New Roman" w:hAnsi="Times New Roman"/>
            <w:sz w:val="24"/>
            <w:szCs w:val="24"/>
            <w:lang w:val="en-US" w:eastAsia="en-US" w:bidi="ar-SA"/>
          </w:rPr>
          <w:delText>8mm</w:delText>
        </w:r>
      </w:del>
      <w:r>
        <w:rPr>
          <w:rFonts w:cs="Times New Roman" w:ascii="Times New Roman" w:hAnsi="Times New Roman"/>
          <w:sz w:val="24"/>
          <w:szCs w:val="24"/>
          <w:lang w:val="en-US" w:eastAsia="en-US" w:bidi="ar-SA"/>
        </w:rPr>
        <w:t xml:space="preserve"> inner diameter (ID) tube was attached between the stethoscope head and the larger bore of the Y piece. Two 9</w:t>
      </w:r>
      <w:ins w:id="71" w:author="Tarek Loubani" w:date="2018-01-30T04:20:03Z">
        <w:r>
          <w:rPr>
            <w:rFonts w:cs="Times New Roman" w:ascii="Times New Roman" w:hAnsi="Times New Roman"/>
            <w:sz w:val="24"/>
            <w:szCs w:val="24"/>
            <w:lang w:val="en-US" w:eastAsia="en-US" w:bidi="ar-SA"/>
          </w:rPr>
          <w:t> </w:t>
        </w:r>
      </w:ins>
      <w:del w:id="72" w:author="Tarek Loubani" w:date="2018-01-30T04:20:03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 xml:space="preserve">cm silicone </w:t>
      </w:r>
      <w:ins w:id="73" w:author="Tarek Loubani" w:date="2018-01-30T04:20:03Z">
        <w:r>
          <w:rPr>
            <w:rFonts w:cs="Times New Roman" w:ascii="Times New Roman" w:hAnsi="Times New Roman"/>
            <w:sz w:val="24"/>
            <w:szCs w:val="24"/>
            <w:lang w:val="en-US" w:eastAsia="en-US" w:bidi="ar-SA"/>
          </w:rPr>
          <w:t>6 mm</w:t>
        </w:r>
      </w:ins>
      <w:del w:id="74" w:author="Tarek Loubani" w:date="2018-01-30T04:20:03Z">
        <w:r>
          <w:rPr>
            <w:rFonts w:cs="Times New Roman" w:ascii="Times New Roman" w:hAnsi="Times New Roman"/>
            <w:sz w:val="24"/>
            <w:szCs w:val="24"/>
            <w:lang w:val="en-US" w:eastAsia="en-US" w:bidi="ar-SA"/>
          </w:rPr>
          <w:delText>6mm</w:delText>
        </w:r>
      </w:del>
      <w:r>
        <w:rPr>
          <w:rFonts w:cs="Times New Roman" w:ascii="Times New Roman" w:hAnsi="Times New Roman"/>
          <w:sz w:val="24"/>
          <w:szCs w:val="24"/>
          <w:lang w:val="en-US" w:eastAsia="en-US" w:bidi="ar-SA"/>
        </w:rPr>
        <w:t xml:space="preserve"> OD, </w:t>
      </w:r>
      <w:ins w:id="75" w:author="Tarek Loubani" w:date="2018-01-30T04:20:03Z">
        <w:r>
          <w:rPr>
            <w:rFonts w:cs="Times New Roman" w:ascii="Times New Roman" w:hAnsi="Times New Roman"/>
            <w:sz w:val="24"/>
            <w:szCs w:val="24"/>
            <w:lang w:val="en-US" w:eastAsia="en-US" w:bidi="ar-SA"/>
          </w:rPr>
          <w:t>4 mm</w:t>
        </w:r>
      </w:ins>
      <w:del w:id="76" w:author="Tarek Loubani" w:date="2018-01-30T04:20:03Z">
        <w:r>
          <w:rPr>
            <w:rFonts w:cs="Times New Roman" w:ascii="Times New Roman" w:hAnsi="Times New Roman"/>
            <w:sz w:val="24"/>
            <w:szCs w:val="24"/>
            <w:lang w:val="en-US" w:eastAsia="en-US" w:bidi="ar-SA"/>
          </w:rPr>
          <w:delText>4mm</w:delText>
        </w:r>
      </w:del>
      <w:r>
        <w:rPr>
          <w:rFonts w:cs="Times New Roman" w:ascii="Times New Roman" w:hAnsi="Times New Roman"/>
          <w:sz w:val="24"/>
          <w:szCs w:val="24"/>
          <w:lang w:val="en-US" w:eastAsia="en-US" w:bidi="ar-SA"/>
        </w:rPr>
        <w:t xml:space="preserve"> ID tubes were attached between the smaller bore of the Y piece and the ear tubes. A diaphragm was cut from a Staples brand PVC report cover (Swing-lock report cover, clear with black spine; UPC 718103160223) by turning a sharp caliper and creating a circular diaphragm with a </w:t>
      </w:r>
      <w:ins w:id="77" w:author="Tarek Loubani" w:date="2018-01-30T04:20:03Z">
        <w:r>
          <w:rPr>
            <w:rFonts w:cs="Times New Roman" w:ascii="Times New Roman" w:hAnsi="Times New Roman"/>
            <w:sz w:val="24"/>
            <w:szCs w:val="24"/>
            <w:lang w:val="en-US" w:eastAsia="en-US" w:bidi="ar-SA"/>
          </w:rPr>
          <w:t>40 mm</w:t>
        </w:r>
      </w:ins>
      <w:del w:id="78" w:author="Tarek Loubani" w:date="2018-01-30T04:20:03Z">
        <w:r>
          <w:rPr>
            <w:rFonts w:cs="Times New Roman" w:ascii="Times New Roman" w:hAnsi="Times New Roman"/>
            <w:sz w:val="24"/>
            <w:szCs w:val="24"/>
            <w:lang w:val="en-US" w:eastAsia="en-US" w:bidi="ar-SA"/>
          </w:rPr>
          <w:delText>40mm</w:delText>
        </w:r>
      </w:del>
      <w:r>
        <w:rPr>
          <w:rFonts w:cs="Times New Roman" w:ascii="Times New Roman" w:hAnsi="Times New Roman"/>
          <w:sz w:val="24"/>
          <w:szCs w:val="24"/>
          <w:lang w:val="en-US" w:eastAsia="en-US" w:bidi="ar-SA"/>
        </w:rPr>
        <w:t xml:space="preserve"> diameter. This diaphragm was attached to the stethoscope head with a </w:t>
      </w:r>
      <w:ins w:id="79" w:author="Tarek Loubani" w:date="2018-01-30T04:20:03Z">
        <w:r>
          <w:rPr>
            <w:rFonts w:cs="Times New Roman" w:ascii="Times New Roman" w:hAnsi="Times New Roman"/>
            <w:sz w:val="24"/>
            <w:szCs w:val="24"/>
            <w:lang w:val="en-US" w:eastAsia="en-US" w:bidi="ar-SA"/>
          </w:rPr>
          <w:t xml:space="preserve">printed ABS ring. </w:t>
        </w:r>
      </w:ins>
      <w:ins w:id="80" w:author="Tarek Loubani" w:date="2018-01-30T04:20:03Z">
        <w:r>
          <w:rPr>
            <w:rFonts w:cs="Times New Roman" w:ascii="Times New Roman" w:hAnsi="Times New Roman"/>
            <w:sz w:val="24"/>
            <w:szCs w:val="24"/>
            <w:lang w:val="en-US" w:eastAsia="en-US" w:bidi="ar-SA"/>
          </w:rPr>
          <w:t>A</w:t>
        </w:r>
      </w:ins>
      <w:ins w:id="81" w:author="Tarek Loubani" w:date="2018-01-30T04:20:03Z">
        <w:r>
          <w:rPr>
            <w:rFonts w:cs="Times New Roman" w:ascii="Times New Roman" w:hAnsi="Times New Roman"/>
            <w:sz w:val="24"/>
            <w:szCs w:val="24"/>
            <w:lang w:val="en-US" w:eastAsia="en-US" w:bidi="ar-SA"/>
          </w:rPr>
          <w:t xml:space="preserve"> </w:t>
        </w:r>
      </w:ins>
      <w:del w:id="82" w:author="Tarek Loubani" w:date="2018-01-30T04:20:03Z">
        <w:r>
          <w:rPr>
            <w:rFonts w:cs="Times New Roman" w:ascii="Times New Roman" w:hAnsi="Times New Roman"/>
            <w:sz w:val="24"/>
            <w:szCs w:val="24"/>
            <w:lang w:val="en-US" w:eastAsia="en-US" w:bidi="ar-SA"/>
          </w:rPr>
          <w:delText xml:space="preserve">slotted rubber O-ring. However, in more recent models and due to difficulty finding such O-rings, we have replaced the O-ring with a </w:delText>
        </w:r>
      </w:del>
      <w:r>
        <w:rPr>
          <w:rFonts w:cs="Times New Roman" w:ascii="Times New Roman" w:hAnsi="Times New Roman"/>
          <w:sz w:val="24"/>
          <w:szCs w:val="24"/>
          <w:lang w:val="en-US" w:eastAsia="en-US" w:bidi="ar-SA"/>
        </w:rPr>
        <w:t xml:space="preserve">printed ABS </w:t>
      </w:r>
      <w:ins w:id="83" w:author="Tarek Loubani" w:date="2018-01-30T04:20:03Z">
        <w:r>
          <w:rPr>
            <w:rFonts w:cs="Times New Roman" w:ascii="Times New Roman" w:hAnsi="Times New Roman"/>
            <w:sz w:val="24"/>
            <w:szCs w:val="24"/>
            <w:lang w:val="en-US" w:eastAsia="en-US" w:bidi="ar-SA"/>
          </w:rPr>
          <w:t xml:space="preserve">truss that has some spring properties by design </w:t>
        </w:r>
      </w:ins>
      <w:ins w:id="84" w:author="Tarek Loubani" w:date="2018-01-30T04:20:03Z">
        <w:r>
          <w:rPr>
            <w:rFonts w:cs="Times New Roman" w:ascii="Times New Roman" w:hAnsi="Times New Roman"/>
            <w:sz w:val="24"/>
            <w:szCs w:val="24"/>
            <w:lang w:val="en-US" w:eastAsia="en-US" w:bidi="ar-SA"/>
          </w:rPr>
          <w:t>is used as a spring for the ear tubes</w:t>
        </w:r>
      </w:ins>
      <w:del w:id="85" w:author="Tarek Loubani" w:date="2018-01-30T04:20:03Z">
        <w:r>
          <w:rPr>
            <w:rFonts w:cs="Times New Roman" w:ascii="Times New Roman" w:hAnsi="Times New Roman"/>
            <w:sz w:val="24"/>
            <w:szCs w:val="24"/>
            <w:lang w:val="en-US" w:eastAsia="en-US" w:bidi="ar-SA"/>
          </w:rPr>
          <w:delText>ring. Spring steel was cut and crimped to form the ear tube spring. In more recent models, due to difficulty manipulating and acquiring spring steel, we have used a printed ABS truss that has some spring properties by design</w:delText>
        </w:r>
      </w:del>
      <w:r>
        <w:rPr>
          <w:rFonts w:cs="Times New Roman" w:ascii="Times New Roman" w:hAnsi="Times New Roman"/>
          <w:sz w:val="24"/>
          <w:szCs w:val="24"/>
          <w:lang w:val="en-US" w:eastAsia="en-US" w:bidi="ar-SA"/>
        </w:rPr>
        <w:t>.</w:t>
      </w:r>
    </w:p>
    <w:p>
      <w:pPr>
        <w:pStyle w:val="Standard"/>
        <w:spacing w:lineRule="auto" w:line="480"/>
        <w:rPr>
          <w:lang w:val="en-US" w:eastAsia="en-US" w:bidi="ar-SA"/>
        </w:rPr>
      </w:pPr>
      <w:ins w:id="86" w:author="Tarek Loubani" w:date="2018-01-30T04:20:03Z">
        <w:r>
          <w:rPr>
            <w:rFonts w:cs="Times New Roman" w:ascii="Times New Roman" w:hAnsi="Times New Roman"/>
            <w:sz w:val="24"/>
            <w:szCs w:val="24"/>
            <w:lang w:val="en-US" w:eastAsia="en-US" w:bidi="ar-SA"/>
          </w:rPr>
          <w:t>The earbuds are</w:t>
        </w:r>
      </w:ins>
      <w:ins w:id="87" w:author="Tarek Loubani" w:date="2018-01-30T04:20:03Z">
        <w:r>
          <w:rPr>
            <w:rFonts w:cs="Times New Roman" w:ascii="Times New Roman" w:hAnsi="Times New Roman"/>
            <w:sz w:val="24"/>
            <w:szCs w:val="24"/>
            <w:lang w:val="en-US" w:eastAsia="en-US" w:bidi="ar-SA"/>
          </w:rPr>
          <w:t xml:space="preserve"> generic earbuds from commodity earbud-style headphones </w:t>
        </w:r>
      </w:ins>
      <w:ins w:id="88" w:author="Tarek Loubani" w:date="2018-01-30T04:20:03Z">
        <w:r>
          <w:rPr>
            <w:rFonts w:cs="Times New Roman" w:ascii="Times New Roman" w:hAnsi="Times New Roman"/>
            <w:sz w:val="24"/>
            <w:szCs w:val="24"/>
            <w:lang w:val="en-US" w:eastAsia="en-US" w:bidi="ar-SA"/>
          </w:rPr>
          <w:t>that are</w:t>
        </w:r>
      </w:ins>
      <w:ins w:id="89" w:author="Tarek Loubani" w:date="2018-01-30T04:20:03Z">
        <w:r>
          <w:rPr>
            <w:rFonts w:cs="Times New Roman" w:ascii="Times New Roman" w:hAnsi="Times New Roman"/>
            <w:sz w:val="24"/>
            <w:szCs w:val="24"/>
            <w:lang w:val="en-US" w:eastAsia="en-US" w:bidi="ar-SA"/>
          </w:rPr>
          <w:t xml:space="preserve"> widely available and of negligible cost. The final construction of the </w:t>
        </w:r>
      </w:ins>
      <w:ins w:id="90" w:author="Tarek Loubani" w:date="2018-01-30T04:20:03Z">
        <w:r>
          <w:rPr>
            <w:rFonts w:cs="Times New Roman" w:ascii="Times New Roman" w:hAnsi="Times New Roman"/>
            <w:sz w:val="24"/>
            <w:szCs w:val="24"/>
            <w:lang w:val="en-US" w:eastAsia="en-US" w:bidi="ar-SA"/>
          </w:rPr>
          <w:t>current</w:t>
        </w:r>
      </w:ins>
      <w:ins w:id="91" w:author="Tarek Loubani" w:date="2018-01-30T04:20:03Z">
        <w:r>
          <w:rPr>
            <w:rFonts w:cs="Times New Roman" w:ascii="Times New Roman" w:hAnsi="Times New Roman"/>
            <w:sz w:val="24"/>
            <w:szCs w:val="24"/>
            <w:lang w:val="en-US" w:eastAsia="en-US" w:bidi="ar-SA"/>
          </w:rPr>
          <w:t xml:space="preserve"> model can be seen in Fig 1C.</w:t>
        </w:r>
      </w:ins>
    </w:p>
    <w:p>
      <w:pPr>
        <w:pStyle w:val="Standard"/>
        <w:rPr/>
      </w:pPr>
      <w:ins w:id="92" w:author="Tarek Loubani" w:date="2018-01-30T04:20:03Z">
        <w:r>
          <w:rPr>
            <w:rFonts w:cs="Times New Roman" w:ascii="Times New Roman" w:hAnsi="Times New Roman"/>
            <w:sz w:val="24"/>
            <w:szCs w:val="24"/>
            <w:lang w:val="en-US" w:eastAsia="en-US" w:bidi="ar-SA"/>
          </w:rPr>
          <w:t xml:space="preserve">Costs in Table 1 were calculated using the density of </w:t>
        </w:r>
      </w:ins>
      <w:ins w:id="93" w:author="Tarek Loubani" w:date="2018-01-30T04:20:03Z">
        <w:r>
          <w:rPr>
            <w:rFonts w:cs="Times New Roman" w:ascii="Times New Roman" w:hAnsi="Times New Roman"/>
            <w:sz w:val="24"/>
            <w:szCs w:val="24"/>
            <w:lang w:val="en-US" w:eastAsia="en-US" w:bidi="ar-SA"/>
          </w:rPr>
          <w:t xml:space="preserve">PA757 </w:t>
        </w:r>
      </w:ins>
      <w:ins w:id="94" w:author="Tarek Loubani" w:date="2018-01-30T04:20:03Z">
        <w:r>
          <w:rPr>
            <w:rFonts w:cs="Times New Roman" w:ascii="Times New Roman" w:hAnsi="Times New Roman"/>
            <w:sz w:val="24"/>
            <w:szCs w:val="24"/>
            <w:lang w:val="en-US" w:eastAsia="en-US" w:bidi="ar-SA"/>
          </w:rPr>
          <w:t>ABS (1.0</w:t>
        </w:r>
      </w:ins>
      <w:ins w:id="95" w:author="Tarek Loubani" w:date="2018-01-30T04:20:03Z">
        <w:r>
          <w:rPr>
            <w:rFonts w:cs="Times New Roman" w:ascii="Times New Roman" w:hAnsi="Times New Roman"/>
            <w:sz w:val="24"/>
            <w:szCs w:val="24"/>
            <w:lang w:val="en-US" w:eastAsia="en-US" w:bidi="ar-SA"/>
          </w:rPr>
          <w:t>5</w:t>
        </w:r>
      </w:ins>
      <w:ins w:id="96" w:author="Tarek Loubani" w:date="2018-01-30T04:20:03Z">
        <w:r>
          <w:rPr>
            <w:rFonts w:cs="Times New Roman" w:ascii="Times New Roman" w:hAnsi="Times New Roman"/>
            <w:sz w:val="24"/>
            <w:szCs w:val="24"/>
            <w:lang w:val="en-US" w:eastAsia="en-US" w:bidi="ar-SA"/>
          </w:rPr>
          <w:t> g/cm</w:t>
        </w:r>
      </w:ins>
      <w:ins w:id="97" w:author="Tarek Loubani" w:date="2018-01-30T04:20:03Z">
        <w:r>
          <w:rPr>
            <w:rFonts w:cs="Times New Roman" w:ascii="Times New Roman" w:hAnsi="Times New Roman"/>
            <w:sz w:val="24"/>
            <w:szCs w:val="24"/>
            <w:vertAlign w:val="superscript"/>
            <w:lang w:val="en-US" w:eastAsia="en-US" w:bidi="ar-SA"/>
          </w:rPr>
          <w:t>3</w:t>
        </w:r>
      </w:ins>
      <w:ins w:id="98" w:author="Tarek Loubani" w:date="2018-01-30T04:20:03Z">
        <w:r>
          <w:rPr>
            <w:rFonts w:cs="Times New Roman" w:ascii="Times New Roman" w:hAnsi="Times New Roman"/>
            <w:sz w:val="24"/>
            <w:szCs w:val="24"/>
            <w:lang w:val="en-US" w:eastAsia="en-US" w:bidi="ar-SA"/>
          </w:rPr>
          <w:t>)</w:t>
        </w:r>
      </w:ins>
      <w:ins w:id="99" w:author="Tarek Loubani" w:date="2018-01-30T04:20:03Z">
        <w:bookmarkStart w:id="156" w:name="__UnoMark__28203_1474859440"/>
        <w:bookmarkStart w:id="157" w:name="__UnoMark__20269_1474859440"/>
        <w:bookmarkStart w:id="158" w:name="__UnoMark__23721_1474859440"/>
        <w:bookmarkStart w:id="159" w:name="__UnoMark__22429_1474859440"/>
        <w:r>
          <w:rPr>
            <w:rFonts w:cs="Times New Roman" w:ascii="Times New Roman" w:hAnsi="Times New Roman"/>
            <w:b w:val="false"/>
            <w:i w:val="false"/>
            <w:caps w:val="false"/>
            <w:smallCaps w:val="false"/>
            <w:sz w:val="24"/>
            <w:szCs w:val="24"/>
            <w:u w:val="none"/>
            <w:vertAlign w:val="superscript"/>
            <w:lang w:val="en-US" w:eastAsia="en-US" w:bidi="ar-SA"/>
          </w:rPr>
          <w:t>33</w:t>
        </w:r>
      </w:ins>
      <w:ins w:id="100" w:author="Tarek Loubani" w:date="2018-01-30T04:20:03Z">
        <w:bookmarkEnd w:id="156"/>
        <w:bookmarkEnd w:id="157"/>
        <w:bookmarkEnd w:id="158"/>
        <w:bookmarkEnd w:id="159"/>
        <w:r>
          <w:rPr>
            <w:rFonts w:cs="Times New Roman" w:ascii="Times New Roman" w:hAnsi="Times New Roman"/>
            <w:sz w:val="24"/>
            <w:szCs w:val="24"/>
            <w:lang w:val="en-US" w:eastAsia="en-US" w:bidi="ar-SA"/>
          </w:rPr>
          <w:t xml:space="preserve"> and the </w:t>
        </w:r>
      </w:ins>
      <w:ins w:id="101" w:author="Tarek Loubani" w:date="2018-01-30T04:20:03Z">
        <w:r>
          <w:rPr>
            <w:rFonts w:cs="Times New Roman" w:ascii="Times New Roman" w:hAnsi="Times New Roman"/>
            <w:sz w:val="24"/>
            <w:szCs w:val="24"/>
            <w:lang w:val="en-US" w:eastAsia="en-US" w:bidi="ar-SA"/>
          </w:rPr>
          <w:t>part weight</w:t>
        </w:r>
      </w:ins>
      <w:ins w:id="102" w:author="Tarek Loubani" w:date="2018-01-30T04:20:03Z">
        <w:r>
          <w:rPr>
            <w:rFonts w:cs="Times New Roman" w:ascii="Times New Roman" w:hAnsi="Times New Roman"/>
            <w:sz w:val="24"/>
            <w:szCs w:val="24"/>
            <w:lang w:val="en-US" w:eastAsia="en-US" w:bidi="ar-SA"/>
          </w:rPr>
          <w:t xml:space="preserve">, which is calculated </w:t>
        </w:r>
      </w:ins>
      <w:ins w:id="103" w:author="Tarek Loubani" w:date="2018-01-30T04:20:03Z">
        <w:r>
          <w:rPr>
            <w:rFonts w:cs="Times New Roman" w:ascii="Times New Roman" w:hAnsi="Times New Roman"/>
            <w:sz w:val="24"/>
            <w:szCs w:val="24"/>
            <w:lang w:val="en-US" w:eastAsia="en-US" w:bidi="ar-SA"/>
          </w:rPr>
          <w:t>using version 1.3.0-dev of the Slic3r software (https://slic3r.org, Italy)</w:t>
        </w:r>
      </w:ins>
      <w:ins w:id="104" w:author="Tarek Loubani" w:date="2018-01-30T04:20:03Z">
        <w:r>
          <w:rPr>
            <w:rFonts w:cs="Times New Roman" w:ascii="Times New Roman" w:hAnsi="Times New Roman"/>
            <w:sz w:val="24"/>
            <w:szCs w:val="24"/>
            <w:lang w:val="en-US" w:eastAsia="en-US" w:bidi="ar-SA"/>
          </w:rPr>
          <w:t>. We assumed the price of 1</w:t>
        </w:r>
      </w:ins>
      <w:ins w:id="105" w:author="Tarek Loubani" w:date="2018-01-30T04:20:03Z">
        <w:r>
          <w:rPr>
            <w:rFonts w:cs="Times New Roman" w:ascii="Times New Roman" w:hAnsi="Times New Roman"/>
            <w:sz w:val="24"/>
            <w:szCs w:val="24"/>
            <w:lang w:val="en-US" w:eastAsia="en-US" w:bidi="ar-SA"/>
          </w:rPr>
          <w:t>2</w:t>
        </w:r>
      </w:ins>
      <w:ins w:id="106" w:author="Tarek Loubani" w:date="2018-01-30T04:20:03Z">
        <w:r>
          <w:rPr>
            <w:rFonts w:cs="Times New Roman" w:ascii="Times New Roman" w:hAnsi="Times New Roman"/>
            <w:sz w:val="24"/>
            <w:szCs w:val="24"/>
            <w:lang w:val="en-US" w:eastAsia="en-US" w:bidi="ar-SA"/>
          </w:rPr>
          <w:t> lbs (</w:t>
        </w:r>
      </w:ins>
      <w:ins w:id="107" w:author="Tarek Loubani" w:date="2018-01-30T04:20:03Z">
        <w:r>
          <w:rPr>
            <w:rFonts w:cs="Times New Roman" w:ascii="Times New Roman" w:hAnsi="Times New Roman"/>
            <w:sz w:val="24"/>
            <w:szCs w:val="24"/>
            <w:lang w:val="en-US" w:eastAsia="en-US" w:bidi="ar-SA"/>
          </w:rPr>
          <w:t>5.</w:t>
        </w:r>
      </w:ins>
      <w:ins w:id="108" w:author="Tarek Loubani" w:date="2018-01-30T04:20:03Z">
        <w:r>
          <w:rPr>
            <w:rFonts w:cs="Times New Roman" w:ascii="Times New Roman" w:hAnsi="Times New Roman"/>
            <w:sz w:val="24"/>
            <w:szCs w:val="24"/>
            <w:lang w:val="en-US" w:eastAsia="en-US" w:bidi="ar-SA"/>
          </w:rPr>
          <w:t>454</w:t>
        </w:r>
      </w:ins>
      <w:ins w:id="109" w:author="Tarek Loubani" w:date="2018-01-30T04:20:03Z">
        <w:r>
          <w:rPr>
            <w:rFonts w:cs="Times New Roman" w:ascii="Times New Roman" w:hAnsi="Times New Roman"/>
            <w:sz w:val="24"/>
            <w:szCs w:val="24"/>
            <w:lang w:val="en-US" w:eastAsia="en-US" w:bidi="ar-SA"/>
          </w:rPr>
          <w:t>5</w:t>
        </w:r>
      </w:ins>
      <w:ins w:id="110" w:author="Tarek Loubani" w:date="2018-01-30T04:20:03Z">
        <w:r>
          <w:rPr>
            <w:rFonts w:cs="Times New Roman" w:ascii="Times New Roman" w:hAnsi="Times New Roman"/>
            <w:sz w:val="24"/>
            <w:szCs w:val="24"/>
            <w:lang w:val="en-US" w:eastAsia="en-US" w:bidi="ar-SA"/>
          </w:rPr>
          <w:t xml:space="preserve"> kg) of </w:t>
        </w:r>
      </w:ins>
      <w:ins w:id="111" w:author="Tarek Loubani" w:date="2018-01-30T04:20:03Z">
        <w:r>
          <w:rPr>
            <w:rFonts w:cs="Times New Roman" w:ascii="Times New Roman" w:hAnsi="Times New Roman"/>
            <w:sz w:val="24"/>
            <w:szCs w:val="24"/>
            <w:lang w:val="en-US" w:eastAsia="en-US" w:bidi="ar-SA"/>
          </w:rPr>
          <w:t xml:space="preserve">virgin PA757 </w:t>
        </w:r>
      </w:ins>
      <w:ins w:id="112" w:author="Tarek Loubani" w:date="2018-01-30T04:20:03Z">
        <w:r>
          <w:rPr>
            <w:rFonts w:cs="Times New Roman" w:ascii="Times New Roman" w:hAnsi="Times New Roman"/>
            <w:sz w:val="24"/>
            <w:szCs w:val="24"/>
            <w:lang w:val="en-US" w:eastAsia="en-US" w:bidi="ar-SA"/>
          </w:rPr>
          <w:t xml:space="preserve">ABS pellets to be </w:t>
        </w:r>
      </w:ins>
      <w:ins w:id="113" w:author="Tarek Loubani" w:date="2018-01-30T04:20:03Z">
        <w:r>
          <w:rPr>
            <w:rFonts w:cs="Times New Roman" w:ascii="Times New Roman" w:hAnsi="Times New Roman"/>
            <w:sz w:val="24"/>
            <w:szCs w:val="24"/>
            <w:lang w:val="en-US" w:eastAsia="en-US" w:bidi="ar-SA"/>
          </w:rPr>
          <w:t>$</w:t>
        </w:r>
      </w:ins>
      <w:ins w:id="114" w:author="Tarek Loubani" w:date="2018-01-30T04:20:03Z">
        <w:r>
          <w:rPr>
            <w:rFonts w:cs="Times New Roman" w:ascii="Times New Roman" w:hAnsi="Times New Roman"/>
            <w:sz w:val="24"/>
            <w:szCs w:val="24"/>
            <w:lang w:val="en-US" w:eastAsia="en-US" w:bidi="ar-SA"/>
          </w:rPr>
          <w:t>38.99</w:t>
        </w:r>
      </w:ins>
      <w:ins w:id="115" w:author="Tarek Loubani" w:date="2018-01-30T04:20:03Z">
        <w:r>
          <w:rPr>
            <w:rFonts w:cs="Times New Roman" w:ascii="Times New Roman" w:hAnsi="Times New Roman"/>
            <w:sz w:val="24"/>
            <w:szCs w:val="24"/>
            <w:lang w:val="en-US" w:eastAsia="en-US" w:bidi="ar-SA"/>
          </w:rPr>
          <w:t> USD</w:t>
        </w:r>
      </w:ins>
      <w:ins w:id="116" w:author="Tarek Loubani" w:date="2018-01-30T04:20:03Z">
        <w:bookmarkStart w:id="160" w:name="__UnoMark__23706_1474859440"/>
        <w:bookmarkStart w:id="161" w:name="__UnoMark__28189_1474859440"/>
        <w:bookmarkStart w:id="162" w:name="__UnoMark__22433_1474859440"/>
        <w:r>
          <w:rPr>
            <w:rFonts w:cs="Times New Roman" w:ascii="Times New Roman" w:hAnsi="Times New Roman"/>
            <w:b w:val="false"/>
            <w:i w:val="false"/>
            <w:caps w:val="false"/>
            <w:smallCaps w:val="false"/>
            <w:sz w:val="24"/>
            <w:szCs w:val="24"/>
            <w:u w:val="none"/>
            <w:vertAlign w:val="superscript"/>
            <w:lang w:val="en-US" w:eastAsia="en-US" w:bidi="ar-SA"/>
          </w:rPr>
          <w:t>34</w:t>
        </w:r>
      </w:ins>
      <w:ins w:id="117" w:author="Tarek Loubani" w:date="2018-01-30T04:20:03Z">
        <w:bookmarkEnd w:id="160"/>
        <w:bookmarkEnd w:id="161"/>
        <w:bookmarkEnd w:id="162"/>
        <w:r>
          <w:rPr>
            <w:rFonts w:cs="Times New Roman" w:ascii="Times New Roman" w:hAnsi="Times New Roman"/>
            <w:sz w:val="24"/>
            <w:szCs w:val="24"/>
            <w:lang w:val="en-US" w:eastAsia="en-US" w:bidi="ar-SA"/>
          </w:rPr>
          <w:t>. Commercial ABS filament was assumed to cost $</w:t>
        </w:r>
      </w:ins>
      <w:ins w:id="118" w:author="Tarek Loubani" w:date="2018-01-30T04:20:03Z">
        <w:r>
          <w:rPr>
            <w:rFonts w:cs="Times New Roman" w:ascii="Times New Roman" w:hAnsi="Times New Roman"/>
            <w:sz w:val="24"/>
            <w:szCs w:val="24"/>
            <w:lang w:val="en-US" w:eastAsia="en-US" w:bidi="ar-SA"/>
          </w:rPr>
          <w:t>23.96</w:t>
        </w:r>
      </w:ins>
      <w:ins w:id="119" w:author="Tarek Loubani" w:date="2018-01-30T04:20:03Z">
        <w:r>
          <w:rPr>
            <w:rFonts w:cs="Times New Roman" w:ascii="Times New Roman" w:hAnsi="Times New Roman"/>
            <w:sz w:val="24"/>
            <w:szCs w:val="24"/>
            <w:lang w:val="en-US" w:eastAsia="en-US" w:bidi="ar-SA"/>
          </w:rPr>
          <w:t xml:space="preserve"> </w:t>
        </w:r>
      </w:ins>
      <w:ins w:id="120" w:author="Tarek Loubani" w:date="2018-01-30T04:20:03Z">
        <w:r>
          <w:rPr>
            <w:rFonts w:cs="Times New Roman" w:ascii="Times New Roman" w:hAnsi="Times New Roman"/>
            <w:sz w:val="24"/>
            <w:szCs w:val="24"/>
            <w:lang w:val="en-US" w:eastAsia="en-US" w:bidi="ar-SA"/>
          </w:rPr>
          <w:t>USD</w:t>
        </w:r>
      </w:ins>
      <w:ins w:id="121" w:author="Tarek Loubani" w:date="2018-01-30T04:20:03Z">
        <w:r>
          <w:rPr>
            <w:rFonts w:cs="Times New Roman" w:ascii="Times New Roman" w:hAnsi="Times New Roman"/>
            <w:sz w:val="24"/>
            <w:szCs w:val="24"/>
            <w:lang w:val="en-US" w:eastAsia="en-US" w:bidi="ar-SA"/>
          </w:rPr>
          <w:t>/</w:t>
        </w:r>
      </w:ins>
      <w:ins w:id="122" w:author="Tarek Loubani" w:date="2018-01-30T04:20:03Z">
        <w:r>
          <w:rPr>
            <w:rFonts w:cs="Times New Roman" w:ascii="Times New Roman" w:hAnsi="Times New Roman"/>
            <w:sz w:val="24"/>
            <w:szCs w:val="24"/>
            <w:lang w:val="en-US" w:eastAsia="en-US" w:bidi="ar-SA"/>
          </w:rPr>
          <w:t>k</w:t>
        </w:r>
      </w:ins>
      <w:ins w:id="123" w:author="Tarek Loubani" w:date="2018-01-30T04:20:03Z">
        <w:r>
          <w:rPr>
            <w:rFonts w:cs="Times New Roman" w:ascii="Times New Roman" w:hAnsi="Times New Roman"/>
            <w:sz w:val="24"/>
            <w:szCs w:val="24"/>
            <w:lang w:val="en-US" w:eastAsia="en-US" w:bidi="ar-SA"/>
          </w:rPr>
          <w:t>g</w:t>
        </w:r>
      </w:ins>
      <w:ins w:id="124" w:author="Tarek Loubani" w:date="2018-01-30T04:20:03Z">
        <w:bookmarkStart w:id="163" w:name="__UnoMark__23704_1474859440"/>
        <w:bookmarkStart w:id="164" w:name="__UnoMark__28187_1474859440"/>
        <w:r>
          <w:rPr>
            <w:rFonts w:cs="Times New Roman" w:ascii="Times New Roman" w:hAnsi="Times New Roman"/>
            <w:b w:val="false"/>
            <w:i w:val="false"/>
            <w:caps w:val="false"/>
            <w:smallCaps w:val="false"/>
            <w:sz w:val="24"/>
            <w:szCs w:val="24"/>
            <w:u w:val="none"/>
            <w:vertAlign w:val="superscript"/>
            <w:lang w:val="en-US" w:eastAsia="en-US" w:bidi="ar-SA"/>
          </w:rPr>
          <w:t>35</w:t>
        </w:r>
      </w:ins>
      <w:ins w:id="125" w:author="Tarek Loubani" w:date="2018-01-30T04:20:03Z">
        <w:bookmarkEnd w:id="163"/>
        <w:bookmarkEnd w:id="164"/>
        <w:r>
          <w:rPr>
            <w:rFonts w:cs="Times New Roman" w:ascii="Times New Roman" w:hAnsi="Times New Roman"/>
            <w:sz w:val="24"/>
            <w:szCs w:val="24"/>
            <w:lang w:val="en-US" w:eastAsia="en-US" w:bidi="ar-SA"/>
          </w:rPr>
          <w:t xml:space="preserve">. </w:t>
        </w:r>
      </w:ins>
      <w:ins w:id="126" w:author="Tarek Loubani" w:date="2018-01-30T04:20:03Z">
        <w:r>
          <w:rPr>
            <w:rFonts w:cs="Times New Roman" w:ascii="Times New Roman" w:hAnsi="Times New Roman"/>
            <w:sz w:val="24"/>
            <w:szCs w:val="24"/>
            <w:lang w:val="en-US" w:eastAsia="en-US" w:bidi="ar-SA"/>
          </w:rPr>
          <w:t xml:space="preserve">Electricity costs were estimated using the Ontario Energy Board's current </w:t>
        </w:r>
      </w:ins>
      <w:ins w:id="127" w:author="Tarek Loubani" w:date="2018-01-30T04:20:03Z">
        <w:r>
          <w:rPr>
            <w:rFonts w:cs="Times New Roman" w:ascii="Times New Roman" w:hAnsi="Times New Roman"/>
            <w:sz w:val="24"/>
            <w:szCs w:val="24"/>
            <w:lang w:val="en-US" w:eastAsia="en-US" w:bidi="ar-SA"/>
          </w:rPr>
          <w:t xml:space="preserve">mid-peak </w:t>
        </w:r>
      </w:ins>
      <w:ins w:id="128" w:author="Tarek Loubani" w:date="2018-01-30T04:20:03Z">
        <w:r>
          <w:rPr>
            <w:rFonts w:cs="Times New Roman" w:ascii="Times New Roman" w:hAnsi="Times New Roman"/>
            <w:sz w:val="24"/>
            <w:szCs w:val="24"/>
            <w:lang w:val="en-US" w:eastAsia="en-US" w:bidi="ar-SA"/>
          </w:rPr>
          <w:t>rates</w:t>
        </w:r>
      </w:ins>
      <w:ins w:id="129" w:author="Tarek Loubani" w:date="2018-01-30T04:20:03Z">
        <w:bookmarkStart w:id="165" w:name="__UnoMark__22430_1474859440"/>
        <w:bookmarkStart w:id="166" w:name="__UnoMark__17992_1474859440"/>
        <w:bookmarkStart w:id="167" w:name="__UnoMark__23705_1474859440"/>
        <w:bookmarkStart w:id="168" w:name="__UnoMark__28188_1474859440"/>
        <w:r>
          <w:rPr>
            <w:rFonts w:cs="Times New Roman" w:ascii="Times New Roman" w:hAnsi="Times New Roman"/>
            <w:b w:val="false"/>
            <w:i w:val="false"/>
            <w:caps w:val="false"/>
            <w:smallCaps w:val="false"/>
            <w:sz w:val="24"/>
            <w:szCs w:val="24"/>
            <w:u w:val="none"/>
            <w:vertAlign w:val="superscript"/>
            <w:lang w:val="en-US" w:eastAsia="en-US" w:bidi="ar-SA"/>
          </w:rPr>
          <w:t>36,37</w:t>
        </w:r>
      </w:ins>
      <w:ins w:id="130" w:author="Tarek Loubani" w:date="2018-01-30T04:20:03Z">
        <w:bookmarkEnd w:id="165"/>
        <w:bookmarkEnd w:id="166"/>
        <w:bookmarkEnd w:id="167"/>
        <w:bookmarkEnd w:id="168"/>
        <w:r>
          <w:rPr>
            <w:rFonts w:cs="Times New Roman" w:ascii="Times New Roman" w:hAnsi="Times New Roman"/>
            <w:sz w:val="24"/>
            <w:szCs w:val="24"/>
            <w:lang w:val="en-US" w:eastAsia="en-US" w:bidi="ar-SA"/>
          </w:rPr>
          <w:t xml:space="preserve"> multiplied by the printer's expected electricity use based on measurements of a similar printer with similar temperatures</w:t>
        </w:r>
      </w:ins>
      <w:ins w:id="131" w:author="Tarek Loubani" w:date="2018-01-30T04:20:03Z">
        <w:bookmarkStart w:id="169" w:name="__UnoMark__13633_1474859440"/>
        <w:bookmarkStart w:id="170" w:name="__UnoMark__17993_1474859440"/>
        <w:bookmarkStart w:id="171" w:name="__UnoMark__10437_1474859440"/>
        <w:bookmarkStart w:id="172" w:name="__UnoMark__22431_1474859440"/>
        <w:bookmarkStart w:id="173" w:name="__UnoMark__23707_1474859440"/>
        <w:bookmarkStart w:id="174" w:name="__UnoMark__28190_1474859440"/>
        <w:r>
          <w:rPr>
            <w:rFonts w:cs="Times New Roman" w:ascii="Times New Roman" w:hAnsi="Times New Roman"/>
            <w:b w:val="false"/>
            <w:i w:val="false"/>
            <w:caps w:val="false"/>
            <w:smallCaps w:val="false"/>
            <w:sz w:val="24"/>
            <w:szCs w:val="24"/>
            <w:u w:val="none"/>
            <w:vertAlign w:val="superscript"/>
            <w:lang w:val="en-US" w:eastAsia="en-US" w:bidi="ar-SA"/>
          </w:rPr>
          <w:t>38</w:t>
        </w:r>
      </w:ins>
      <w:ins w:id="132" w:author="Tarek Loubani" w:date="2018-01-30T04:20:03Z">
        <w:bookmarkEnd w:id="169"/>
        <w:bookmarkEnd w:id="170"/>
        <w:bookmarkEnd w:id="171"/>
        <w:bookmarkEnd w:id="172"/>
        <w:bookmarkEnd w:id="173"/>
        <w:bookmarkEnd w:id="174"/>
        <w:r>
          <w:rPr>
            <w:rFonts w:cs="Times New Roman" w:ascii="Times New Roman" w:hAnsi="Times New Roman"/>
            <w:sz w:val="24"/>
            <w:szCs w:val="24"/>
            <w:lang w:val="en-US" w:eastAsia="en-US" w:bidi="ar-SA"/>
          </w:rPr>
          <w:t xml:space="preserve"> printing for four hours </w:t>
        </w:r>
      </w:ins>
      <w:ins w:id="133" w:author="Tarek Loubani" w:date="2018-01-30T04:20:03Z">
        <w:r>
          <w:rPr>
            <w:rFonts w:cs="Times New Roman" w:ascii="Times New Roman" w:hAnsi="Times New Roman"/>
            <w:sz w:val="24"/>
            <w:szCs w:val="24"/>
            <w:lang w:val="en-US" w:eastAsia="en-US" w:bidi="ar-SA"/>
          </w:rPr>
          <w:t>then multiplied by 0.8 for a</w:t>
        </w:r>
      </w:ins>
      <w:ins w:id="134" w:author="Tarek Loubani" w:date="2018-01-30T04:20:03Z">
        <w:r>
          <w:rPr>
            <w:rFonts w:cs="Times New Roman" w:ascii="Times New Roman" w:hAnsi="Times New Roman"/>
            <w:sz w:val="24"/>
            <w:szCs w:val="24"/>
            <w:lang w:val="en-US" w:eastAsia="en-US" w:bidi="ar-SA"/>
          </w:rPr>
          <w:t xml:space="preserve">n approximate </w:t>
        </w:r>
      </w:ins>
      <w:ins w:id="135" w:author="Tarek Loubani" w:date="2018-01-30T04:20:03Z">
        <w:r>
          <w:rPr>
            <w:rFonts w:cs="Times New Roman" w:ascii="Times New Roman" w:hAnsi="Times New Roman"/>
            <w:sz w:val="24"/>
            <w:szCs w:val="24"/>
            <w:lang w:val="en-US" w:eastAsia="en-US" w:bidi="ar-SA"/>
          </w:rPr>
          <w:t>conversion to US currency</w:t>
        </w:r>
      </w:ins>
      <w:ins w:id="136" w:author="Tarek Loubani" w:date="2018-01-30T04:20:03Z">
        <w:r>
          <w:rPr>
            <w:rFonts w:cs="Times New Roman" w:ascii="Times New Roman" w:hAnsi="Times New Roman"/>
            <w:sz w:val="24"/>
            <w:szCs w:val="24"/>
            <w:lang w:val="en-US" w:eastAsia="en-US" w:bidi="ar-SA"/>
          </w:rPr>
          <w:t xml:space="preserve">. This number was rounded up to the nearest cent. </w:t>
        </w:r>
      </w:ins>
      <w:ins w:id="137" w:author="Tarek Loubani" w:date="2018-01-30T04:20:03Z">
        <w:r>
          <w:rPr>
            <w:rFonts w:cs="Times New Roman" w:ascii="Times New Roman" w:hAnsi="Times New Roman"/>
            <w:sz w:val="24"/>
            <w:szCs w:val="24"/>
            <w:lang w:val="en-US" w:eastAsia="en-US" w:bidi="ar-SA"/>
          </w:rPr>
          <w:t xml:space="preserve">The energy costs of filament extrusion are negligible when estimated based on previous </w:t>
        </w:r>
      </w:ins>
      <w:ins w:id="138" w:author="Tarek Loubani" w:date="2018-01-30T04:20:03Z">
        <w:r>
          <w:rPr>
            <w:rFonts w:cs="Times New Roman" w:ascii="Times New Roman" w:hAnsi="Times New Roman"/>
            <w:sz w:val="24"/>
            <w:szCs w:val="24"/>
            <w:lang w:val="en-US" w:eastAsia="en-US" w:bidi="ar-SA"/>
          </w:rPr>
          <w:t>reporting</w:t>
        </w:r>
      </w:ins>
      <w:ins w:id="139" w:author="Tarek Loubani" w:date="2018-01-30T04:20:03Z">
        <w:bookmarkStart w:id="175" w:name="__UnoMark__17994_1474859440"/>
        <w:bookmarkStart w:id="176" w:name="__UnoMark__22432_1474859440"/>
        <w:bookmarkStart w:id="177" w:name="__UnoMark__10438_1474859440"/>
        <w:bookmarkStart w:id="178" w:name="__UnoMark__14663_1474859440"/>
        <w:bookmarkStart w:id="179" w:name="__UnoMark__23708_1474859440"/>
        <w:bookmarkStart w:id="180" w:name="__UnoMark__28191_1474859440"/>
        <w:bookmarkStart w:id="181" w:name="__UnoMark__13634_1474859440"/>
        <w:r>
          <w:rPr>
            <w:rFonts w:cs="Times New Roman" w:ascii="Times New Roman" w:hAnsi="Times New Roman"/>
            <w:b w:val="false"/>
            <w:i w:val="false"/>
            <w:caps w:val="false"/>
            <w:smallCaps w:val="false"/>
            <w:sz w:val="24"/>
            <w:szCs w:val="24"/>
            <w:u w:val="none"/>
            <w:vertAlign w:val="superscript"/>
            <w:lang w:val="en-US" w:eastAsia="en-US" w:bidi="ar-SA"/>
          </w:rPr>
          <w:t>39</w:t>
        </w:r>
      </w:ins>
      <w:ins w:id="140" w:author="Tarek Loubani" w:date="2018-01-30T04:20:03Z">
        <w:bookmarkEnd w:id="175"/>
        <w:bookmarkEnd w:id="176"/>
        <w:bookmarkEnd w:id="177"/>
        <w:bookmarkEnd w:id="178"/>
        <w:bookmarkEnd w:id="179"/>
        <w:bookmarkEnd w:id="180"/>
        <w:bookmarkEnd w:id="181"/>
        <w:r>
          <w:rPr>
            <w:lang w:val="en-US" w:eastAsia="en-US" w:bidi="ar-SA"/>
          </w:rPr>
          <w:t xml:space="preserve"> </w:t>
        </w:r>
      </w:ins>
      <w:ins w:id="141" w:author="Tarek Loubani" w:date="2018-01-30T04:20:03Z">
        <w:r>
          <w:rPr>
            <w:lang w:val="en-US" w:eastAsia="en-US" w:bidi="ar-SA"/>
          </w:rPr>
          <w:t>and were thus not included.</w:t>
        </w:r>
      </w:ins>
    </w:p>
    <w:p>
      <w:pPr>
        <w:pStyle w:val="Standard"/>
        <w:spacing w:lineRule="auto" w:line="480"/>
        <w:rPr>
          <w:rFonts w:ascii="Times New Roman" w:hAnsi="Times New Roman" w:cs="Times New Roman"/>
          <w:b/>
          <w:b/>
          <w:i/>
          <w:i/>
          <w:sz w:val="24"/>
          <w:szCs w:val="24"/>
          <w:lang w:val="en-US" w:eastAsia="en-US" w:bidi="ar-SA"/>
        </w:rPr>
      </w:pPr>
      <w:del w:id="142" w:author="Tarek Loubani" w:date="2018-01-30T04:20:03Z">
        <w:r>
          <w:rPr>
            <w:rFonts w:cs="Times New Roman" w:ascii="Times New Roman" w:hAnsi="Times New Roman"/>
            <w:b/>
            <w:i/>
            <w:sz w:val="24"/>
            <w:szCs w:val="24"/>
            <w:lang w:val="en-US" w:eastAsia="en-US" w:bidi="ar-SA"/>
          </w:rPr>
          <w:delText>In the original design, silicone (SF13 2k-Silikon, Silikon Fabrik, Batch Nr 180415, Shore A 13) was mixed added to the ear plug molds (Fig 1B) for 8 hours. The mold was separated and the silicone ear plugs were attached to the ear tubes. In the present model in use at the time of publication, these ear plugs are replaced by generic earbuds from commodity earbud-style headphones, as they were found to be widely available and of negligible cost. The final construction of the original model can be seen in Fig 1C. The final construction of the current model can be seen in Figure 1D.</w:delText>
        </w:r>
      </w:del>
    </w:p>
    <w:p>
      <w:pPr>
        <w:pStyle w:val="Standard"/>
        <w:spacing w:lineRule="auto" w:line="480"/>
        <w:rPr/>
      </w:pPr>
      <w:del w:id="143" w:author="Tarek Loubani" w:date="2018-01-30T04:20:03Z">
        <w:r>
          <w:rPr>
            <w:rFonts w:cs="Times New Roman" w:ascii="Times New Roman" w:hAnsi="Times New Roman"/>
            <w:sz w:val="24"/>
            <w:szCs w:val="24"/>
          </w:rPr>
          <w:delText>Costs in Table 1 were calculated using the density of ABS (1.03g/cm</w:delText>
        </w:r>
      </w:del>
      <w:del w:id="144" w:author="Tarek Loubani" w:date="2018-01-30T04:20:03Z">
        <w:r>
          <w:rPr>
            <w:rFonts w:cs="Times New Roman" w:ascii="Times New Roman" w:hAnsi="Times New Roman"/>
            <w:sz w:val="24"/>
            <w:szCs w:val="24"/>
            <w:vertAlign w:val="superscript"/>
          </w:rPr>
          <w:delText>3</w:delText>
        </w:r>
      </w:del>
      <w:del w:id="145" w:author="Tarek Loubani" w:date="2018-01-30T04:20:03Z">
        <w:r>
          <w:rPr>
            <w:rFonts w:cs="Times New Roman" w:ascii="Times New Roman" w:hAnsi="Times New Roman"/>
            <w:sz w:val="24"/>
            <w:szCs w:val="24"/>
          </w:rPr>
          <w:delText xml:space="preserve">) and the filament length, which is calculated by the printer driver. We assumed the price of 10 lbs (4.54 kg) of ABS pellets to be 31 USD. </w:delText>
        </w:r>
      </w:del>
    </w:p>
    <w:p>
      <w:pPr>
        <w:pStyle w:val="Standard"/>
        <w:spacing w:lineRule="auto" w:line="480"/>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t>Acoustic transfer</w:t>
      </w:r>
    </w:p>
    <w:p>
      <w:pPr>
        <w:pStyle w:val="Standard"/>
        <w:spacing w:lineRule="auto" w:line="480"/>
        <w:rPr/>
      </w:pPr>
      <w:r>
        <w:rPr>
          <w:rFonts w:cs="Times New Roman" w:ascii="Times New Roman" w:hAnsi="Times New Roman"/>
          <w:sz w:val="24"/>
          <w:szCs w:val="24"/>
          <w:lang w:val="en-US" w:eastAsia="en-US" w:bidi="ar-SA"/>
        </w:rPr>
        <w:t xml:space="preserve">The frequency response of Glia model stethoscopes, compared with the Littmann Cardiology III, was determined using an experimental setup </w:t>
      </w:r>
      <w:ins w:id="146" w:author="Tarek Loubani" w:date="2018-01-30T04:20:03Z">
        <w:r>
          <w:rPr>
            <w:rFonts w:cs="Times New Roman" w:ascii="Times New Roman" w:hAnsi="Times New Roman"/>
            <w:sz w:val="24"/>
            <w:szCs w:val="24"/>
            <w:lang w:val="en-US" w:eastAsia="en-US" w:bidi="ar-SA"/>
          </w:rPr>
          <w:t>modeled</w:t>
        </w:r>
      </w:ins>
      <w:del w:id="147" w:author="Tarek Loubani" w:date="2018-01-30T04:20:03Z">
        <w:r>
          <w:rPr>
            <w:rFonts w:cs="Times New Roman" w:ascii="Times New Roman" w:hAnsi="Times New Roman"/>
            <w:sz w:val="24"/>
            <w:szCs w:val="24"/>
            <w:lang w:val="en-US" w:eastAsia="en-US" w:bidi="ar-SA"/>
          </w:rPr>
          <w:delText>modelled</w:delText>
        </w:r>
      </w:del>
      <w:r>
        <w:rPr>
          <w:rFonts w:cs="Times New Roman" w:ascii="Times New Roman" w:hAnsi="Times New Roman"/>
          <w:sz w:val="24"/>
          <w:szCs w:val="24"/>
          <w:lang w:val="en-US" w:eastAsia="en-US" w:bidi="ar-SA"/>
        </w:rPr>
        <w:t xml:space="preserve"> from a phantom-based frequency response setup previously </w:t>
      </w:r>
      <w:ins w:id="148" w:author="Tarek Loubani" w:date="2018-01-30T04:20:03Z">
        <w:r>
          <w:rPr>
            <w:rFonts w:cs="Times New Roman" w:ascii="Times New Roman" w:hAnsi="Times New Roman"/>
            <w:sz w:val="24"/>
            <w:szCs w:val="24"/>
            <w:lang w:val="en-US" w:eastAsia="en-US" w:bidi="ar-SA"/>
          </w:rPr>
          <w:t>described</w:t>
        </w:r>
      </w:ins>
      <w:ins w:id="149" w:author="Tarek Loubani" w:date="2018-01-30T04:20:03Z">
        <w:bookmarkStart w:id="182" w:name="__UnoMark__22445_1474859440"/>
        <w:bookmarkStart w:id="183" w:name="__UnoMark__23693_1474859440"/>
        <w:bookmarkStart w:id="184" w:name="__UnoMark__20284_1474859440"/>
        <w:bookmarkStart w:id="185" w:name="__UnoMark__15732_1474859440"/>
        <w:bookmarkStart w:id="186" w:name="__UnoMark__16800_1474859440"/>
        <w:bookmarkStart w:id="187" w:name="__UnoMark__28169_1474859440"/>
        <w:bookmarkStart w:id="188" w:name="__UnoMark__13627_1474859440"/>
        <w:bookmarkStart w:id="189" w:name="__UnoMark__17987_1474859440"/>
        <w:bookmarkStart w:id="190" w:name="__UnoMark__10439_1474859440"/>
        <w:bookmarkStart w:id="191" w:name="__UnoMark__14656_1474859440"/>
        <w:bookmarkStart w:id="192" w:name="__UnoMark__19137_1474859440"/>
        <w:bookmarkStart w:id="193" w:name="__UnoMark__12556_1474859440"/>
        <w:bookmarkStart w:id="194" w:name="__UnoMark__11455_1474859440"/>
        <w:r>
          <w:rPr>
            <w:b w:val="false"/>
            <w:i w:val="false"/>
            <w:caps w:val="false"/>
            <w:smallCaps w:val="false"/>
            <w:u w:val="none"/>
            <w:vertAlign w:val="superscript"/>
            <w:lang w:val="en-US" w:eastAsia="en-US" w:bidi="ar-SA"/>
          </w:rPr>
          <w:t>19</w:t>
        </w:r>
      </w:ins>
      <w:del w:id="150"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described</w:delText>
        </w:r>
      </w:del>
      <w:del w:id="151" w:author="Tarek Loubani" w:date="2018-01-30T04:20:03Z">
        <w:bookmarkStart w:id="195" w:name="__Fieldmark__220_2774343261"/>
        <w:bookmarkStart w:id="196" w:name="ZOTERO_BREF_eqqYjDXaeNN01"/>
        <w:r>
          <w:rPr>
            <w:rFonts w:cs="Times New Roman" w:ascii="Times New Roman" w:hAnsi="Times New Roman"/>
            <w:b w:val="false"/>
            <w:i w:val="false"/>
            <w:caps w:val="false"/>
            <w:smallCaps w:val="false"/>
            <w:sz w:val="24"/>
            <w:szCs w:val="24"/>
            <w:u w:val="none"/>
            <w:vertAlign w:val="superscript"/>
            <w:lang w:val="en-US" w:eastAsia="en-US" w:bidi="ar-SA"/>
          </w:rPr>
          <w:delText>8</w:delText>
        </w:r>
      </w:del>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r>
        <w:rPr>
          <w:rFonts w:cs="Times New Roman" w:ascii="Times New Roman" w:hAnsi="Times New Roman"/>
          <w:sz w:val="24"/>
          <w:szCs w:val="24"/>
          <w:lang w:val="en-US" w:eastAsia="en-US" w:bidi="ar-SA"/>
        </w:rPr>
        <w:t xml:space="preserve">. A latex balloon filled with </w:t>
      </w:r>
      <w:ins w:id="152" w:author="Tarek Loubani" w:date="2018-01-30T04:20:03Z">
        <w:r>
          <w:rPr>
            <w:rFonts w:cs="Times New Roman" w:ascii="Times New Roman" w:hAnsi="Times New Roman"/>
            <w:sz w:val="24"/>
            <w:szCs w:val="24"/>
            <w:lang w:val="en-US" w:eastAsia="en-US" w:bidi="ar-SA"/>
          </w:rPr>
          <w:t>2 L (2000 g</w:t>
        </w:r>
      </w:ins>
      <w:del w:id="153" w:author="Tarek Loubani" w:date="2018-01-30T04:20:03Z">
        <w:r>
          <w:rPr>
            <w:rFonts w:cs="Times New Roman" w:ascii="Times New Roman" w:hAnsi="Times New Roman"/>
            <w:sz w:val="24"/>
            <w:szCs w:val="24"/>
            <w:lang w:val="en-US" w:eastAsia="en-US" w:bidi="ar-SA"/>
          </w:rPr>
          <w:delText>2L (2000g</w:delText>
        </w:r>
      </w:del>
      <w:r>
        <w:rPr>
          <w:rFonts w:cs="Times New Roman" w:ascii="Times New Roman" w:hAnsi="Times New Roman"/>
          <w:sz w:val="24"/>
          <w:szCs w:val="24"/>
          <w:lang w:val="en-US" w:eastAsia="en-US" w:bidi="ar-SA"/>
        </w:rPr>
        <w:t>) of water was used as a phantom and each stethoscope was applied to the surface by hand. Phantom excitations were supplied by an external vibrating speaker which was placed in contact with the balloon and sound was played at 86</w:t>
      </w:r>
      <w:ins w:id="154" w:author="Tarek Loubani" w:date="2018-01-30T04:20:03Z">
        <w:r>
          <w:rPr>
            <w:rFonts w:cs="Times New Roman" w:ascii="Times New Roman" w:hAnsi="Times New Roman"/>
            <w:sz w:val="24"/>
            <w:szCs w:val="24"/>
            <w:lang w:val="en-US" w:eastAsia="en-US" w:bidi="ar-SA"/>
          </w:rPr>
          <w:t> </w:t>
        </w:r>
      </w:ins>
      <w:del w:id="155" w:author="Tarek Loubani" w:date="2018-01-30T04:20:03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Hz intervals between 0 and 5000</w:t>
      </w:r>
      <w:ins w:id="156" w:author="Tarek Loubani" w:date="2018-01-30T04:20:03Z">
        <w:r>
          <w:rPr>
            <w:rFonts w:cs="Times New Roman" w:ascii="Times New Roman" w:hAnsi="Times New Roman"/>
            <w:sz w:val="24"/>
            <w:szCs w:val="24"/>
            <w:lang w:val="en-US" w:eastAsia="en-US" w:bidi="ar-SA"/>
          </w:rPr>
          <w:t> </w:t>
        </w:r>
      </w:ins>
      <w:del w:id="157" w:author="Tarek Loubani" w:date="2018-01-30T04:20:03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 xml:space="preserve">Hz (white noise) for 15 seconds. The output of each stethoscope was recorded by a microphone which was placed in a silicon tube attached to the stethoscope head for spectral analysis. Spectral analyses such as these have been used successfully in the past to analyze breath sounds recorded from individuals with lung </w:t>
      </w:r>
      <w:ins w:id="158" w:author="Tarek Loubani" w:date="2018-01-30T04:20:03Z">
        <w:r>
          <w:rPr>
            <w:rFonts w:cs="Times New Roman" w:ascii="Times New Roman" w:hAnsi="Times New Roman"/>
            <w:sz w:val="24"/>
            <w:szCs w:val="24"/>
            <w:lang w:val="en-US" w:eastAsia="en-US" w:bidi="ar-SA"/>
          </w:rPr>
          <w:t>pathology</w:t>
        </w:r>
      </w:ins>
      <w:ins w:id="159" w:author="Tarek Loubani" w:date="2018-01-30T04:20:03Z">
        <w:bookmarkStart w:id="197" w:name="__UnoMark__28192_1474859440"/>
        <w:bookmarkStart w:id="198" w:name="__UnoMark__15740_1474859440"/>
        <w:bookmarkStart w:id="199" w:name="__UnoMark__10440_1474859440"/>
        <w:bookmarkStart w:id="200" w:name="__UnoMark__22457_1474859440"/>
        <w:bookmarkStart w:id="201" w:name="__UnoMark__14664_1474859440"/>
        <w:bookmarkStart w:id="202" w:name="__UnoMark__13635_1474859440"/>
        <w:bookmarkStart w:id="203" w:name="__UnoMark__23709_1474859440"/>
        <w:bookmarkStart w:id="204" w:name="__UnoMark__17995_1474859440"/>
        <w:r>
          <w:rPr>
            <w:rFonts w:cs="Times New Roman" w:ascii="Times New Roman" w:hAnsi="Times New Roman"/>
            <w:b w:val="false"/>
            <w:i w:val="false"/>
            <w:caps w:val="false"/>
            <w:smallCaps w:val="false"/>
            <w:sz w:val="24"/>
            <w:szCs w:val="24"/>
            <w:u w:val="none"/>
            <w:vertAlign w:val="superscript"/>
            <w:lang w:val="en-US" w:eastAsia="en-US" w:bidi="ar-SA"/>
          </w:rPr>
          <w:t>40</w:t>
        </w:r>
      </w:ins>
      <w:del w:id="160"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pathology</w:delText>
        </w:r>
      </w:del>
      <w:del w:id="161" w:author="Tarek Loubani" w:date="2018-01-30T04:20:03Z">
        <w:bookmarkStart w:id="205" w:name="ZOTERO_BREF_RoxG0rljLa2e1"/>
        <w:bookmarkStart w:id="206" w:name="__Fieldmark__248_2774343261"/>
        <w:r>
          <w:rPr>
            <w:rFonts w:cs="Times New Roman" w:ascii="Times New Roman" w:hAnsi="Times New Roman"/>
            <w:b w:val="false"/>
            <w:i w:val="false"/>
            <w:caps w:val="false"/>
            <w:smallCaps w:val="false"/>
            <w:sz w:val="24"/>
            <w:szCs w:val="24"/>
            <w:u w:val="none"/>
            <w:vertAlign w:val="superscript"/>
            <w:lang w:val="en-US" w:eastAsia="en-US" w:bidi="ar-SA"/>
          </w:rPr>
          <w:delText>12</w:delText>
        </w:r>
      </w:del>
      <w:bookmarkEnd w:id="197"/>
      <w:bookmarkEnd w:id="198"/>
      <w:bookmarkEnd w:id="199"/>
      <w:bookmarkEnd w:id="200"/>
      <w:bookmarkEnd w:id="201"/>
      <w:bookmarkEnd w:id="202"/>
      <w:bookmarkEnd w:id="203"/>
      <w:bookmarkEnd w:id="204"/>
      <w:bookmarkEnd w:id="205"/>
      <w:bookmarkEnd w:id="206"/>
      <w:r>
        <w:rPr>
          <w:rFonts w:cs="Times New Roman" w:ascii="Times New Roman" w:hAnsi="Times New Roman"/>
          <w:sz w:val="24"/>
          <w:szCs w:val="24"/>
          <w:lang w:val="en-US" w:eastAsia="en-US" w:bidi="ar-SA"/>
        </w:rPr>
        <w:t>. The simplicity of this design was intended to allow other users to validate our design independently.</w:t>
      </w:r>
    </w:p>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r>
    </w:p>
    <w:p>
      <w:pPr>
        <w:pStyle w:val="Heading1"/>
        <w:rPr>
          <w:lang w:val="en-US" w:eastAsia="en-US" w:bidi="ar-SA"/>
        </w:rPr>
      </w:pPr>
      <w:r>
        <w:rPr>
          <w:lang w:val="en-US" w:eastAsia="en-US" w:bidi="ar-SA"/>
        </w:rPr>
        <w:t>Results</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After many iterations, we successfully designed a working stethoscope, known as the Glia model (Fig 1), at a total cost of $2.83</w:t>
      </w:r>
      <w:ins w:id="162" w:author="Tarek Loubani" w:date="2018-01-30T04:20:03Z">
        <w:r>
          <w:rPr>
            <w:rFonts w:cs="Times New Roman" w:ascii="Times New Roman" w:hAnsi="Times New Roman"/>
            <w:sz w:val="24"/>
            <w:szCs w:val="24"/>
            <w:lang w:val="en-US" w:eastAsia="en-US" w:bidi="ar-SA"/>
          </w:rPr>
          <w:t> </w:t>
        </w:r>
      </w:ins>
      <w:del w:id="163" w:author="Tarek Loubani" w:date="2018-01-30T04:20:03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USD using recycled ABS pellets. A bill of materials and cost breakdown can be found in Table 1</w:t>
      </w:r>
      <w:del w:id="164" w:author="Tarek Loubani" w:date="2018-01-30T04:20:03Z">
        <w:r>
          <w:rPr>
            <w:rFonts w:cs="Times New Roman" w:ascii="Times New Roman" w:hAnsi="Times New Roman"/>
            <w:sz w:val="24"/>
            <w:szCs w:val="24"/>
            <w:lang w:val="en-US" w:eastAsia="en-US" w:bidi="ar-SA"/>
          </w:rPr>
          <w:delText>. Commercial ABS filament was assumed to cost $30/kg</w:delText>
        </w:r>
      </w:del>
      <w:r>
        <w:rPr>
          <w:rFonts w:cs="Times New Roman" w:ascii="Times New Roman" w:hAnsi="Times New Roman"/>
          <w:sz w:val="24"/>
          <w:szCs w:val="24"/>
          <w:lang w:val="en-US" w:eastAsia="en-US" w:bidi="ar-SA"/>
        </w:rPr>
        <w:t>.</w:t>
      </w:r>
    </w:p>
    <w:tbl>
      <w:tblPr>
        <w:tblW w:w="9891" w:type="dxa"/>
        <w:jc w:val="left"/>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8" w:type="dxa"/>
          <w:bottom w:w="0" w:type="dxa"/>
          <w:right w:w="108" w:type="dxa"/>
        </w:tblCellMar>
      </w:tblPr>
      <w:tblGrid>
        <w:gridCol w:w="2325"/>
        <w:gridCol w:w="3000"/>
        <w:gridCol w:w="1425"/>
        <w:gridCol w:w="1753"/>
        <w:gridCol w:w="1388"/>
      </w:tblGrid>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ins w:id="165" w:author="Tarek Loubani" w:date="2018-01-30T04:20:03Z">
              <w:r>
                <w:rPr>
                  <w:rFonts w:cs="Times New Roman" w:ascii="Times New Roman" w:hAnsi="Times New Roman"/>
                  <w:sz w:val="24"/>
                  <w:szCs w:val="24"/>
                  <w:lang w:val="en-US" w:eastAsia="en-US" w:bidi="ar-SA"/>
                </w:rPr>
                <w:t>Item</w:t>
              </w:r>
            </w:ins>
          </w:p>
        </w:tc>
        <w:tc>
          <w:tcPr>
            <w:tcW w:w="3000" w:type="dxa"/>
            <w:tcBorders>
              <w:top w:val="single" w:sz="4" w:space="0" w:color="00000A"/>
              <w:left w:val="single" w:sz="4" w:space="0" w:color="00000A"/>
              <w:bottom w:val="single" w:sz="4" w:space="0" w:color="00000A"/>
              <w:insideH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ins w:id="166" w:author="Tarek Loubani" w:date="2018-01-30T04:20:03Z">
              <w:r>
                <w:rPr>
                  <w:rFonts w:cs="Times New Roman" w:ascii="Times New Roman" w:hAnsi="Times New Roman"/>
                  <w:sz w:val="24"/>
                  <w:szCs w:val="24"/>
                  <w:lang w:val="en-US" w:eastAsia="en-US" w:bidi="ar-SA"/>
                </w:rPr>
                <w:t xml:space="preserve">Dimensions </w:t>
              </w:r>
            </w:ins>
            <w:ins w:id="167" w:author="Tarek Loubani" w:date="2018-01-30T04:20:03Z">
              <w:r>
                <w:rPr>
                  <w:rFonts w:cs="Times New Roman" w:ascii="Times New Roman" w:hAnsi="Times New Roman"/>
                  <w:sz w:val="24"/>
                  <w:szCs w:val="24"/>
                  <w:lang w:val="en-US" w:eastAsia="en-US" w:bidi="ar-SA"/>
                </w:rPr>
                <w:t>(mm)</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ins w:id="168" w:author="Tarek Loubani" w:date="2018-01-30T04:20:03Z">
              <w:r>
                <w:rPr>
                  <w:rFonts w:cs="Times New Roman" w:ascii="Times New Roman" w:hAnsi="Times New Roman"/>
                  <w:sz w:val="24"/>
                  <w:szCs w:val="24"/>
                  <w:lang w:val="en-US" w:eastAsia="en-US" w:bidi="ar-SA"/>
                </w:rPr>
                <w:t>Weight (g)</w:t>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78" w:type="dxa"/>
            </w:tcMar>
          </w:tcPr>
          <w:p>
            <w:pPr>
              <w:pStyle w:val="Normal"/>
              <w:jc w:val="center"/>
              <w:rPr>
                <w:rFonts w:ascii="Times New Roman" w:hAnsi="Times New Roman" w:cs="Times New Roman"/>
                <w:sz w:val="24"/>
                <w:szCs w:val="24"/>
                <w:lang w:val="en-US" w:eastAsia="en-US" w:bidi="ar-SA"/>
              </w:rPr>
            </w:pPr>
            <w:ins w:id="169" w:author="Tarek Loubani" w:date="2018-01-30T04:20:03Z">
              <w:r>
                <w:rPr>
                  <w:rFonts w:cs="Times New Roman" w:ascii="Times New Roman" w:hAnsi="Times New Roman"/>
                  <w:sz w:val="24"/>
                  <w:szCs w:val="24"/>
                  <w:lang w:val="en-US" w:eastAsia="en-US" w:bidi="ar-SA"/>
                </w:rPr>
                <w:t>Cost  using ABS pellets (USD)</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BFBFBF" w:val="clear"/>
            <w:tcMar>
              <w:left w:w="-5" w:type="dxa"/>
              <w:right w:w="10" w:type="dxa"/>
            </w:tcMar>
          </w:tcPr>
          <w:p>
            <w:pPr>
              <w:pStyle w:val="Normal"/>
              <w:jc w:val="center"/>
              <w:rPr>
                <w:rFonts w:ascii="Times New Roman" w:hAnsi="Times New Roman" w:cs="Times New Roman"/>
                <w:sz w:val="24"/>
                <w:szCs w:val="24"/>
                <w:lang w:val="en-US" w:eastAsia="en-US" w:bidi="ar-SA"/>
              </w:rPr>
            </w:pPr>
            <w:ins w:id="170" w:author="Tarek Loubani" w:date="2018-01-30T04:20:03Z">
              <w:r>
                <w:rPr>
                  <w:rFonts w:cs="Times New Roman" w:ascii="Times New Roman" w:hAnsi="Times New Roman"/>
                  <w:sz w:val="24"/>
                  <w:szCs w:val="24"/>
                  <w:lang w:val="en-US" w:eastAsia="en-US" w:bidi="ar-SA"/>
                </w:rPr>
                <w:t xml:space="preserve">Cost using ABS </w:t>
              </w:r>
            </w:ins>
            <w:ins w:id="171" w:author="Tarek Loubani" w:date="2018-01-30T04:20:03Z">
              <w:r>
                <w:rPr>
                  <w:rFonts w:cs="Times New Roman" w:ascii="Times New Roman" w:hAnsi="Times New Roman"/>
                  <w:sz w:val="24"/>
                  <w:szCs w:val="24"/>
                  <w:lang w:val="en-US" w:eastAsia="en-US" w:bidi="ar-SA"/>
                </w:rPr>
                <w:t xml:space="preserve">filament </w:t>
              </w:r>
            </w:ins>
            <w:ins w:id="172" w:author="Tarek Loubani" w:date="2018-01-30T04:20:03Z">
              <w:r>
                <w:rPr>
                  <w:rFonts w:cs="Times New Roman" w:ascii="Times New Roman" w:hAnsi="Times New Roman"/>
                  <w:sz w:val="24"/>
                  <w:szCs w:val="24"/>
                  <w:lang w:val="en-US" w:eastAsia="en-US" w:bidi="ar-SA"/>
                </w:rPr>
                <w:t>(USD)</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73" w:author="Tarek Loubani" w:date="2018-01-30T04:20:03Z">
              <w:r>
                <w:rPr>
                  <w:rFonts w:cs="Times New Roman" w:ascii="Times New Roman" w:hAnsi="Times New Roman"/>
                  <w:sz w:val="24"/>
                  <w:szCs w:val="24"/>
                  <w:lang w:val="en-US" w:eastAsia="en-US" w:bidi="ar-SA"/>
                </w:rPr>
                <w:t>Stethoscope head</w:t>
              </w:r>
            </w:ins>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74" w:author="Tarek Loubani" w:date="2018-01-30T04:20:03Z">
              <w:r>
                <w:rPr>
                  <w:rFonts w:cs="Times New Roman" w:ascii="Times New Roman" w:hAnsi="Times New Roman"/>
                  <w:sz w:val="24"/>
                  <w:szCs w:val="24"/>
                  <w:lang w:val="en-US" w:eastAsia="en-US" w:bidi="ar-SA"/>
                </w:rPr>
                <w:t>44.30 x 62.45 x 17.80</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75" w:author="Tarek Loubani" w:date="2018-01-30T04:20:03Z">
              <w:r>
                <w:rPr>
                  <w:rFonts w:cs="Times New Roman" w:ascii="Times New Roman" w:hAnsi="Times New Roman"/>
                  <w:sz w:val="24"/>
                  <w:szCs w:val="24"/>
                  <w:lang w:val="en-US" w:eastAsia="en-US" w:bidi="ar-SA"/>
                </w:rPr>
                <w:t>23.82</w:t>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76" w:author="Tarek Loubani" w:date="2018-01-30T04:20:03Z">
              <w:r>
                <w:rPr>
                  <w:rFonts w:cs="Times New Roman" w:ascii="Times New Roman" w:hAnsi="Times New Roman"/>
                  <w:sz w:val="24"/>
                  <w:szCs w:val="24"/>
                  <w:lang w:val="en-US" w:eastAsia="en-US" w:bidi="ar-SA"/>
                </w:rPr>
                <w:t>$0.</w:t>
              </w:r>
            </w:ins>
            <w:ins w:id="177" w:author="Tarek Loubani" w:date="2018-01-30T04:20:03Z">
              <w:r>
                <w:rPr>
                  <w:rFonts w:cs="Times New Roman" w:ascii="Times New Roman" w:hAnsi="Times New Roman"/>
                  <w:sz w:val="24"/>
                  <w:szCs w:val="24"/>
                  <w:lang w:val="en-US" w:eastAsia="en-US" w:bidi="ar-SA"/>
                </w:rPr>
                <w:t>17</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ins w:id="178" w:author="Tarek Loubani" w:date="2018-01-30T04:20:03Z">
              <w:r>
                <w:rPr>
                  <w:rFonts w:cs="Times New Roman" w:ascii="Times New Roman" w:hAnsi="Times New Roman"/>
                  <w:sz w:val="24"/>
                  <w:szCs w:val="24"/>
                  <w:lang w:val="en-US" w:eastAsia="en-US" w:bidi="ar-SA"/>
                </w:rPr>
                <w:t>$0.</w:t>
              </w:r>
            </w:ins>
            <w:ins w:id="179" w:author="Tarek Loubani" w:date="2018-01-30T04:20:03Z">
              <w:r>
                <w:rPr>
                  <w:rFonts w:cs="Times New Roman" w:ascii="Times New Roman" w:hAnsi="Times New Roman"/>
                  <w:sz w:val="24"/>
                  <w:szCs w:val="24"/>
                  <w:lang w:val="en-US" w:eastAsia="en-US" w:bidi="ar-SA"/>
                </w:rPr>
                <w:t>57</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80" w:author="Tarek Loubani" w:date="2018-01-30T04:20:03Z">
              <w:r>
                <w:rPr>
                  <w:rFonts w:cs="Times New Roman" w:ascii="Times New Roman" w:hAnsi="Times New Roman"/>
                  <w:sz w:val="24"/>
                  <w:szCs w:val="24"/>
                  <w:lang w:val="en-US" w:eastAsia="en-US" w:bidi="ar-SA"/>
                </w:rPr>
                <w:t>Stethoscope Y piece</w:t>
              </w:r>
            </w:ins>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81" w:author="Tarek Loubani" w:date="2018-01-30T04:20:03Z">
              <w:r>
                <w:rPr>
                  <w:rFonts w:cs="Times New Roman" w:ascii="Times New Roman" w:hAnsi="Times New Roman"/>
                  <w:sz w:val="24"/>
                  <w:szCs w:val="24"/>
                  <w:lang w:val="en-US" w:eastAsia="en-US" w:bidi="ar-SA"/>
                </w:rPr>
                <w:t>70.89 x 29.94 x 9.00</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82" w:author="Tarek Loubani" w:date="2018-01-30T04:20:03Z">
              <w:r>
                <w:rPr>
                  <w:rFonts w:cs="Times New Roman" w:ascii="Times New Roman" w:hAnsi="Times New Roman"/>
                  <w:sz w:val="24"/>
                  <w:szCs w:val="24"/>
                  <w:lang w:val="en-US" w:eastAsia="en-US" w:bidi="ar-SA"/>
                </w:rPr>
                <w:t>2.84</w:t>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83" w:author="Tarek Loubani" w:date="2018-01-30T04:20:03Z">
              <w:r>
                <w:rPr>
                  <w:rFonts w:cs="Times New Roman" w:ascii="Times New Roman" w:hAnsi="Times New Roman"/>
                  <w:sz w:val="24"/>
                  <w:szCs w:val="24"/>
                  <w:lang w:val="en-US" w:eastAsia="en-US" w:bidi="ar-SA"/>
                </w:rPr>
                <w:t xml:space="preserve"> </w:t>
              </w:r>
            </w:ins>
            <w:ins w:id="184" w:author="Tarek Loubani" w:date="2018-01-30T04:20:03Z">
              <w:r>
                <w:rPr>
                  <w:rFonts w:cs="Times New Roman" w:ascii="Times New Roman" w:hAnsi="Times New Roman"/>
                  <w:sz w:val="24"/>
                  <w:szCs w:val="24"/>
                  <w:lang w:val="en-US" w:eastAsia="en-US" w:bidi="ar-SA"/>
                </w:rPr>
                <w:t>$0.0</w:t>
              </w:r>
            </w:ins>
            <w:ins w:id="185" w:author="Tarek Loubani" w:date="2018-01-30T04:20:03Z">
              <w:r>
                <w:rPr>
                  <w:rFonts w:cs="Times New Roman" w:ascii="Times New Roman" w:hAnsi="Times New Roman"/>
                  <w:sz w:val="24"/>
                  <w:szCs w:val="24"/>
                  <w:lang w:val="en-US" w:eastAsia="en-US" w:bidi="ar-SA"/>
                </w:rPr>
                <w:t>2</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ins w:id="186" w:author="Tarek Loubani" w:date="2018-01-30T04:20:03Z">
              <w:r>
                <w:rPr>
                  <w:rFonts w:cs="Times New Roman" w:ascii="Times New Roman" w:hAnsi="Times New Roman"/>
                  <w:sz w:val="24"/>
                  <w:szCs w:val="24"/>
                  <w:lang w:val="en-US" w:eastAsia="en-US" w:bidi="ar-SA"/>
                </w:rPr>
                <w:t>$0.</w:t>
              </w:r>
            </w:ins>
            <w:ins w:id="187" w:author="Tarek Loubani" w:date="2018-01-30T04:20:03Z">
              <w:r>
                <w:rPr>
                  <w:rFonts w:cs="Times New Roman" w:ascii="Times New Roman" w:hAnsi="Times New Roman"/>
                  <w:sz w:val="24"/>
                  <w:szCs w:val="24"/>
                  <w:lang w:val="en-US" w:eastAsia="en-US" w:bidi="ar-SA"/>
                </w:rPr>
                <w:t>07</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88" w:author="Tarek Loubani" w:date="2018-01-30T04:20:03Z">
              <w:r>
                <w:rPr>
                  <w:rFonts w:cs="Times New Roman" w:ascii="Times New Roman" w:hAnsi="Times New Roman"/>
                  <w:sz w:val="24"/>
                  <w:szCs w:val="24"/>
                  <w:lang w:val="en-US" w:eastAsia="en-US" w:bidi="ar-SA"/>
                </w:rPr>
                <w:t>Stethoscope ear tube</w:t>
              </w:r>
            </w:ins>
            <w:ins w:id="189" w:author="Tarek Loubani" w:date="2018-01-30T04:20:03Z">
              <w:r>
                <w:rPr>
                  <w:rFonts w:cs="Times New Roman" w:ascii="Times New Roman" w:hAnsi="Times New Roman"/>
                  <w:sz w:val="24"/>
                  <w:szCs w:val="24"/>
                  <w:lang w:val="en-US" w:eastAsia="en-US" w:bidi="ar-SA"/>
                </w:rPr>
                <w:t>s</w:t>
              </w:r>
            </w:ins>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90" w:author="Tarek Loubani" w:date="2018-01-30T04:20:03Z">
              <w:r>
                <w:rPr>
                  <w:rFonts w:cs="Times New Roman" w:ascii="Times New Roman" w:hAnsi="Times New Roman"/>
                  <w:sz w:val="24"/>
                  <w:szCs w:val="24"/>
                  <w:lang w:val="en-US" w:eastAsia="en-US" w:bidi="ar-SA"/>
                </w:rPr>
                <w:t>170.79 x 83.62 x 5.80</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91" w:author="Tarek Loubani" w:date="2018-01-30T04:20:03Z">
              <w:r>
                <w:rPr>
                  <w:rFonts w:cs="Times New Roman" w:ascii="Times New Roman" w:hAnsi="Times New Roman"/>
                  <w:sz w:val="24"/>
                  <w:szCs w:val="24"/>
                  <w:lang w:val="en-US" w:eastAsia="en-US" w:bidi="ar-SA"/>
                </w:rPr>
                <w:t>12.52</w:t>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192" w:author="Tarek Loubani" w:date="2018-01-30T04:20:03Z">
              <w:r>
                <w:rPr>
                  <w:rFonts w:cs="Times New Roman" w:ascii="Times New Roman" w:hAnsi="Times New Roman"/>
                  <w:sz w:val="24"/>
                  <w:szCs w:val="24"/>
                  <w:lang w:val="en-US" w:eastAsia="en-US" w:bidi="ar-SA"/>
                </w:rPr>
                <w:t>$0.0</w:t>
              </w:r>
            </w:ins>
            <w:ins w:id="193" w:author="Tarek Loubani" w:date="2018-01-30T04:20:03Z">
              <w:r>
                <w:rPr>
                  <w:rFonts w:cs="Times New Roman" w:ascii="Times New Roman" w:hAnsi="Times New Roman"/>
                  <w:sz w:val="24"/>
                  <w:szCs w:val="24"/>
                  <w:lang w:val="en-US" w:eastAsia="en-US" w:bidi="ar-SA"/>
                </w:rPr>
                <w:t>9</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ins w:id="194" w:author="Tarek Loubani" w:date="2018-01-30T04:20:03Z">
              <w:r>
                <w:rPr>
                  <w:rFonts w:cs="Times New Roman" w:ascii="Times New Roman" w:hAnsi="Times New Roman"/>
                  <w:sz w:val="24"/>
                  <w:szCs w:val="24"/>
                  <w:lang w:val="en-US" w:eastAsia="en-US" w:bidi="ar-SA"/>
                </w:rPr>
                <w:t>$0.</w:t>
              </w:r>
            </w:ins>
            <w:ins w:id="195" w:author="Tarek Loubani" w:date="2018-01-30T04:20:03Z">
              <w:r>
                <w:rPr>
                  <w:rFonts w:cs="Times New Roman" w:ascii="Times New Roman" w:hAnsi="Times New Roman"/>
                  <w:sz w:val="24"/>
                  <w:szCs w:val="24"/>
                  <w:lang w:val="en-US" w:eastAsia="en-US" w:bidi="ar-SA"/>
                </w:rPr>
                <w:t>30</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96" w:author="Tarek Loubani" w:date="2018-01-30T04:20:03Z">
              <w:r>
                <w:rPr>
                  <w:rFonts w:cs="Times New Roman" w:ascii="Times New Roman" w:hAnsi="Times New Roman"/>
                  <w:sz w:val="24"/>
                  <w:szCs w:val="24"/>
                  <w:lang w:val="en-US" w:eastAsia="en-US" w:bidi="ar-SA"/>
                </w:rPr>
                <w:t>Stethoscope ring</w:t>
              </w:r>
            </w:ins>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97" w:author="Tarek Loubani" w:date="2018-01-30T04:20:03Z">
              <w:r>
                <w:rPr>
                  <w:rFonts w:cs="Times New Roman" w:ascii="Times New Roman" w:hAnsi="Times New Roman"/>
                  <w:sz w:val="24"/>
                  <w:szCs w:val="24"/>
                  <w:lang w:val="en-US" w:eastAsia="en-US" w:bidi="ar-SA"/>
                </w:rPr>
                <w:t>r = 21, h = 7</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98" w:author="Tarek Loubani" w:date="2018-01-30T04:20:03Z">
              <w:r>
                <w:rPr>
                  <w:rFonts w:cs="Times New Roman" w:ascii="Times New Roman" w:hAnsi="Times New Roman"/>
                  <w:sz w:val="24"/>
                  <w:szCs w:val="24"/>
                  <w:lang w:val="en-US" w:eastAsia="en-US" w:bidi="ar-SA"/>
                </w:rPr>
                <w:t>0.81</w:t>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199" w:author="Tarek Loubani" w:date="2018-01-30T04:20:03Z">
              <w:r>
                <w:rPr>
                  <w:rFonts w:cs="Times New Roman" w:ascii="Times New Roman" w:hAnsi="Times New Roman"/>
                  <w:sz w:val="24"/>
                  <w:szCs w:val="24"/>
                  <w:lang w:val="en-US" w:eastAsia="en-US" w:bidi="ar-SA"/>
                </w:rPr>
                <w:t>$0.0</w:t>
              </w:r>
            </w:ins>
            <w:ins w:id="200" w:author="Tarek Loubani" w:date="2018-01-30T04:20:03Z">
              <w:r>
                <w:rPr>
                  <w:rFonts w:cs="Times New Roman" w:ascii="Times New Roman" w:hAnsi="Times New Roman"/>
                  <w:sz w:val="24"/>
                  <w:szCs w:val="24"/>
                  <w:lang w:val="en-US" w:eastAsia="en-US" w:bidi="ar-SA"/>
                </w:rPr>
                <w:t>1</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ins w:id="201" w:author="Tarek Loubani" w:date="2018-01-30T04:20:03Z">
              <w:r>
                <w:rPr>
                  <w:rFonts w:cs="Times New Roman" w:ascii="Times New Roman" w:hAnsi="Times New Roman"/>
                  <w:sz w:val="24"/>
                  <w:szCs w:val="24"/>
                  <w:lang w:val="en-US" w:eastAsia="en-US" w:bidi="ar-SA"/>
                </w:rPr>
                <w:t>$0.0</w:t>
              </w:r>
            </w:ins>
            <w:ins w:id="202" w:author="Tarek Loubani" w:date="2018-01-30T04:20:03Z">
              <w:r>
                <w:rPr>
                  <w:rFonts w:cs="Times New Roman" w:ascii="Times New Roman" w:hAnsi="Times New Roman"/>
                  <w:sz w:val="24"/>
                  <w:szCs w:val="24"/>
                  <w:lang w:val="en-US" w:eastAsia="en-US" w:bidi="ar-SA"/>
                </w:rPr>
                <w:t>2</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203" w:author="Tarek Loubani" w:date="2018-01-30T04:20:03Z">
              <w:r>
                <w:rPr>
                  <w:rFonts w:cs="Times New Roman" w:ascii="Times New Roman" w:hAnsi="Times New Roman"/>
                  <w:sz w:val="24"/>
                  <w:szCs w:val="24"/>
                  <w:lang w:val="en-US" w:eastAsia="en-US" w:bidi="ar-SA"/>
                </w:rPr>
                <w:t>Stethoscope spring</w:t>
              </w:r>
            </w:ins>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204" w:author="Tarek Loubani" w:date="2018-01-30T04:20:03Z">
              <w:r>
                <w:rPr>
                  <w:rFonts w:cs="Times New Roman" w:ascii="Times New Roman" w:hAnsi="Times New Roman"/>
                  <w:sz w:val="24"/>
                  <w:szCs w:val="24"/>
                  <w:lang w:val="en-US" w:eastAsia="en-US" w:bidi="ar-SA"/>
                </w:rPr>
                <w:t xml:space="preserve">91.25 x 111.62 x 15.05 </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205" w:author="Tarek Loubani" w:date="2018-01-30T04:20:03Z">
              <w:r>
                <w:rPr>
                  <w:rFonts w:cs="Times New Roman" w:ascii="Times New Roman" w:hAnsi="Times New Roman"/>
                  <w:sz w:val="24"/>
                  <w:szCs w:val="24"/>
                  <w:lang w:val="en-US" w:eastAsia="en-US" w:bidi="ar-SA"/>
                </w:rPr>
                <w:t>8.05</w:t>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206" w:author="Tarek Loubani" w:date="2018-01-30T04:20:03Z">
              <w:r>
                <w:rPr>
                  <w:rFonts w:cs="Times New Roman" w:ascii="Times New Roman" w:hAnsi="Times New Roman"/>
                  <w:sz w:val="24"/>
                  <w:szCs w:val="24"/>
                  <w:lang w:val="en-US" w:eastAsia="en-US" w:bidi="ar-SA"/>
                </w:rPr>
                <w:t>$0.0</w:t>
              </w:r>
            </w:ins>
            <w:ins w:id="207" w:author="Tarek Loubani" w:date="2018-01-30T04:20:03Z">
              <w:r>
                <w:rPr>
                  <w:rFonts w:cs="Times New Roman" w:ascii="Times New Roman" w:hAnsi="Times New Roman"/>
                  <w:sz w:val="24"/>
                  <w:szCs w:val="24"/>
                  <w:lang w:val="en-US" w:eastAsia="en-US" w:bidi="ar-SA"/>
                </w:rPr>
                <w:t>6</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ins w:id="208" w:author="Tarek Loubani" w:date="2018-01-30T04:20:03Z">
              <w:r>
                <w:rPr>
                  <w:rFonts w:cs="Times New Roman" w:ascii="Times New Roman" w:hAnsi="Times New Roman"/>
                  <w:sz w:val="24"/>
                  <w:szCs w:val="24"/>
                  <w:lang w:val="en-US" w:eastAsia="en-US" w:bidi="ar-SA"/>
                </w:rPr>
                <w:t>$0.</w:t>
              </w:r>
            </w:ins>
            <w:ins w:id="209" w:author="Tarek Loubani" w:date="2018-01-30T04:20:03Z">
              <w:r>
                <w:rPr>
                  <w:rFonts w:cs="Times New Roman" w:ascii="Times New Roman" w:hAnsi="Times New Roman"/>
                  <w:sz w:val="24"/>
                  <w:szCs w:val="24"/>
                  <w:lang w:val="en-US" w:eastAsia="en-US" w:bidi="ar-SA"/>
                </w:rPr>
                <w:t>19</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10" w:author="Tarek Loubani" w:date="2018-01-30T04:20:03Z">
              <w:r>
                <w:rPr>
                  <w:rFonts w:cs="Times New Roman" w:ascii="Times New Roman" w:hAnsi="Times New Roman"/>
                  <w:sz w:val="24"/>
                  <w:szCs w:val="24"/>
                  <w:lang w:val="en-US" w:eastAsia="en-US" w:bidi="ar-SA"/>
                </w:rPr>
                <w:t>Silicone tubing</w:t>
              </w:r>
            </w:ins>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11" w:author="Tarek Loubani" w:date="2018-01-30T04:20:03Z">
              <w:r>
                <w:rPr>
                  <w:rFonts w:cs="Times New Roman" w:ascii="Times New Roman" w:hAnsi="Times New Roman"/>
                  <w:sz w:val="24"/>
                  <w:szCs w:val="24"/>
                  <w:lang w:val="en-US" w:eastAsia="en-US" w:bidi="ar-SA"/>
                </w:rPr>
                <w:t xml:space="preserve">L = </w:t>
              </w:r>
            </w:ins>
            <w:ins w:id="212" w:author="Tarek Loubani" w:date="2018-01-30T04:20:03Z">
              <w:r>
                <w:rPr>
                  <w:rFonts w:cs="Times New Roman" w:ascii="Times New Roman" w:hAnsi="Times New Roman"/>
                  <w:sz w:val="24"/>
                  <w:szCs w:val="24"/>
                  <w:lang w:val="en-US" w:eastAsia="en-US" w:bidi="ar-SA"/>
                </w:rPr>
                <w:t>40</w:t>
              </w:r>
            </w:ins>
            <w:ins w:id="213" w:author="Tarek Loubani" w:date="2018-01-30T04:20:03Z">
              <w:r>
                <w:rPr>
                  <w:rFonts w:cs="Times New Roman" w:ascii="Times New Roman" w:hAnsi="Times New Roman"/>
                  <w:sz w:val="24"/>
                  <w:szCs w:val="24"/>
                  <w:lang w:val="en-US" w:eastAsia="en-US" w:bidi="ar-SA"/>
                </w:rPr>
                <w:t>0</w:t>
              </w:r>
            </w:ins>
            <w:ins w:id="214" w:author="Tarek Loubani" w:date="2018-01-30T04:20:03Z">
              <w:r>
                <w:rPr>
                  <w:rFonts w:cs="Times New Roman" w:ascii="Times New Roman" w:hAnsi="Times New Roman"/>
                  <w:sz w:val="24"/>
                  <w:szCs w:val="24"/>
                  <w:lang w:val="en-US" w:eastAsia="en-US" w:bidi="ar-SA"/>
                </w:rPr>
                <w:t xml:space="preserve"> – 12 OD, 8 ID</w:t>
              </w:r>
            </w:ins>
          </w:p>
          <w:p>
            <w:pPr>
              <w:pStyle w:val="Normal"/>
              <w:jc w:val="center"/>
              <w:rPr>
                <w:rFonts w:ascii="Times New Roman" w:hAnsi="Times New Roman" w:cs="Times New Roman"/>
                <w:sz w:val="24"/>
                <w:szCs w:val="24"/>
                <w:lang w:val="en-US" w:eastAsia="en-US" w:bidi="ar-SA"/>
              </w:rPr>
            </w:pPr>
            <w:ins w:id="215" w:author="Tarek Loubani" w:date="2018-01-30T04:20:03Z">
              <w:r>
                <w:rPr>
                  <w:rFonts w:cs="Times New Roman" w:ascii="Times New Roman" w:hAnsi="Times New Roman"/>
                  <w:sz w:val="24"/>
                  <w:szCs w:val="24"/>
                  <w:lang w:val="en-US" w:eastAsia="en-US" w:bidi="ar-SA"/>
                </w:rPr>
                <w:t xml:space="preserve">2 x </w:t>
              </w:r>
            </w:ins>
            <w:ins w:id="216" w:author="Tarek Loubani" w:date="2018-01-30T04:20:03Z">
              <w:r>
                <w:rPr>
                  <w:rFonts w:cs="Times New Roman" w:ascii="Times New Roman" w:hAnsi="Times New Roman"/>
                  <w:sz w:val="24"/>
                  <w:szCs w:val="24"/>
                  <w:lang w:val="en-US" w:eastAsia="en-US" w:bidi="ar-SA"/>
                </w:rPr>
                <w:t xml:space="preserve">L = </w:t>
              </w:r>
            </w:ins>
            <w:ins w:id="217" w:author="Tarek Loubani" w:date="2018-01-30T04:20:03Z">
              <w:r>
                <w:rPr>
                  <w:rFonts w:cs="Times New Roman" w:ascii="Times New Roman" w:hAnsi="Times New Roman"/>
                  <w:sz w:val="24"/>
                  <w:szCs w:val="24"/>
                  <w:lang w:val="en-US" w:eastAsia="en-US" w:bidi="ar-SA"/>
                </w:rPr>
                <w:t>9</w:t>
              </w:r>
            </w:ins>
            <w:ins w:id="218" w:author="Tarek Loubani" w:date="2018-01-30T04:20:03Z">
              <w:r>
                <w:rPr>
                  <w:rFonts w:cs="Times New Roman" w:ascii="Times New Roman" w:hAnsi="Times New Roman"/>
                  <w:sz w:val="24"/>
                  <w:szCs w:val="24"/>
                  <w:lang w:val="en-US" w:eastAsia="en-US" w:bidi="ar-SA"/>
                </w:rPr>
                <w:t>0</w:t>
              </w:r>
            </w:ins>
            <w:ins w:id="219" w:author="Tarek Loubani" w:date="2018-01-30T04:20:03Z">
              <w:r>
                <w:rPr>
                  <w:rFonts w:cs="Times New Roman" w:ascii="Times New Roman" w:hAnsi="Times New Roman"/>
                  <w:sz w:val="24"/>
                  <w:szCs w:val="24"/>
                  <w:lang w:val="en-US" w:eastAsia="en-US" w:bidi="ar-SA"/>
                </w:rPr>
                <w:t xml:space="preserve"> – 6 OD, 4 ID</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20" w:author="Tarek Loubani" w:date="2018-01-30T04:20:03Z">
              <w:r>
                <w:rPr>
                  <w:rFonts w:cs="Times New Roman" w:ascii="Times New Roman" w:hAnsi="Times New Roman"/>
                  <w:sz w:val="24"/>
                  <w:szCs w:val="24"/>
                  <w:lang w:val="en-US" w:eastAsia="en-US" w:bidi="ar-SA"/>
                </w:rPr>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21" w:author="Tarek Loubani" w:date="2018-01-30T04:20:03Z">
              <w:r>
                <w:rPr>
                  <w:rFonts w:cs="Times New Roman" w:ascii="Times New Roman" w:hAnsi="Times New Roman"/>
                  <w:sz w:val="24"/>
                  <w:szCs w:val="24"/>
                  <w:lang w:val="en-US" w:eastAsia="en-US" w:bidi="ar-SA"/>
                </w:rPr>
                <w:t>$1.93</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cs="Times New Roman"/>
                <w:sz w:val="24"/>
                <w:szCs w:val="24"/>
                <w:lang w:val="en-US" w:eastAsia="en-US" w:bidi="ar-SA"/>
              </w:rPr>
            </w:pPr>
            <w:ins w:id="222" w:author="Tarek Loubani" w:date="2018-01-30T04:20:03Z">
              <w:r>
                <w:rPr>
                  <w:rFonts w:cs="Times New Roman" w:ascii="Times New Roman" w:hAnsi="Times New Roman"/>
                  <w:sz w:val="24"/>
                  <w:szCs w:val="24"/>
                  <w:lang w:val="en-US" w:eastAsia="en-US" w:bidi="ar-SA"/>
                </w:rPr>
                <w:t>$1.93</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223" w:author="Tarek Loubani" w:date="2018-01-30T04:20:03Z">
              <w:r>
                <w:rPr>
                  <w:rFonts w:cs="Times New Roman" w:ascii="Times New Roman" w:hAnsi="Times New Roman"/>
                  <w:sz w:val="24"/>
                  <w:szCs w:val="24"/>
                  <w:lang w:val="en-US" w:eastAsia="en-US" w:bidi="ar-SA"/>
                </w:rPr>
                <w:t>Diaphragm</w:t>
              </w:r>
            </w:ins>
          </w:p>
        </w:tc>
        <w:tc>
          <w:tcPr>
            <w:tcW w:w="3000" w:type="dxa"/>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224" w:author="Tarek Loubani" w:date="2018-01-30T04:20:03Z">
              <w:r>
                <w:rPr>
                  <w:rFonts w:cs="Times New Roman" w:ascii="Times New Roman" w:hAnsi="Times New Roman"/>
                  <w:sz w:val="24"/>
                  <w:szCs w:val="24"/>
                  <w:lang w:val="en-US" w:eastAsia="en-US" w:bidi="ar-SA"/>
                </w:rPr>
                <w:t>r = 20</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225" w:author="Tarek Loubani" w:date="2018-01-30T04:20:03Z">
              <w:r>
                <w:rPr>
                  <w:rFonts w:cs="Times New Roman" w:ascii="Times New Roman" w:hAnsi="Times New Roman"/>
                  <w:sz w:val="24"/>
                  <w:szCs w:val="24"/>
                  <w:lang w:val="en-US" w:eastAsia="en-US" w:bidi="ar-SA"/>
                </w:rPr>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rFonts w:ascii="Times New Roman" w:hAnsi="Times New Roman" w:cs="Times New Roman"/>
                <w:sz w:val="24"/>
                <w:szCs w:val="24"/>
                <w:lang w:val="en-US" w:eastAsia="en-US" w:bidi="ar-SA"/>
              </w:rPr>
            </w:pPr>
            <w:ins w:id="226" w:author="Tarek Loubani" w:date="2018-01-30T04:20:03Z">
              <w:r>
                <w:rPr>
                  <w:rFonts w:cs="Times New Roman" w:ascii="Times New Roman" w:hAnsi="Times New Roman"/>
                  <w:sz w:val="24"/>
                  <w:szCs w:val="24"/>
                  <w:lang w:val="en-US" w:eastAsia="en-US" w:bidi="ar-SA"/>
                </w:rPr>
                <w:t>$0.06</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rFonts w:ascii="Times New Roman" w:hAnsi="Times New Roman" w:cs="Times New Roman"/>
                <w:sz w:val="24"/>
                <w:szCs w:val="24"/>
                <w:lang w:val="en-US" w:eastAsia="en-US" w:bidi="ar-SA"/>
              </w:rPr>
            </w:pPr>
            <w:ins w:id="227" w:author="Tarek Loubani" w:date="2018-01-30T04:20:03Z">
              <w:r>
                <w:rPr>
                  <w:rFonts w:cs="Times New Roman" w:ascii="Times New Roman" w:hAnsi="Times New Roman"/>
                  <w:sz w:val="24"/>
                  <w:szCs w:val="24"/>
                  <w:lang w:val="en-US" w:eastAsia="en-US" w:bidi="ar-SA"/>
                </w:rPr>
                <w:t>$0.06</w:t>
              </w:r>
            </w:ins>
          </w:p>
        </w:tc>
      </w:tr>
      <w:tr>
        <w:trPr/>
        <w:tc>
          <w:tcPr>
            <w:tcW w:w="23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28" w:author="Tarek Loubani" w:date="2018-01-30T04:20:03Z">
              <w:r>
                <w:rPr>
                  <w:rFonts w:cs="Times New Roman" w:ascii="Times New Roman" w:hAnsi="Times New Roman"/>
                  <w:sz w:val="24"/>
                  <w:szCs w:val="24"/>
                  <w:lang w:val="en-US" w:eastAsia="en-US" w:bidi="ar-SA"/>
                </w:rPr>
                <w:t>Silicone earbuds</w:t>
              </w:r>
            </w:ins>
          </w:p>
        </w:tc>
        <w:tc>
          <w:tcPr>
            <w:tcW w:w="3000" w:type="dxa"/>
            <w:tcBorders>
              <w:top w:val="single" w:sz="4" w:space="0" w:color="00000A"/>
              <w:left w:val="single" w:sz="4" w:space="0" w:color="00000A"/>
              <w:bottom w:val="single" w:sz="4" w:space="0" w:color="00000A"/>
              <w:insideH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29" w:author="Tarek Loubani" w:date="2018-01-30T04:20:03Z">
              <w:r>
                <w:rPr>
                  <w:rFonts w:cs="Times New Roman" w:ascii="Times New Roman" w:hAnsi="Times New Roman"/>
                  <w:sz w:val="24"/>
                  <w:szCs w:val="24"/>
                  <w:lang w:val="en-US" w:eastAsia="en-US" w:bidi="ar-SA"/>
                </w:rPr>
                <w:t>n/a</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cs="Times New Roman"/>
                <w:sz w:val="24"/>
                <w:szCs w:val="24"/>
                <w:lang w:val="en-US" w:eastAsia="en-US" w:bidi="ar-SA"/>
              </w:rPr>
            </w:pPr>
            <w:ins w:id="230" w:author="Tarek Loubani" w:date="2018-01-30T04:20:03Z">
              <w:r>
                <w:rPr>
                  <w:rFonts w:cs="Times New Roman" w:ascii="Times New Roman" w:hAnsi="Times New Roman"/>
                  <w:sz w:val="24"/>
                  <w:szCs w:val="24"/>
                  <w:lang w:val="en-US" w:eastAsia="en-US" w:bidi="ar-SA"/>
                </w:rPr>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lang w:val="en-US" w:eastAsia="en-US" w:bidi="ar-SA"/>
              </w:rPr>
            </w:pPr>
            <w:ins w:id="231" w:author="Tarek Loubani" w:date="2018-01-30T04:20:03Z">
              <w:r>
                <w:rPr>
                  <w:rFonts w:cs="Times New Roman" w:ascii="Times New Roman" w:hAnsi="Times New Roman"/>
                  <w:sz w:val="24"/>
                  <w:szCs w:val="24"/>
                  <w:lang w:val="en-US" w:eastAsia="en-US" w:bidi="ar-SA"/>
                </w:rPr>
                <w:t>$0.</w:t>
              </w:r>
            </w:ins>
            <w:ins w:id="232" w:author="Tarek Loubani" w:date="2018-01-30T04:20:03Z">
              <w:r>
                <w:rPr>
                  <w:rFonts w:cs="Times New Roman" w:ascii="Times New Roman" w:hAnsi="Times New Roman"/>
                  <w:sz w:val="24"/>
                  <w:szCs w:val="24"/>
                  <w:lang w:val="en-US" w:eastAsia="en-US" w:bidi="ar-SA"/>
                </w:rPr>
                <w:t>02</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lang w:val="en-US" w:eastAsia="en-US" w:bidi="ar-SA"/>
              </w:rPr>
            </w:pPr>
            <w:ins w:id="233" w:author="Tarek Loubani" w:date="2018-01-30T04:20:03Z">
              <w:r>
                <w:rPr>
                  <w:rFonts w:cs="Times New Roman" w:ascii="Times New Roman" w:hAnsi="Times New Roman"/>
                  <w:sz w:val="24"/>
                  <w:szCs w:val="24"/>
                  <w:lang w:val="en-US" w:eastAsia="en-US" w:bidi="ar-SA"/>
                </w:rPr>
                <w:t>$0.</w:t>
              </w:r>
            </w:ins>
            <w:ins w:id="234" w:author="Tarek Loubani" w:date="2018-01-30T04:20:03Z">
              <w:r>
                <w:rPr>
                  <w:rFonts w:cs="Times New Roman" w:ascii="Times New Roman" w:hAnsi="Times New Roman"/>
                  <w:sz w:val="24"/>
                  <w:szCs w:val="24"/>
                  <w:lang w:val="en-US" w:eastAsia="en-US" w:bidi="ar-SA"/>
                </w:rPr>
                <w:t>02</w:t>
              </w:r>
            </w:ins>
          </w:p>
        </w:tc>
      </w:tr>
      <w:tr>
        <w:trPr/>
        <w:tc>
          <w:tcPr>
            <w:tcW w:w="2325"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sz w:val="24"/>
                <w:szCs w:val="24"/>
                <w:lang w:val="en-US" w:eastAsia="en-US" w:bidi="ar-SA"/>
              </w:rPr>
            </w:pPr>
            <w:ins w:id="235" w:author="Tarek Loubani" w:date="2018-01-30T04:20:03Z">
              <w:r>
                <w:rPr>
                  <w:rFonts w:ascii="Times New Roman" w:hAnsi="Times New Roman"/>
                  <w:sz w:val="24"/>
                  <w:szCs w:val="24"/>
                  <w:lang w:val="en-US" w:eastAsia="en-US" w:bidi="ar-SA"/>
                </w:rPr>
                <w:t>Electricity usage</w:t>
              </w:r>
            </w:ins>
          </w:p>
        </w:tc>
        <w:tc>
          <w:tcPr>
            <w:tcW w:w="3000" w:type="dxa"/>
            <w:tcBorders>
              <w:left w:val="single" w:sz="4" w:space="0" w:color="00000A"/>
              <w:bottom w:val="single" w:sz="4" w:space="0" w:color="00000A"/>
              <w:insideH w:val="single" w:sz="4" w:space="0" w:color="00000A"/>
            </w:tcBorders>
            <w:shd w:fill="D9D9D9" w:val="clear"/>
            <w:tcMar>
              <w:left w:w="78" w:type="dxa"/>
            </w:tcMar>
          </w:tcPr>
          <w:p>
            <w:pPr>
              <w:pStyle w:val="Normal"/>
              <w:rPr>
                <w:lang w:val="en-US" w:eastAsia="en-US" w:bidi="ar-SA"/>
              </w:rPr>
            </w:pPr>
            <w:ins w:id="236" w:author="Tarek Loubani" w:date="2018-01-30T04:20:03Z">
              <w:r>
                <w:rPr>
                  <w:rFonts w:ascii="Times New Roman" w:hAnsi="Times New Roman"/>
                  <w:sz w:val="24"/>
                  <w:szCs w:val="24"/>
                  <w:lang w:val="en-US" w:eastAsia="en-US" w:bidi="ar-SA"/>
                </w:rPr>
                <w:t>0.5 KWh at mid-peak rates</w:t>
              </w:r>
            </w:ins>
          </w:p>
        </w:tc>
        <w:tc>
          <w:tcPr>
            <w:tcW w:w="1425"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rPr>
                <w:lang w:val="en-US" w:eastAsia="en-US" w:bidi="ar-SA"/>
              </w:rPr>
            </w:pPr>
            <w:ins w:id="237" w:author="Tarek Loubani" w:date="2018-01-30T04:20:03Z">
              <w:r>
                <w:rPr>
                  <w:lang w:val="en-US" w:eastAsia="en-US" w:bidi="ar-SA"/>
                </w:rPr>
              </w:r>
            </w:ins>
          </w:p>
        </w:tc>
        <w:tc>
          <w:tcPr>
            <w:tcW w:w="1753"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78" w:type="dxa"/>
            </w:tcMar>
          </w:tcPr>
          <w:p>
            <w:pPr>
              <w:pStyle w:val="Normal"/>
              <w:jc w:val="center"/>
              <w:rPr>
                <w:rFonts w:ascii="Times New Roman" w:hAnsi="Times New Roman"/>
                <w:sz w:val="24"/>
                <w:szCs w:val="24"/>
                <w:lang w:val="en-US" w:eastAsia="en-US" w:bidi="ar-SA"/>
              </w:rPr>
            </w:pPr>
            <w:ins w:id="238" w:author="Tarek Loubani" w:date="2018-01-30T04:20:03Z">
              <w:r>
                <w:rPr>
                  <w:rFonts w:ascii="Times New Roman" w:hAnsi="Times New Roman"/>
                  <w:sz w:val="24"/>
                  <w:szCs w:val="24"/>
                  <w:lang w:val="en-US" w:eastAsia="en-US" w:bidi="ar-SA"/>
                </w:rPr>
                <w:t>$0.04</w:t>
              </w:r>
            </w:ins>
          </w:p>
        </w:tc>
        <w:tc>
          <w:tcPr>
            <w:tcW w:w="1388" w:type="dxa"/>
            <w:tcBorders>
              <w:left w:val="single" w:sz="4" w:space="0" w:color="00000A"/>
              <w:bottom w:val="single" w:sz="4" w:space="0" w:color="00000A"/>
              <w:right w:val="single" w:sz="4" w:space="0" w:color="00000A"/>
              <w:insideH w:val="single" w:sz="4" w:space="0" w:color="00000A"/>
              <w:insideV w:val="single" w:sz="4" w:space="0" w:color="00000A"/>
            </w:tcBorders>
            <w:shd w:fill="D9D9D9" w:val="clear"/>
            <w:tcMar>
              <w:left w:w="-5" w:type="dxa"/>
              <w:right w:w="10" w:type="dxa"/>
            </w:tcMar>
          </w:tcPr>
          <w:p>
            <w:pPr>
              <w:pStyle w:val="Normal"/>
              <w:jc w:val="center"/>
              <w:rPr>
                <w:rFonts w:ascii="Times New Roman" w:hAnsi="Times New Roman"/>
                <w:sz w:val="24"/>
                <w:szCs w:val="24"/>
                <w:lang w:val="en-US" w:eastAsia="en-US" w:bidi="ar-SA"/>
              </w:rPr>
            </w:pPr>
            <w:ins w:id="239" w:author="Tarek Loubani" w:date="2018-01-30T04:20:03Z">
              <w:r>
                <w:rPr>
                  <w:rFonts w:ascii="Times New Roman" w:hAnsi="Times New Roman"/>
                  <w:sz w:val="24"/>
                  <w:szCs w:val="24"/>
                  <w:lang w:val="en-US" w:eastAsia="en-US" w:bidi="ar-SA"/>
                </w:rPr>
                <w:t>$0.04</w:t>
              </w:r>
            </w:ins>
          </w:p>
        </w:tc>
      </w:tr>
      <w:tr>
        <w:trPr/>
        <w:tc>
          <w:tcPr>
            <w:tcW w:w="5325" w:type="dxa"/>
            <w:gridSpan w:val="2"/>
            <w:tcBorders>
              <w:top w:val="single" w:sz="4" w:space="0" w:color="00000A"/>
              <w:left w:val="single" w:sz="4" w:space="0" w:color="00000A"/>
              <w:bottom w:val="single" w:sz="4" w:space="0" w:color="00000A"/>
              <w:insideH w:val="single" w:sz="4" w:space="0" w:color="00000A"/>
            </w:tcBorders>
            <w:shd w:fill="FFFFFF" w:val="clear"/>
            <w:tcMar>
              <w:left w:w="78" w:type="dxa"/>
            </w:tcMar>
          </w:tcPr>
          <w:p>
            <w:pPr>
              <w:pStyle w:val="Normal"/>
              <w:rPr>
                <w:rFonts w:ascii="Times New Roman" w:hAnsi="Times New Roman" w:cs="Times New Roman"/>
                <w:sz w:val="24"/>
                <w:szCs w:val="24"/>
                <w:lang w:val="en-US" w:eastAsia="en-US" w:bidi="ar-SA"/>
              </w:rPr>
            </w:pPr>
            <w:ins w:id="240" w:author="Tarek Loubani" w:date="2018-01-30T04:20:03Z">
              <w:r>
                <w:rPr>
                  <w:rFonts w:cs="Times New Roman" w:ascii="Times New Roman" w:hAnsi="Times New Roman"/>
                  <w:sz w:val="24"/>
                  <w:szCs w:val="24"/>
                  <w:lang w:val="en-US" w:eastAsia="en-US" w:bidi="ar-SA"/>
                </w:rPr>
                <w:t>Total</w:t>
              </w:r>
            </w:ins>
          </w:p>
        </w:tc>
        <w:tc>
          <w:tcPr>
            <w:tcW w:w="14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rPr>
                <w:rFonts w:ascii="Times New Roman" w:hAnsi="Times New Roman" w:cs="Times New Roman"/>
                <w:sz w:val="24"/>
                <w:szCs w:val="24"/>
                <w:lang w:val="en-US" w:eastAsia="en-US" w:bidi="ar-SA"/>
              </w:rPr>
            </w:pPr>
            <w:ins w:id="241" w:author="Tarek Loubani" w:date="2018-01-30T04:20:03Z">
              <w:r>
                <w:rPr>
                  <w:rFonts w:cs="Times New Roman" w:ascii="Times New Roman" w:hAnsi="Times New Roman"/>
                  <w:sz w:val="24"/>
                  <w:szCs w:val="24"/>
                  <w:lang w:val="en-US" w:eastAsia="en-US" w:bidi="ar-SA"/>
                </w:rPr>
              </w:r>
            </w:ins>
          </w:p>
        </w:tc>
        <w:tc>
          <w:tcPr>
            <w:tcW w:w="175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78" w:type="dxa"/>
            </w:tcMar>
          </w:tcPr>
          <w:p>
            <w:pPr>
              <w:pStyle w:val="Normal"/>
              <w:jc w:val="center"/>
              <w:rPr>
                <w:lang w:val="en-US" w:eastAsia="en-US" w:bidi="ar-SA"/>
              </w:rPr>
            </w:pPr>
            <w:ins w:id="242" w:author="Tarek Loubani" w:date="2018-01-30T04:20:03Z">
              <w:r>
                <w:rPr>
                  <w:rFonts w:cs="Times New Roman" w:ascii="Times New Roman" w:hAnsi="Times New Roman"/>
                  <w:sz w:val="24"/>
                  <w:szCs w:val="24"/>
                  <w:lang w:val="en-US" w:eastAsia="en-US" w:bidi="ar-SA"/>
                </w:rPr>
                <w:t>$2.</w:t>
              </w:r>
            </w:ins>
            <w:ins w:id="243" w:author="Tarek Loubani" w:date="2018-01-30T04:20:03Z">
              <w:r>
                <w:rPr>
                  <w:rFonts w:cs="Times New Roman" w:ascii="Times New Roman" w:hAnsi="Times New Roman"/>
                  <w:sz w:val="24"/>
                  <w:szCs w:val="24"/>
                  <w:lang w:val="en-US" w:eastAsia="en-US" w:bidi="ar-SA"/>
                </w:rPr>
                <w:t>4</w:t>
              </w:r>
            </w:ins>
            <w:ins w:id="244" w:author="Tarek Loubani" w:date="2018-01-30T04:20:03Z">
              <w:r>
                <w:rPr>
                  <w:rFonts w:cs="Times New Roman" w:ascii="Times New Roman" w:hAnsi="Times New Roman"/>
                  <w:sz w:val="24"/>
                  <w:szCs w:val="24"/>
                  <w:lang w:val="en-US" w:eastAsia="en-US" w:bidi="ar-SA"/>
                </w:rPr>
                <w:t>0</w:t>
              </w:r>
            </w:ins>
          </w:p>
        </w:tc>
        <w:tc>
          <w:tcPr>
            <w:tcW w:w="13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right w:w="10" w:type="dxa"/>
            </w:tcMar>
          </w:tcPr>
          <w:p>
            <w:pPr>
              <w:pStyle w:val="Normal"/>
              <w:jc w:val="center"/>
              <w:rPr>
                <w:lang w:val="en-US" w:eastAsia="en-US" w:bidi="ar-SA"/>
              </w:rPr>
            </w:pPr>
            <w:ins w:id="245" w:author="Tarek Loubani" w:date="2018-01-30T04:20:03Z">
              <w:r>
                <w:rPr>
                  <w:rFonts w:cs="Times New Roman" w:ascii="Times New Roman" w:hAnsi="Times New Roman"/>
                  <w:sz w:val="24"/>
                  <w:szCs w:val="24"/>
                  <w:lang w:val="en-US" w:eastAsia="en-US" w:bidi="ar-SA"/>
                </w:rPr>
                <w:t>$</w:t>
              </w:r>
            </w:ins>
            <w:ins w:id="246" w:author="Tarek Loubani" w:date="2018-01-30T04:20:03Z">
              <w:r>
                <w:rPr>
                  <w:rFonts w:cs="Times New Roman" w:ascii="Times New Roman" w:hAnsi="Times New Roman"/>
                  <w:sz w:val="24"/>
                  <w:szCs w:val="24"/>
                  <w:lang w:val="en-US" w:eastAsia="en-US" w:bidi="ar-SA"/>
                </w:rPr>
                <w:t>3.</w:t>
              </w:r>
            </w:ins>
            <w:ins w:id="247" w:author="Tarek Loubani" w:date="2018-01-30T04:20:03Z">
              <w:r>
                <w:rPr>
                  <w:rFonts w:cs="Times New Roman" w:ascii="Times New Roman" w:hAnsi="Times New Roman"/>
                  <w:sz w:val="24"/>
                  <w:szCs w:val="24"/>
                  <w:lang w:val="en-US" w:eastAsia="en-US" w:bidi="ar-SA"/>
                </w:rPr>
                <w:t>20</w:t>
              </w:r>
            </w:ins>
          </w:p>
        </w:tc>
      </w:tr>
    </w:tbl>
    <w:tbl>
      <w:tblPr>
        <w:tblW w:w="9895" w:type="dxa"/>
        <w:jc w:val="left"/>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3" w:type="dxa"/>
          <w:bottom w:w="0" w:type="dxa"/>
          <w:right w:w="108" w:type="dxa"/>
        </w:tblCellMar>
        <w:tblLook w:noVBand="0" w:val="0000" w:noHBand="0" w:lastColumn="0" w:firstColumn="0" w:lastRow="0" w:firstRow="0"/>
      </w:tblPr>
      <w:tblGrid>
        <w:gridCol w:w="2516"/>
        <w:gridCol w:w="3782"/>
        <w:gridCol w:w="1800"/>
        <w:gridCol w:w="1796"/>
      </w:tblGrid>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83" w:type="dxa"/>
            </w:tcMar>
          </w:tcPr>
          <w:p>
            <w:pPr>
              <w:pStyle w:val="Normal"/>
              <w:jc w:val="center"/>
              <w:rPr/>
            </w:pPr>
            <w:del w:id="248" w:author="Tarek Loubani" w:date="2018-01-30T04:20:03Z">
              <w:r>
                <w:rPr>
                  <w:rFonts w:cs="Times New Roman" w:ascii="Times New Roman" w:hAnsi="Times New Roman"/>
                  <w:sz w:val="24"/>
                  <w:szCs w:val="24"/>
                </w:rPr>
                <w:delText>Item</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83" w:type="dxa"/>
            </w:tcMar>
          </w:tcPr>
          <w:p>
            <w:pPr>
              <w:pStyle w:val="Normal"/>
              <w:jc w:val="center"/>
              <w:rPr/>
            </w:pPr>
            <w:del w:id="249" w:author="Tarek Loubani" w:date="2018-01-30T04:20:03Z">
              <w:r>
                <w:rPr>
                  <w:rFonts w:cs="Times New Roman" w:ascii="Times New Roman" w:hAnsi="Times New Roman"/>
                  <w:sz w:val="24"/>
                  <w:szCs w:val="24"/>
                </w:rPr>
                <w:delText>Dimensions</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83" w:type="dxa"/>
            </w:tcMar>
          </w:tcPr>
          <w:p>
            <w:pPr>
              <w:pStyle w:val="Normal"/>
              <w:jc w:val="center"/>
              <w:rPr/>
            </w:pPr>
            <w:del w:id="250" w:author="Tarek Loubani" w:date="2018-01-30T04:20:03Z">
              <w:r>
                <w:rPr>
                  <w:rFonts w:cs="Times New Roman" w:ascii="Times New Roman" w:hAnsi="Times New Roman"/>
                  <w:sz w:val="24"/>
                  <w:szCs w:val="24"/>
                </w:rPr>
                <w:delText>Cost  using ABS pellets (USD)</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5" w:type="dxa"/>
              <w:right w:w="10" w:type="dxa"/>
            </w:tcMar>
          </w:tcPr>
          <w:p>
            <w:pPr>
              <w:pStyle w:val="Normal"/>
              <w:jc w:val="center"/>
              <w:rPr/>
            </w:pPr>
            <w:del w:id="251" w:author="Tarek Loubani" w:date="2018-01-30T04:20:03Z">
              <w:r>
                <w:rPr>
                  <w:rFonts w:cs="Times New Roman" w:ascii="Times New Roman" w:hAnsi="Times New Roman"/>
                  <w:sz w:val="24"/>
                  <w:szCs w:val="24"/>
                </w:rPr>
                <w:delText>Cost using commercial ABS (USD)</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52" w:author="Tarek Loubani" w:date="2018-01-30T04:20:03Z">
              <w:r>
                <w:rPr>
                  <w:rFonts w:cs="Times New Roman" w:ascii="Times New Roman" w:hAnsi="Times New Roman"/>
                  <w:sz w:val="24"/>
                  <w:szCs w:val="24"/>
                </w:rPr>
                <w:delText>Stethoscope head</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53" w:author="Tarek Loubani" w:date="2018-01-30T04:20:03Z">
              <w:r>
                <w:rPr>
                  <w:rFonts w:cs="Times New Roman" w:ascii="Times New Roman" w:hAnsi="Times New Roman"/>
                  <w:sz w:val="24"/>
                  <w:szCs w:val="24"/>
                </w:rPr>
                <w:delText>44.30mm x 62.45mm x 17.80mm</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54" w:author="Tarek Loubani" w:date="2018-01-30T04:20:03Z">
              <w:r>
                <w:rPr>
                  <w:rFonts w:cs="Times New Roman" w:ascii="Times New Roman" w:hAnsi="Times New Roman"/>
                  <w:sz w:val="24"/>
                  <w:szCs w:val="24"/>
                </w:rPr>
                <w:delText xml:space="preserve">$0.206 </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255" w:author="Tarek Loubani" w:date="2018-01-30T04:20:03Z">
              <w:r>
                <w:rPr>
                  <w:rFonts w:cs="Times New Roman" w:ascii="Times New Roman" w:hAnsi="Times New Roman"/>
                  <w:sz w:val="24"/>
                  <w:szCs w:val="24"/>
                </w:rPr>
                <w:delText>$0.91</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56" w:author="Tarek Loubani" w:date="2018-01-30T04:20:03Z">
              <w:r>
                <w:rPr>
                  <w:rFonts w:cs="Times New Roman" w:ascii="Times New Roman" w:hAnsi="Times New Roman"/>
                  <w:sz w:val="24"/>
                  <w:szCs w:val="24"/>
                </w:rPr>
                <w:delText>Stethoscope Y piece</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57" w:author="Tarek Loubani" w:date="2018-01-30T04:20:03Z">
              <w:r>
                <w:rPr>
                  <w:rFonts w:cs="Times New Roman" w:ascii="Times New Roman" w:hAnsi="Times New Roman"/>
                  <w:sz w:val="24"/>
                  <w:szCs w:val="24"/>
                </w:rPr>
                <w:delText>70.89mm x 29.94mm x 9.00mm</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58" w:author="Tarek Loubani" w:date="2018-01-30T04:20:03Z">
              <w:r>
                <w:rPr>
                  <w:rFonts w:cs="Times New Roman" w:ascii="Times New Roman" w:hAnsi="Times New Roman"/>
                  <w:sz w:val="24"/>
                  <w:szCs w:val="24"/>
                </w:rPr>
                <w:delText xml:space="preserve"> </w:delText>
              </w:r>
            </w:del>
            <w:del w:id="259" w:author="Tarek Loubani" w:date="2018-01-30T04:20:03Z">
              <w:r>
                <w:rPr>
                  <w:rFonts w:cs="Times New Roman" w:ascii="Times New Roman" w:hAnsi="Times New Roman"/>
                  <w:sz w:val="24"/>
                  <w:szCs w:val="24"/>
                </w:rPr>
                <w:delText>$0.09</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del w:id="260" w:author="Tarek Loubani" w:date="2018-01-30T04:20:03Z">
              <w:r>
                <w:rPr>
                  <w:rFonts w:cs="Times New Roman" w:ascii="Times New Roman" w:hAnsi="Times New Roman"/>
                  <w:sz w:val="24"/>
                  <w:szCs w:val="24"/>
                </w:rPr>
                <w:delText>$0.12</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61" w:author="Tarek Loubani" w:date="2018-01-30T04:20:03Z">
              <w:r>
                <w:rPr>
                  <w:rFonts w:cs="Times New Roman" w:ascii="Times New Roman" w:hAnsi="Times New Roman"/>
                  <w:sz w:val="24"/>
                  <w:szCs w:val="24"/>
                </w:rPr>
                <w:delText>Stethoscope ear tube</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62" w:author="Tarek Loubani" w:date="2018-01-30T04:20:03Z">
              <w:r>
                <w:rPr>
                  <w:rFonts w:cs="Times New Roman" w:ascii="Times New Roman" w:hAnsi="Times New Roman"/>
                  <w:sz w:val="24"/>
                  <w:szCs w:val="24"/>
                </w:rPr>
                <w:delText>170.79mm x 83.62mm x 5.80mm</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63" w:author="Tarek Loubani" w:date="2018-01-30T04:20:03Z">
              <w:r>
                <w:rPr>
                  <w:rFonts w:cs="Times New Roman" w:ascii="Times New Roman" w:hAnsi="Times New Roman"/>
                  <w:sz w:val="24"/>
                  <w:szCs w:val="24"/>
                </w:rPr>
                <w:delText>$0.07</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264" w:author="Tarek Loubani" w:date="2018-01-30T04:20:03Z">
              <w:r>
                <w:rPr>
                  <w:rFonts w:cs="Times New Roman" w:ascii="Times New Roman" w:hAnsi="Times New Roman"/>
                  <w:sz w:val="24"/>
                  <w:szCs w:val="24"/>
                </w:rPr>
                <w:delText>$0.25</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65" w:author="Tarek Loubani" w:date="2018-01-30T04:20:03Z">
              <w:r>
                <w:rPr>
                  <w:rFonts w:cs="Times New Roman" w:ascii="Times New Roman" w:hAnsi="Times New Roman"/>
                  <w:sz w:val="24"/>
                  <w:szCs w:val="24"/>
                </w:rPr>
                <w:delText>Stethoscope ring</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66" w:author="Tarek Loubani" w:date="2018-01-30T04:20:03Z">
              <w:r>
                <w:rPr>
                  <w:rFonts w:cs="Times New Roman" w:ascii="Times New Roman" w:hAnsi="Times New Roman"/>
                  <w:sz w:val="24"/>
                  <w:szCs w:val="24"/>
                </w:rPr>
                <w:delText>r = 21mm, h = 7mm</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67" w:author="Tarek Loubani" w:date="2018-01-30T04:20:03Z">
              <w:r>
                <w:rPr>
                  <w:rFonts w:cs="Times New Roman" w:ascii="Times New Roman" w:hAnsi="Times New Roman"/>
                  <w:sz w:val="24"/>
                  <w:szCs w:val="24"/>
                </w:rPr>
                <w:delText>$0.012</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del w:id="268" w:author="Tarek Loubani" w:date="2018-01-30T04:20:03Z">
              <w:r>
                <w:rPr>
                  <w:rFonts w:cs="Times New Roman" w:ascii="Times New Roman" w:hAnsi="Times New Roman"/>
                  <w:sz w:val="24"/>
                  <w:szCs w:val="24"/>
                </w:rPr>
                <w:delText>$0.03</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69" w:author="Tarek Loubani" w:date="2018-01-30T04:20:03Z">
              <w:r>
                <w:rPr>
                  <w:rFonts w:cs="Times New Roman" w:ascii="Times New Roman" w:hAnsi="Times New Roman"/>
                  <w:sz w:val="24"/>
                  <w:szCs w:val="24"/>
                </w:rPr>
                <w:delText>Stethoscope spring</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70" w:author="Tarek Loubani" w:date="2018-01-30T04:20:03Z">
              <w:r>
                <w:rPr>
                  <w:rFonts w:cs="Times New Roman" w:ascii="Times New Roman" w:hAnsi="Times New Roman"/>
                  <w:sz w:val="24"/>
                  <w:szCs w:val="24"/>
                </w:rPr>
                <w:delText xml:space="preserve">91.25mm x 111.62mm x 15.05mm </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71" w:author="Tarek Loubani" w:date="2018-01-30T04:20:03Z">
              <w:r>
                <w:rPr>
                  <w:rFonts w:cs="Times New Roman" w:ascii="Times New Roman" w:hAnsi="Times New Roman"/>
                  <w:sz w:val="24"/>
                  <w:szCs w:val="24"/>
                </w:rPr>
                <w:delText>$0.032</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272" w:author="Tarek Loubani" w:date="2018-01-30T04:20:03Z">
              <w:r>
                <w:rPr>
                  <w:rFonts w:cs="Times New Roman" w:ascii="Times New Roman" w:hAnsi="Times New Roman"/>
                  <w:sz w:val="24"/>
                  <w:szCs w:val="24"/>
                </w:rPr>
                <w:delText>$0.31</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73" w:author="Tarek Loubani" w:date="2018-01-30T04:20:03Z">
              <w:r>
                <w:rPr>
                  <w:rFonts w:cs="Times New Roman" w:ascii="Times New Roman" w:hAnsi="Times New Roman"/>
                  <w:sz w:val="24"/>
                  <w:szCs w:val="24"/>
                </w:rPr>
                <w:delText>Silicone tubing</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74" w:author="Tarek Loubani" w:date="2018-01-30T04:20:03Z">
              <w:r>
                <w:rPr>
                  <w:rFonts w:cs="Times New Roman" w:ascii="Times New Roman" w:hAnsi="Times New Roman"/>
                  <w:sz w:val="24"/>
                  <w:szCs w:val="24"/>
                </w:rPr>
                <w:delText>40 cm – 12mm OD, 8mm ID / 2x 9 cm – 6mm OD, 4 mm ID</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75" w:author="Tarek Loubani" w:date="2018-01-30T04:20:03Z">
              <w:r>
                <w:rPr>
                  <w:rFonts w:cs="Times New Roman" w:ascii="Times New Roman" w:hAnsi="Times New Roman"/>
                  <w:sz w:val="24"/>
                  <w:szCs w:val="24"/>
                </w:rPr>
                <w:delText>$1.93</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del w:id="276" w:author="Tarek Loubani" w:date="2018-01-30T04:20:03Z">
              <w:r>
                <w:rPr>
                  <w:rFonts w:cs="Times New Roman" w:ascii="Times New Roman" w:hAnsi="Times New Roman"/>
                  <w:sz w:val="24"/>
                  <w:szCs w:val="24"/>
                </w:rPr>
                <w:delText>$1.93</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77" w:author="Tarek Loubani" w:date="2018-01-30T04:20:03Z">
              <w:r>
                <w:rPr>
                  <w:rFonts w:cs="Times New Roman" w:ascii="Times New Roman" w:hAnsi="Times New Roman"/>
                  <w:sz w:val="24"/>
                  <w:szCs w:val="24"/>
                </w:rPr>
                <w:delText>Diaphragm</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78" w:author="Tarek Loubani" w:date="2018-01-30T04:20:03Z">
              <w:r>
                <w:rPr>
                  <w:rFonts w:cs="Times New Roman" w:ascii="Times New Roman" w:hAnsi="Times New Roman"/>
                  <w:sz w:val="24"/>
                  <w:szCs w:val="24"/>
                </w:rPr>
                <w:delText>r = 20mm</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79" w:author="Tarek Loubani" w:date="2018-01-30T04:20:03Z">
              <w:r>
                <w:rPr>
                  <w:rFonts w:cs="Times New Roman" w:ascii="Times New Roman" w:hAnsi="Times New Roman"/>
                  <w:sz w:val="24"/>
                  <w:szCs w:val="24"/>
                </w:rPr>
                <w:delText>$0.06</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280" w:author="Tarek Loubani" w:date="2018-01-30T04:20:03Z">
              <w:r>
                <w:rPr>
                  <w:rFonts w:cs="Times New Roman" w:ascii="Times New Roman" w:hAnsi="Times New Roman"/>
                  <w:sz w:val="24"/>
                  <w:szCs w:val="24"/>
                </w:rPr>
                <w:delText>$0.06</w:delText>
              </w:r>
            </w:del>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81" w:author="Tarek Loubani" w:date="2018-01-30T04:20:03Z">
              <w:r>
                <w:rPr>
                  <w:rFonts w:cs="Times New Roman" w:ascii="Times New Roman" w:hAnsi="Times New Roman"/>
                  <w:sz w:val="24"/>
                  <w:szCs w:val="24"/>
                </w:rPr>
                <w:delText>Ear plugs with mold</w:delText>
              </w:r>
            </w:del>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82" w:author="Tarek Loubani" w:date="2018-01-30T04:20:03Z">
              <w:r>
                <w:rPr>
                  <w:rFonts w:cs="Times New Roman" w:ascii="Times New Roman" w:hAnsi="Times New Roman"/>
                  <w:sz w:val="24"/>
                  <w:szCs w:val="24"/>
                </w:rPr>
                <w:delText>n/a</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3" w:type="dxa"/>
            </w:tcMar>
          </w:tcPr>
          <w:p>
            <w:pPr>
              <w:pStyle w:val="Normal"/>
              <w:jc w:val="center"/>
              <w:rPr/>
            </w:pPr>
            <w:del w:id="283" w:author="Tarek Loubani" w:date="2018-01-30T04:20:03Z">
              <w:r>
                <w:rPr>
                  <w:rFonts w:cs="Times New Roman" w:ascii="Times New Roman" w:hAnsi="Times New Roman"/>
                  <w:sz w:val="24"/>
                  <w:szCs w:val="24"/>
                </w:rPr>
                <w:delText>$0.43</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pPr>
            <w:del w:id="284" w:author="Tarek Loubani" w:date="2018-01-30T04:20:03Z">
              <w:r>
                <w:rPr>
                  <w:rFonts w:cs="Times New Roman" w:ascii="Times New Roman" w:hAnsi="Times New Roman"/>
                  <w:sz w:val="24"/>
                  <w:szCs w:val="24"/>
                </w:rPr>
                <w:delText>$0.43</w:delText>
              </w:r>
            </w:del>
          </w:p>
        </w:tc>
      </w:tr>
      <w:tr>
        <w:trPr/>
        <w:tc>
          <w:tcPr>
            <w:tcW w:w="62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rPr/>
            </w:pPr>
            <w:del w:id="285" w:author="Tarek Loubani" w:date="2018-01-30T04:20:03Z">
              <w:r>
                <w:rPr>
                  <w:rFonts w:cs="Times New Roman" w:ascii="Times New Roman" w:hAnsi="Times New Roman"/>
                  <w:sz w:val="24"/>
                  <w:szCs w:val="24"/>
                </w:rPr>
                <w:delText>Total</w:delText>
              </w:r>
            </w:del>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3" w:type="dxa"/>
            </w:tcMar>
          </w:tcPr>
          <w:p>
            <w:pPr>
              <w:pStyle w:val="Normal"/>
              <w:jc w:val="center"/>
              <w:rPr/>
            </w:pPr>
            <w:del w:id="286" w:author="Tarek Loubani" w:date="2018-01-30T04:20:03Z">
              <w:r>
                <w:rPr>
                  <w:rFonts w:cs="Times New Roman" w:ascii="Times New Roman" w:hAnsi="Times New Roman"/>
                  <w:sz w:val="24"/>
                  <w:szCs w:val="24"/>
                </w:rPr>
                <w:delText>$2.83</w:delText>
              </w:r>
            </w:del>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pPr>
            <w:del w:id="287" w:author="Tarek Loubani" w:date="2018-01-30T04:20:03Z">
              <w:r>
                <w:rPr>
                  <w:rFonts w:cs="Times New Roman" w:ascii="Times New Roman" w:hAnsi="Times New Roman"/>
                  <w:sz w:val="24"/>
                  <w:szCs w:val="24"/>
                </w:rPr>
                <w:delText>$4.04</w:delText>
              </w:r>
            </w:del>
          </w:p>
        </w:tc>
      </w:tr>
    </w:tbl>
    <w:p>
      <w:pPr>
        <w:pStyle w:val="Standard"/>
        <w:spacing w:lineRule="auto" w:line="480"/>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t xml:space="preserve">Table 1. Bill of materials for the Glia model stethoscope (100% infill)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We compared the Glia stethoscope to the Littmann Cardiology III using a phantom, as described in the methods. At all frequencies tested, the Glia model performed similarly to the Cardiology III (Fig 2A). The difference in attenuation (dB) of the Glia model to the Littmann Cardiology III is shown in Figure 2B with values greater than </w:t>
      </w:r>
      <w:ins w:id="288" w:author="Tarek Loubani" w:date="2018-01-30T04:20:03Z">
        <w:r>
          <w:rPr>
            <w:rFonts w:cs="Times New Roman" w:ascii="Times New Roman" w:hAnsi="Times New Roman"/>
            <w:sz w:val="24"/>
            <w:szCs w:val="24"/>
            <w:lang w:val="en-US" w:eastAsia="en-US" w:bidi="ar-SA"/>
          </w:rPr>
          <w:t>0 dB</w:t>
        </w:r>
      </w:ins>
      <w:del w:id="289" w:author="Tarek Loubani" w:date="2018-01-30T04:20:03Z">
        <w:r>
          <w:rPr>
            <w:rFonts w:cs="Times New Roman" w:ascii="Times New Roman" w:hAnsi="Times New Roman"/>
            <w:sz w:val="24"/>
            <w:szCs w:val="24"/>
            <w:lang w:val="en-US" w:eastAsia="en-US" w:bidi="ar-SA"/>
          </w:rPr>
          <w:delText>0dB</w:delText>
        </w:r>
      </w:del>
      <w:r>
        <w:rPr>
          <w:rFonts w:cs="Times New Roman" w:ascii="Times New Roman" w:hAnsi="Times New Roman"/>
          <w:sz w:val="24"/>
          <w:szCs w:val="24"/>
          <w:lang w:val="en-US" w:eastAsia="en-US" w:bidi="ar-SA"/>
        </w:rPr>
        <w:t xml:space="preserve"> indicating that the Glia attenuated less sound.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Standard"/>
        <w:spacing w:lineRule="auto" w:line="480"/>
        <w:rPr>
          <w:lang w:val="en-US" w:eastAsia="en-US" w:bidi="ar-SA"/>
        </w:rPr>
      </w:pPr>
      <w:r>
        <w:rPr>
          <w:rFonts w:cs="Times New Roman" w:ascii="Times New Roman" w:hAnsi="Times New Roman"/>
          <w:b/>
          <w:bCs/>
          <w:sz w:val="24"/>
          <w:szCs w:val="24"/>
          <w:lang w:val="en-US" w:eastAsia="en-US" w:bidi="ar-SA"/>
        </w:rPr>
        <w:t xml:space="preserve">Figure 2. Calibration and comparison of 3D printed Glia model stethoscopes to the Littmann Cardiology III. </w:t>
      </w:r>
      <w:r>
        <w:rPr>
          <w:rFonts w:cs="Times New Roman" w:ascii="Times New Roman" w:hAnsi="Times New Roman"/>
          <w:sz w:val="24"/>
          <w:szCs w:val="24"/>
          <w:lang w:val="en-US" w:eastAsia="en-US" w:bidi="ar-SA"/>
        </w:rPr>
        <w:t xml:space="preserve">Stethoscope output responses were measured using the equipment setup described in the methods. Each stethoscope model recorded input sound at multiple frequencies and the change in amplitude between input and recorded sound was documented (lower log attenuation is better) for each stethoscope (Figure 2A). The decibel difference in attenuation (Glia minus Littmann) is shown across all frequencies tested where values above </w:t>
      </w:r>
      <w:ins w:id="290" w:author="Tarek Loubani" w:date="2018-01-30T04:20:03Z">
        <w:r>
          <w:rPr>
            <w:rFonts w:cs="Times New Roman" w:ascii="Times New Roman" w:hAnsi="Times New Roman"/>
            <w:sz w:val="24"/>
            <w:szCs w:val="24"/>
            <w:lang w:val="en-US" w:eastAsia="en-US" w:bidi="ar-SA"/>
          </w:rPr>
          <w:t>0 dB</w:t>
        </w:r>
      </w:ins>
      <w:del w:id="291" w:author="Tarek Loubani" w:date="2018-01-30T04:20:03Z">
        <w:r>
          <w:rPr>
            <w:rFonts w:cs="Times New Roman" w:ascii="Times New Roman" w:hAnsi="Times New Roman"/>
            <w:sz w:val="24"/>
            <w:szCs w:val="24"/>
            <w:lang w:val="en-US" w:eastAsia="en-US" w:bidi="ar-SA"/>
          </w:rPr>
          <w:delText>0dB</w:delText>
        </w:r>
      </w:del>
      <w:r>
        <w:rPr>
          <w:rFonts w:cs="Times New Roman" w:ascii="Times New Roman" w:hAnsi="Times New Roman"/>
          <w:sz w:val="24"/>
          <w:szCs w:val="24"/>
          <w:lang w:val="en-US" w:eastAsia="en-US" w:bidi="ar-SA"/>
        </w:rPr>
        <w:t xml:space="preserve"> indicate the Glia model attenuated less sound (Figure 2B).</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 </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r>
    </w:p>
    <w:p>
      <w:pPr>
        <w:pStyle w:val="Heading1"/>
        <w:rPr>
          <w:lang w:val="en-US" w:eastAsia="en-US" w:bidi="ar-SA"/>
        </w:rPr>
      </w:pPr>
      <w:r>
        <w:rPr>
          <w:lang w:val="en-US" w:eastAsia="en-US" w:bidi="ar-SA"/>
        </w:rPr>
        <w:t>Discussion</w:t>
      </w:r>
    </w:p>
    <w:p>
      <w:pPr>
        <w:pStyle w:val="Standard"/>
        <w:spacing w:lineRule="auto" w:line="480"/>
        <w:rPr>
          <w:rFonts w:ascii="Times New Roman" w:hAnsi="Times New Roman" w:cs="Times New Roman"/>
          <w:sz w:val="24"/>
          <w:szCs w:val="24"/>
          <w:lang w:val="en-US" w:eastAsia="en-US" w:bidi="ar-SA"/>
        </w:rPr>
      </w:pPr>
      <w:ins w:id="292" w:author="Tarek Loubani" w:date="2018-01-30T04:20:03Z">
        <w:r>
          <w:rPr>
            <w:rFonts w:cs="Times New Roman" w:ascii="Times New Roman" w:hAnsi="Times New Roman"/>
            <w:sz w:val="24"/>
            <w:szCs w:val="24"/>
            <w:lang w:val="en-US" w:eastAsia="en-US" w:bidi="ar-SA"/>
          </w:rPr>
          <w:t>U</w:t>
        </w:r>
      </w:ins>
      <w:ins w:id="293" w:author="Tarek Loubani" w:date="2018-01-30T04:20:03Z">
        <w:r>
          <w:rPr>
            <w:rFonts w:cs="Times New Roman" w:ascii="Times New Roman" w:hAnsi="Times New Roman"/>
            <w:sz w:val="24"/>
            <w:szCs w:val="24"/>
            <w:lang w:val="en-US" w:eastAsia="en-US" w:bidi="ar-SA"/>
          </w:rPr>
          <w:t xml:space="preserve">sing a phantom-based method, we show here that the Glia model stethoscope, at a cost of </w:t>
        </w:r>
      </w:ins>
      <w:ins w:id="294" w:author="Tarek Loubani" w:date="2018-01-30T04:20:03Z">
        <w:r>
          <w:rPr>
            <w:rFonts w:cs="Times New Roman" w:ascii="Times New Roman" w:hAnsi="Times New Roman"/>
            <w:sz w:val="24"/>
            <w:szCs w:val="24"/>
            <w:lang w:val="en-US" w:eastAsia="en-US" w:bidi="ar-SA"/>
          </w:rPr>
          <w:t>$</w:t>
        </w:r>
      </w:ins>
      <w:ins w:id="295" w:author="Tarek Loubani" w:date="2018-01-30T04:20:03Z">
        <w:r>
          <w:rPr>
            <w:rFonts w:cs="Times New Roman" w:ascii="Times New Roman" w:hAnsi="Times New Roman"/>
            <w:sz w:val="24"/>
            <w:szCs w:val="24"/>
            <w:lang w:val="en-US" w:eastAsia="en-US" w:bidi="ar-SA"/>
          </w:rPr>
          <w:t>2.</w:t>
        </w:r>
      </w:ins>
      <w:ins w:id="296" w:author="Tarek Loubani" w:date="2018-01-30T04:20:03Z">
        <w:r>
          <w:rPr>
            <w:rFonts w:cs="Times New Roman" w:ascii="Times New Roman" w:hAnsi="Times New Roman"/>
            <w:sz w:val="24"/>
            <w:szCs w:val="24"/>
            <w:lang w:val="en-US" w:eastAsia="en-US" w:bidi="ar-SA"/>
          </w:rPr>
          <w:t>40</w:t>
        </w:r>
      </w:ins>
      <w:ins w:id="297" w:author="Tarek Loubani" w:date="2018-01-30T04:20:03Z">
        <w:r>
          <w:rPr>
            <w:rFonts w:cs="Times New Roman" w:ascii="Times New Roman" w:hAnsi="Times New Roman"/>
            <w:sz w:val="24"/>
            <w:szCs w:val="24"/>
            <w:lang w:val="en-US" w:eastAsia="en-US" w:bidi="ar-SA"/>
          </w:rPr>
          <w:t> USD, is comparable to the Littmann Cardiology III across a range of spectral frequencies from 86 Hz to 5000 Hz, making it a low-cost, suitable alternative to those who cannot access or afford a high-</w:t>
        </w:r>
      </w:ins>
      <w:ins w:id="298" w:author="Tarek Loubani" w:date="2018-01-30T04:20:03Z">
        <w:r>
          <w:rPr>
            <w:rFonts w:cs="Times New Roman" w:ascii="Times New Roman" w:hAnsi="Times New Roman"/>
            <w:sz w:val="24"/>
            <w:szCs w:val="24"/>
            <w:lang w:val="en-US" w:eastAsia="en-US" w:bidi="ar-SA"/>
          </w:rPr>
          <w:t>cost model.</w:t>
        </w:r>
      </w:ins>
    </w:p>
    <w:p>
      <w:pPr>
        <w:pStyle w:val="Standard"/>
        <w:spacing w:lineRule="auto" w:line="480"/>
        <w:rPr>
          <w:rFonts w:ascii="Times New Roman" w:hAnsi="Times New Roman" w:cs="Times New Roman"/>
          <w:sz w:val="24"/>
          <w:szCs w:val="24"/>
          <w:lang w:val="en-US" w:eastAsia="en-US" w:bidi="ar-SA"/>
        </w:rPr>
      </w:pPr>
      <w:del w:id="299" w:author="Tarek Loubani" w:date="2018-01-30T04:20:03Z">
        <w:r>
          <w:rPr>
            <w:rFonts w:cs="Times New Roman" w:ascii="Times New Roman" w:hAnsi="Times New Roman"/>
            <w:sz w:val="24"/>
            <w:szCs w:val="24"/>
            <w:lang w:val="en-US" w:eastAsia="en-US" w:bidi="ar-SA"/>
          </w:rPr>
          <w:tab/>
        </w:r>
      </w:del>
      <w:r>
        <w:rPr>
          <w:rFonts w:cs="Times New Roman" w:ascii="Times New Roman" w:hAnsi="Times New Roman"/>
          <w:sz w:val="24"/>
          <w:szCs w:val="24"/>
          <w:lang w:val="en-US" w:eastAsia="en-US" w:bidi="ar-SA"/>
        </w:rPr>
        <w:t xml:space="preserve">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w:t>
      </w:r>
      <w:ins w:id="300" w:author="Tarek Loubani" w:date="2018-01-30T04:20:03Z">
        <w:r>
          <w:rPr>
            <w:rFonts w:cs="Times New Roman" w:ascii="Times New Roman" w:hAnsi="Times New Roman"/>
            <w:sz w:val="24"/>
            <w:szCs w:val="24"/>
            <w:lang w:val="en-US" w:eastAsia="en-US" w:bidi="ar-SA"/>
          </w:rPr>
          <w:t>low- and middle-income countires</w:t>
        </w:r>
      </w:ins>
      <w:del w:id="301" w:author="Tarek Loubani" w:date="2018-01-30T04:20:03Z">
        <w:r>
          <w:rPr>
            <w:rFonts w:cs="Times New Roman" w:ascii="Times New Roman" w:hAnsi="Times New Roman"/>
            <w:sz w:val="24"/>
            <w:szCs w:val="24"/>
            <w:lang w:val="en-US" w:eastAsia="en-US" w:bidi="ar-SA"/>
          </w:rPr>
          <w:delText>developing nations</w:delText>
        </w:r>
      </w:del>
      <w:r>
        <w:rPr>
          <w:rFonts w:cs="Times New Roman" w:ascii="Times New Roman" w:hAnsi="Times New Roman"/>
          <w:sz w:val="24"/>
          <w:szCs w:val="24"/>
          <w:lang w:val="en-US" w:eastAsia="en-US" w:bidi="ar-SA"/>
        </w:rPr>
        <w:t xml:space="preserve">. This study aims to create a </w:t>
      </w:r>
      <w:ins w:id="302" w:author="Tarek Loubani" w:date="2018-01-30T04:20:03Z">
        <w:r>
          <w:rPr>
            <w:rFonts w:cs="Times New Roman" w:ascii="Times New Roman" w:hAnsi="Times New Roman"/>
            <w:sz w:val="24"/>
            <w:szCs w:val="24"/>
            <w:lang w:val="en-US" w:eastAsia="en-US" w:bidi="ar-SA"/>
          </w:rPr>
          <w:t xml:space="preserve">validated </w:t>
        </w:r>
      </w:ins>
      <w:r>
        <w:rPr>
          <w:rFonts w:cs="Times New Roman" w:ascii="Times New Roman" w:hAnsi="Times New Roman"/>
          <w:sz w:val="24"/>
          <w:szCs w:val="24"/>
          <w:lang w:val="en-US" w:eastAsia="en-US" w:bidi="ar-SA"/>
        </w:rPr>
        <w:t xml:space="preserve">high quality acoustic stethoscope at a cost under </w:t>
      </w:r>
      <w:ins w:id="303" w:author="Tarek Loubani" w:date="2018-01-30T04:20:03Z">
        <w:r>
          <w:rPr>
            <w:rFonts w:cs="Times New Roman" w:ascii="Times New Roman" w:hAnsi="Times New Roman"/>
            <w:sz w:val="24"/>
            <w:szCs w:val="24"/>
            <w:lang w:val="en-US" w:eastAsia="en-US" w:bidi="ar-SA"/>
          </w:rPr>
          <w:t>$</w:t>
        </w:r>
      </w:ins>
      <w:ins w:id="304" w:author="Tarek Loubani" w:date="2018-01-30T04:20:03Z">
        <w:r>
          <w:rPr>
            <w:rFonts w:cs="Times New Roman" w:ascii="Times New Roman" w:hAnsi="Times New Roman"/>
            <w:sz w:val="24"/>
            <w:szCs w:val="24"/>
            <w:lang w:val="en-US" w:eastAsia="en-US" w:bidi="ar-SA"/>
          </w:rPr>
          <w:t>5 </w:t>
        </w:r>
      </w:ins>
      <w:del w:id="305" w:author="Tarek Loubani" w:date="2018-01-30T04:20:03Z">
        <w:r>
          <w:rPr>
            <w:rFonts w:cs="Times New Roman" w:ascii="Times New Roman" w:hAnsi="Times New Roman"/>
            <w:sz w:val="24"/>
            <w:szCs w:val="24"/>
            <w:lang w:val="en-US" w:eastAsia="en-US" w:bidi="ar-SA"/>
          </w:rPr>
          <w:delText xml:space="preserve">5 </w:delText>
        </w:r>
      </w:del>
      <w:r>
        <w:rPr>
          <w:rFonts w:cs="Times New Roman" w:ascii="Times New Roman" w:hAnsi="Times New Roman"/>
          <w:sz w:val="24"/>
          <w:szCs w:val="24"/>
          <w:lang w:val="en-US" w:eastAsia="en-US" w:bidi="ar-SA"/>
        </w:rPr>
        <w:t>USD.</w:t>
      </w:r>
    </w:p>
    <w:p>
      <w:pPr>
        <w:pStyle w:val="Standard"/>
        <w:spacing w:lineRule="auto" w:line="480"/>
        <w:rPr/>
      </w:pPr>
      <w:del w:id="306" w:author="Tarek Loubani" w:date="2018-01-30T04:20:03Z">
        <w:r>
          <w:rPr>
            <w:rFonts w:cs="Times New Roman" w:ascii="Times New Roman" w:hAnsi="Times New Roman"/>
            <w:sz w:val="24"/>
            <w:szCs w:val="24"/>
            <w:lang w:val="en-US" w:eastAsia="en-US" w:bidi="ar-SA"/>
          </w:rPr>
          <w:tab/>
        </w:r>
      </w:del>
      <w:r>
        <w:rPr>
          <w:rFonts w:cs="Times New Roman" w:ascii="Times New Roman" w:hAnsi="Times New Roman"/>
          <w:sz w:val="24"/>
          <w:szCs w:val="24"/>
          <w:lang w:val="en-US" w:eastAsia="en-US" w:bidi="ar-SA"/>
        </w:rPr>
        <w:t xml:space="preserve">The quality and intensity of the sound reaching the earpiece from the diaphragm is dependent on nearly every piece of the stethoscope as well as the physiology of the user. These </w:t>
      </w:r>
      <w:del w:id="307" w:author="Tarek Loubani" w:date="2018-01-30T04:20:03Z">
        <w:r>
          <w:rPr>
            <w:rFonts w:cs="Times New Roman" w:ascii="Times New Roman" w:hAnsi="Times New Roman"/>
            <w:sz w:val="24"/>
            <w:szCs w:val="24"/>
            <w:lang w:val="en-US" w:eastAsia="en-US" w:bidi="ar-SA"/>
          </w:rPr>
          <w:delText xml:space="preserve"> </w:delText>
        </w:r>
      </w:del>
      <w:r>
        <w:rPr>
          <w:rFonts w:cs="Times New Roman" w:ascii="Times New Roman" w:hAnsi="Times New Roman"/>
          <w:sz w:val="24"/>
          <w:szCs w:val="24"/>
          <w:lang w:val="en-US" w:eastAsia="en-US" w:bidi="ar-SA"/>
        </w:rPr>
        <w:t xml:space="preserve">variables have been previously </w:t>
      </w:r>
      <w:del w:id="308" w:author="Tarek Loubani" w:date="2018-01-30T04:20:03Z">
        <w:r>
          <w:rPr>
            <w:rFonts w:cs="Times New Roman" w:ascii="Times New Roman" w:hAnsi="Times New Roman"/>
            <w:sz w:val="24"/>
            <w:szCs w:val="24"/>
            <w:lang w:val="en-US" w:eastAsia="en-US" w:bidi="ar-SA"/>
          </w:rPr>
          <w:delText xml:space="preserve">well </w:delText>
        </w:r>
      </w:del>
      <w:r>
        <w:rPr>
          <w:rFonts w:cs="Times New Roman" w:ascii="Times New Roman" w:hAnsi="Times New Roman"/>
          <w:sz w:val="24"/>
          <w:szCs w:val="24"/>
          <w:lang w:val="en-US" w:eastAsia="en-US" w:bidi="ar-SA"/>
        </w:rPr>
        <w:t>summarized</w:t>
      </w:r>
      <w:bookmarkStart w:id="207" w:name="__UnoMark__12557_1474859440"/>
      <w:bookmarkStart w:id="208" w:name="__UnoMark__17988_1474859440"/>
      <w:bookmarkStart w:id="209" w:name="__UnoMark__14657_1474859440"/>
      <w:bookmarkStart w:id="210" w:name="__UnoMark__28200_1474859440"/>
      <w:bookmarkStart w:id="211" w:name="__UnoMark__15733_1474859440"/>
      <w:bookmarkStart w:id="212" w:name="__UnoMark__10441_1474859440"/>
      <w:bookmarkStart w:id="213" w:name="__Fieldmark__431_277434326"/>
      <w:bookmarkStart w:id="214" w:name="__UnoMark__23694_1474859440"/>
      <w:bookmarkStart w:id="215" w:name="__UnoMark__11462_1474859440"/>
      <w:bookmarkStart w:id="216" w:name="__UnoMark__19138_1474859440"/>
      <w:bookmarkStart w:id="217" w:name="__UnoMark__16807_1474859440"/>
      <w:bookmarkStart w:id="218" w:name="__UnoMark__20285_1474859440"/>
      <w:bookmarkStart w:id="219" w:name="__UnoMark__13628_1474859440"/>
      <w:bookmarkStart w:id="220" w:name="__UnoMark__22446_1474859440"/>
      <w:r>
        <w:rPr>
          <w:rFonts w:cs="Times New Roman" w:ascii="Times New Roman" w:hAnsi="Times New Roman"/>
          <w:b w:val="false"/>
          <w:i w:val="false"/>
          <w:caps w:val="false"/>
          <w:smallCaps w:val="false"/>
          <w:sz w:val="24"/>
          <w:szCs w:val="24"/>
          <w:u w:val="none"/>
          <w:vertAlign w:val="superscript"/>
          <w:lang w:val="en-US" w:eastAsia="en-US" w:bidi="ar-SA"/>
        </w:rPr>
        <w:t>3</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rPr>
          <w:rFonts w:cs="Times New Roman" w:ascii="Times New Roman" w:hAnsi="Times New Roman"/>
          <w:sz w:val="24"/>
          <w:szCs w:val="24"/>
          <w:lang w:val="en-US" w:eastAsia="en-US" w:bidi="ar-SA"/>
        </w:rPr>
        <w:t xml:space="preserve"> and include the size and volume of the </w:t>
      </w:r>
      <w:ins w:id="309" w:author="Tarek Loubani" w:date="2018-01-30T04:20:03Z">
        <w:r>
          <w:rPr>
            <w:rFonts w:cs="Times New Roman" w:ascii="Times New Roman" w:hAnsi="Times New Roman"/>
            <w:sz w:val="24"/>
            <w:szCs w:val="24"/>
            <w:lang w:val="en-US" w:eastAsia="en-US" w:bidi="ar-SA"/>
          </w:rPr>
          <w:t>bell</w:t>
        </w:r>
      </w:ins>
      <w:ins w:id="310" w:author="Tarek Loubani" w:date="2018-01-30T04:20:03Z">
        <w:bookmarkStart w:id="221" w:name="__UnoMark__13636_1474859440"/>
        <w:bookmarkStart w:id="222" w:name="__UnoMark__23710_1474859440"/>
        <w:bookmarkStart w:id="223" w:name="__UnoMark__28199_1474859440"/>
        <w:bookmarkStart w:id="224" w:name="__UnoMark__14665_1474859440"/>
        <w:bookmarkStart w:id="225" w:name="__UnoMark__22458_1474859440"/>
        <w:bookmarkStart w:id="226" w:name="__UnoMark__10442_1474859440"/>
        <w:bookmarkStart w:id="227" w:name="__UnoMark__17996_1474859440"/>
        <w:bookmarkStart w:id="228" w:name="__UnoMark__15741_1474859440"/>
        <w:r>
          <w:rPr>
            <w:rFonts w:cs="Times New Roman" w:ascii="Times New Roman" w:hAnsi="Times New Roman"/>
            <w:b w:val="false"/>
            <w:i w:val="false"/>
            <w:caps w:val="false"/>
            <w:smallCaps w:val="false"/>
            <w:sz w:val="24"/>
            <w:szCs w:val="24"/>
            <w:u w:val="none"/>
            <w:vertAlign w:val="superscript"/>
            <w:lang w:val="en-US" w:eastAsia="en-US" w:bidi="ar-SA"/>
          </w:rPr>
          <w:t>18,41</w:t>
        </w:r>
      </w:ins>
      <w:del w:id="311"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bell</w:delText>
        </w:r>
      </w:del>
      <w:del w:id="312" w:author="Tarek Loubani" w:date="2018-01-30T04:20:03Z">
        <w:bookmarkStart w:id="229" w:name="__Fieldmark__444_2774343261"/>
        <w:bookmarkStart w:id="230" w:name="ZOTERO_BREF_aE8G0rvnr0J81"/>
        <w:r>
          <w:rPr>
            <w:rFonts w:cs="Times New Roman" w:ascii="Times New Roman" w:hAnsi="Times New Roman"/>
            <w:b w:val="false"/>
            <w:i w:val="false"/>
            <w:caps w:val="false"/>
            <w:smallCaps w:val="false"/>
            <w:sz w:val="24"/>
            <w:szCs w:val="24"/>
            <w:u w:val="none"/>
            <w:vertAlign w:val="superscript"/>
            <w:lang w:val="en-US" w:eastAsia="en-US" w:bidi="ar-SA"/>
          </w:rPr>
          <w:delText>7,13</w:delText>
        </w:r>
      </w:del>
      <w:bookmarkEnd w:id="221"/>
      <w:bookmarkEnd w:id="222"/>
      <w:bookmarkEnd w:id="223"/>
      <w:bookmarkEnd w:id="224"/>
      <w:bookmarkEnd w:id="225"/>
      <w:bookmarkEnd w:id="226"/>
      <w:bookmarkEnd w:id="227"/>
      <w:bookmarkEnd w:id="228"/>
      <w:bookmarkEnd w:id="229"/>
      <w:bookmarkEnd w:id="230"/>
      <w:r>
        <w:rPr>
          <w:rFonts w:cs="Times New Roman" w:ascii="Times New Roman" w:hAnsi="Times New Roman"/>
          <w:sz w:val="24"/>
          <w:szCs w:val="24"/>
          <w:lang w:val="en-US" w:eastAsia="en-US" w:bidi="ar-SA"/>
        </w:rPr>
        <w:t xml:space="preserve">; hardness of the inner cavity of the </w:t>
      </w:r>
      <w:ins w:id="313" w:author="Tarek Loubani" w:date="2018-01-30T04:20:03Z">
        <w:r>
          <w:rPr>
            <w:rFonts w:cs="Times New Roman" w:ascii="Times New Roman" w:hAnsi="Times New Roman"/>
            <w:sz w:val="24"/>
            <w:szCs w:val="24"/>
            <w:lang w:val="en-US" w:eastAsia="en-US" w:bidi="ar-SA"/>
          </w:rPr>
          <w:t>bell</w:t>
        </w:r>
      </w:ins>
      <w:ins w:id="314" w:author="Tarek Loubani" w:date="2018-01-30T04:20:03Z">
        <w:bookmarkStart w:id="231" w:name="__UnoMark__28198_1474859440"/>
        <w:bookmarkStart w:id="232" w:name="__UnoMark__22459_1474859440"/>
        <w:bookmarkStart w:id="233" w:name="__UnoMark__10443_1474859440"/>
        <w:bookmarkStart w:id="234" w:name="__UnoMark__13637_1474859440"/>
        <w:bookmarkStart w:id="235" w:name="__UnoMark__12561_1474859440"/>
        <w:bookmarkStart w:id="236" w:name="__UnoMark__17997_1474859440"/>
        <w:bookmarkStart w:id="237" w:name="__UnoMark__15742_1474859440"/>
        <w:bookmarkStart w:id="238" w:name="__UnoMark__14666_1474859440"/>
        <w:bookmarkStart w:id="239" w:name="__UnoMark__23711_1474859440"/>
        <w:r>
          <w:rPr>
            <w:rFonts w:cs="Times New Roman" w:ascii="Times New Roman" w:hAnsi="Times New Roman"/>
            <w:b w:val="false"/>
            <w:i w:val="false"/>
            <w:caps w:val="false"/>
            <w:smallCaps w:val="false"/>
            <w:sz w:val="24"/>
            <w:szCs w:val="24"/>
            <w:u w:val="none"/>
            <w:vertAlign w:val="superscript"/>
            <w:lang w:val="en-US" w:eastAsia="en-US" w:bidi="ar-SA"/>
          </w:rPr>
          <w:t>42</w:t>
        </w:r>
      </w:ins>
      <w:del w:id="315"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bell</w:delText>
        </w:r>
      </w:del>
      <w:del w:id="316" w:author="Tarek Loubani" w:date="2018-01-30T04:20:03Z">
        <w:bookmarkStart w:id="240" w:name="__Fieldmark__459_2774343261"/>
        <w:bookmarkStart w:id="241" w:name="ZOTERO_BREF_3CvblzfLxFli1"/>
        <w:r>
          <w:rPr>
            <w:rFonts w:cs="Times New Roman" w:ascii="Times New Roman" w:hAnsi="Times New Roman"/>
            <w:b w:val="false"/>
            <w:i w:val="false"/>
            <w:caps w:val="false"/>
            <w:smallCaps w:val="false"/>
            <w:sz w:val="24"/>
            <w:szCs w:val="24"/>
            <w:u w:val="none"/>
            <w:vertAlign w:val="superscript"/>
            <w:lang w:val="en-US" w:eastAsia="en-US" w:bidi="ar-SA"/>
          </w:rPr>
          <w:delText>14</w:delText>
        </w:r>
      </w:del>
      <w:bookmarkEnd w:id="231"/>
      <w:bookmarkEnd w:id="232"/>
      <w:bookmarkEnd w:id="233"/>
      <w:bookmarkEnd w:id="234"/>
      <w:bookmarkEnd w:id="235"/>
      <w:bookmarkEnd w:id="236"/>
      <w:bookmarkEnd w:id="237"/>
      <w:bookmarkEnd w:id="238"/>
      <w:bookmarkEnd w:id="239"/>
      <w:bookmarkEnd w:id="240"/>
      <w:bookmarkEnd w:id="241"/>
      <w:r>
        <w:rPr>
          <w:rFonts w:cs="Times New Roman" w:ascii="Times New Roman" w:hAnsi="Times New Roman"/>
          <w:sz w:val="24"/>
          <w:szCs w:val="24"/>
          <w:lang w:val="en-US" w:eastAsia="en-US" w:bidi="ar-SA"/>
        </w:rPr>
        <w:t xml:space="preserve">; improperly fitted components allowing air leaks and loss of </w:t>
      </w:r>
      <w:ins w:id="317" w:author="Tarek Loubani" w:date="2018-01-30T04:20:03Z">
        <w:r>
          <w:rPr>
            <w:rFonts w:cs="Times New Roman" w:ascii="Times New Roman" w:hAnsi="Times New Roman"/>
            <w:sz w:val="24"/>
            <w:szCs w:val="24"/>
            <w:lang w:val="en-US" w:eastAsia="en-US" w:bidi="ar-SA"/>
          </w:rPr>
          <w:t>sound</w:t>
        </w:r>
      </w:ins>
      <w:ins w:id="318" w:author="Tarek Loubani" w:date="2018-01-30T04:20:03Z">
        <w:bookmarkStart w:id="242" w:name="__UnoMark__16796_1474859440"/>
        <w:bookmarkStart w:id="243" w:name="__UnoMark__15743_1474859440"/>
        <w:bookmarkStart w:id="244" w:name="__UnoMark__13638_1474859440"/>
        <w:bookmarkStart w:id="245" w:name="__UnoMark__12563_1474859440"/>
        <w:bookmarkStart w:id="246" w:name="__UnoMark__22460_1474859440"/>
        <w:bookmarkStart w:id="247" w:name="__UnoMark__14667_1474859440"/>
        <w:bookmarkStart w:id="248" w:name="__UnoMark__17998_1474859440"/>
        <w:bookmarkStart w:id="249" w:name="__UnoMark__11457_1474859440"/>
        <w:bookmarkStart w:id="250" w:name="__UnoMark__28197_1474859440"/>
        <w:bookmarkStart w:id="251" w:name="__UnoMark__23712_1474859440"/>
        <w:bookmarkStart w:id="252" w:name="__UnoMark__10445_1474859440"/>
        <w:r>
          <w:rPr>
            <w:rFonts w:cs="Times New Roman" w:ascii="Times New Roman" w:hAnsi="Times New Roman"/>
            <w:b w:val="false"/>
            <w:i w:val="false"/>
            <w:caps w:val="false"/>
            <w:smallCaps w:val="false"/>
            <w:sz w:val="24"/>
            <w:szCs w:val="24"/>
            <w:u w:val="none"/>
            <w:vertAlign w:val="superscript"/>
            <w:lang w:val="en-US" w:eastAsia="en-US" w:bidi="ar-SA"/>
          </w:rPr>
          <w:t>41</w:t>
        </w:r>
      </w:ins>
      <w:del w:id="319"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sound</w:delText>
        </w:r>
      </w:del>
      <w:del w:id="320" w:author="Tarek Loubani" w:date="2018-01-30T04:20:03Z">
        <w:bookmarkStart w:id="253" w:name="__Fieldmark__473_2774343261"/>
        <w:bookmarkStart w:id="254" w:name="ZOTERO_BREF_GHkcYqbcHKuM1"/>
        <w:r>
          <w:rPr>
            <w:rFonts w:cs="Times New Roman" w:ascii="Times New Roman" w:hAnsi="Times New Roman"/>
            <w:b w:val="false"/>
            <w:i w:val="false"/>
            <w:caps w:val="false"/>
            <w:smallCaps w:val="false"/>
            <w:sz w:val="24"/>
            <w:szCs w:val="24"/>
            <w:u w:val="none"/>
            <w:vertAlign w:val="superscript"/>
            <w:lang w:val="en-US" w:eastAsia="en-US" w:bidi="ar-SA"/>
          </w:rPr>
          <w:delText>13</w:delText>
        </w:r>
      </w:del>
      <w:bookmarkEnd w:id="242"/>
      <w:bookmarkEnd w:id="243"/>
      <w:bookmarkEnd w:id="244"/>
      <w:bookmarkEnd w:id="245"/>
      <w:bookmarkEnd w:id="246"/>
      <w:bookmarkEnd w:id="247"/>
      <w:bookmarkEnd w:id="248"/>
      <w:bookmarkEnd w:id="249"/>
      <w:bookmarkEnd w:id="250"/>
      <w:bookmarkEnd w:id="251"/>
      <w:bookmarkEnd w:id="252"/>
      <w:bookmarkEnd w:id="253"/>
      <w:bookmarkEnd w:id="254"/>
      <w:r>
        <w:rPr>
          <w:rFonts w:cs="Times New Roman" w:ascii="Times New Roman" w:hAnsi="Times New Roman"/>
          <w:sz w:val="24"/>
          <w:szCs w:val="24"/>
          <w:lang w:val="en-US" w:eastAsia="en-US" w:bidi="ar-SA"/>
        </w:rPr>
        <w:t xml:space="preserve">; the thickness, size and tautness of the diaphragm and the interior smoothness, rigidity, length and diameter of the </w:t>
      </w:r>
      <w:ins w:id="321" w:author="Tarek Loubani" w:date="2018-01-30T04:20:03Z">
        <w:r>
          <w:rPr>
            <w:rFonts w:cs="Times New Roman" w:ascii="Times New Roman" w:hAnsi="Times New Roman"/>
            <w:sz w:val="24"/>
            <w:szCs w:val="24"/>
            <w:lang w:val="en-US" w:eastAsia="en-US" w:bidi="ar-SA"/>
          </w:rPr>
          <w:t>tubing</w:t>
        </w:r>
      </w:ins>
      <w:ins w:id="322" w:author="Tarek Loubani" w:date="2018-01-30T04:20:03Z">
        <w:bookmarkStart w:id="255" w:name="__UnoMark__15744_1474859440"/>
        <w:bookmarkStart w:id="256" w:name="__UnoMark__23713_1474859440"/>
        <w:bookmarkStart w:id="257" w:name="__UnoMark__16797_1474859440"/>
        <w:bookmarkStart w:id="258" w:name="__UnoMark__11458_1474859440"/>
        <w:bookmarkStart w:id="259" w:name="__UnoMark__13639_1474859440"/>
        <w:bookmarkStart w:id="260" w:name="__UnoMark__10447_1474859440"/>
        <w:bookmarkStart w:id="261" w:name="__UnoMark__19156_1474859440"/>
        <w:bookmarkStart w:id="262" w:name="__UnoMark__12567_1474859440"/>
        <w:bookmarkStart w:id="263" w:name="__UnoMark__17999_1474859440"/>
        <w:bookmarkStart w:id="264" w:name="__UnoMark__14668_1474859440"/>
        <w:bookmarkStart w:id="265" w:name="__UnoMark__28196_1474859440"/>
        <w:bookmarkStart w:id="266" w:name="__UnoMark__22461_1474859440"/>
        <w:r>
          <w:rPr>
            <w:rFonts w:cs="Times New Roman" w:ascii="Times New Roman" w:hAnsi="Times New Roman"/>
            <w:b w:val="false"/>
            <w:i w:val="false"/>
            <w:caps w:val="false"/>
            <w:smallCaps w:val="false"/>
            <w:sz w:val="24"/>
            <w:szCs w:val="24"/>
            <w:u w:val="none"/>
            <w:vertAlign w:val="superscript"/>
            <w:lang w:val="en-US" w:eastAsia="en-US" w:bidi="ar-SA"/>
          </w:rPr>
          <w:t>43,44</w:t>
        </w:r>
      </w:ins>
      <w:del w:id="323"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tubing</w:delText>
        </w:r>
      </w:del>
      <w:del w:id="324" w:author="Tarek Loubani" w:date="2018-01-30T04:20:03Z">
        <w:bookmarkStart w:id="267" w:name="__Fieldmark__487_2774343261"/>
        <w:bookmarkStart w:id="268" w:name="ZOTERO_BREF_KYYfvQFgt5Ks1"/>
        <w:r>
          <w:rPr>
            <w:rFonts w:cs="Times New Roman" w:ascii="Times New Roman" w:hAnsi="Times New Roman"/>
            <w:b w:val="false"/>
            <w:i w:val="false"/>
            <w:caps w:val="false"/>
            <w:smallCaps w:val="false"/>
            <w:sz w:val="24"/>
            <w:szCs w:val="24"/>
            <w:u w:val="none"/>
            <w:vertAlign w:val="superscript"/>
            <w:lang w:val="en-US" w:eastAsia="en-US" w:bidi="ar-SA"/>
          </w:rPr>
          <w:delText>15,16</w:delText>
        </w:r>
      </w:del>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r>
        <w:rPr>
          <w:rFonts w:cs="Times New Roman" w:ascii="Times New Roman" w:hAnsi="Times New Roman"/>
          <w:sz w:val="24"/>
          <w:szCs w:val="24"/>
          <w:lang w:val="en-US" w:eastAsia="en-US" w:bidi="ar-SA"/>
        </w:rPr>
        <w:t>. Additional user related factors include improperly fitted ear pieces that allow air exchange</w:t>
      </w:r>
      <w:bookmarkStart w:id="269" w:name="__UnoMark__23714_1474859440"/>
      <w:bookmarkStart w:id="270" w:name="__UnoMark__28195_1474859440"/>
      <w:bookmarkStart w:id="271" w:name="__UnoMark__10448_1474859440"/>
      <w:bookmarkStart w:id="272" w:name="__UnoMark__14669_1474859440"/>
      <w:bookmarkStart w:id="273" w:name="__UnoMark__12544_1474859440"/>
      <w:bookmarkStart w:id="274" w:name="__UnoMark__13640_1474859440"/>
      <w:bookmarkStart w:id="275" w:name="__UnoMark__19157_1474859440"/>
      <w:bookmarkStart w:id="276" w:name="__UnoMark__15745_1474859440"/>
      <w:bookmarkStart w:id="277" w:name="__UnoMark__18000_1474859440"/>
      <w:bookmarkStart w:id="278" w:name="__UnoMark__16799_1474859440"/>
      <w:bookmarkStart w:id="279" w:name="__UnoMark__11451_1474859440"/>
      <w:bookmarkStart w:id="280" w:name="__UnoMark__22462_1474859440"/>
      <w:r>
        <w:rPr>
          <w:rFonts w:cs="Times New Roman" w:ascii="Times New Roman" w:hAnsi="Times New Roman"/>
          <w:b w:val="false"/>
          <w:i w:val="false"/>
          <w:caps w:val="false"/>
          <w:smallCaps w:val="false"/>
          <w:sz w:val="24"/>
          <w:szCs w:val="24"/>
          <w:u w:val="none"/>
          <w:vertAlign w:val="superscript"/>
          <w:lang w:val="en-US" w:eastAsia="en-US" w:bidi="ar-SA"/>
        </w:rPr>
        <w:t>4,</w:t>
      </w:r>
      <w:ins w:id="325"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t>41,44,45</w:t>
        </w:r>
      </w:ins>
      <w:del w:id="326"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13,16,17</w:delText>
        </w:r>
      </w:del>
      <w:bookmarkEnd w:id="269"/>
      <w:bookmarkEnd w:id="270"/>
      <w:bookmarkEnd w:id="271"/>
      <w:bookmarkEnd w:id="272"/>
      <w:bookmarkEnd w:id="273"/>
      <w:bookmarkEnd w:id="274"/>
      <w:bookmarkEnd w:id="275"/>
      <w:bookmarkEnd w:id="276"/>
      <w:bookmarkEnd w:id="277"/>
      <w:bookmarkEnd w:id="278"/>
      <w:bookmarkEnd w:id="279"/>
      <w:bookmarkEnd w:id="280"/>
      <w:r>
        <w:rPr>
          <w:rFonts w:cs="Times New Roman" w:ascii="Times New Roman" w:hAnsi="Times New Roman"/>
          <w:sz w:val="24"/>
          <w:szCs w:val="24"/>
          <w:lang w:val="en-US" w:eastAsia="en-US" w:bidi="ar-SA"/>
        </w:rPr>
        <w:t xml:space="preserve">; anatomical variations of the auditory canal of the </w:t>
      </w:r>
      <w:ins w:id="327" w:author="Tarek Loubani" w:date="2018-01-30T04:20:03Z">
        <w:r>
          <w:rPr>
            <w:rFonts w:cs="Times New Roman" w:ascii="Times New Roman" w:hAnsi="Times New Roman"/>
            <w:sz w:val="24"/>
            <w:szCs w:val="24"/>
            <w:lang w:val="en-US" w:eastAsia="en-US" w:bidi="ar-SA"/>
          </w:rPr>
          <w:t>user</w:t>
        </w:r>
      </w:ins>
      <w:ins w:id="328" w:author="Tarek Loubani" w:date="2018-01-30T04:20:03Z">
        <w:bookmarkStart w:id="281" w:name="__UnoMark__23715_1474859440"/>
        <w:bookmarkStart w:id="282" w:name="__UnoMark__20302_1474859440"/>
        <w:bookmarkStart w:id="283" w:name="__UnoMark__12545_1474859440"/>
        <w:bookmarkStart w:id="284" w:name="__UnoMark__10451_1474859440"/>
        <w:bookmarkStart w:id="285" w:name="__UnoMark__19158_1474859440"/>
        <w:bookmarkStart w:id="286" w:name="__UnoMark__18001_1474859440"/>
        <w:bookmarkStart w:id="287" w:name="__UnoMark__28194_1474859440"/>
        <w:bookmarkStart w:id="288" w:name="__UnoMark__16792_1474859440"/>
        <w:bookmarkStart w:id="289" w:name="__UnoMark__13641_1474859440"/>
        <w:bookmarkStart w:id="290" w:name="__UnoMark__22463_1474859440"/>
        <w:bookmarkStart w:id="291" w:name="__UnoMark__15746_1474859440"/>
        <w:bookmarkStart w:id="292" w:name="__UnoMark__14670_1474859440"/>
        <w:bookmarkStart w:id="293" w:name="__UnoMark__11452_1474859440"/>
        <w:r>
          <w:rPr>
            <w:rFonts w:cs="Times New Roman" w:ascii="Times New Roman" w:hAnsi="Times New Roman"/>
            <w:b w:val="false"/>
            <w:i w:val="false"/>
            <w:caps w:val="false"/>
            <w:smallCaps w:val="false"/>
            <w:sz w:val="24"/>
            <w:szCs w:val="24"/>
            <w:u w:val="none"/>
            <w:vertAlign w:val="superscript"/>
            <w:lang w:val="en-US" w:eastAsia="en-US" w:bidi="ar-SA"/>
          </w:rPr>
          <w:t>45</w:t>
        </w:r>
      </w:ins>
      <w:del w:id="329"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user</w:delText>
        </w:r>
      </w:del>
      <w:del w:id="330" w:author="Tarek Loubani" w:date="2018-01-30T04:20:03Z">
        <w:bookmarkStart w:id="294" w:name="__Fieldmark__517_2774343261"/>
        <w:bookmarkStart w:id="295" w:name="ZOTERO_BREF_4hktq6CHRm6B1"/>
        <w:r>
          <w:rPr>
            <w:rFonts w:cs="Times New Roman" w:ascii="Times New Roman" w:hAnsi="Times New Roman"/>
            <w:b w:val="false"/>
            <w:i w:val="false"/>
            <w:caps w:val="false"/>
            <w:smallCaps w:val="false"/>
            <w:sz w:val="24"/>
            <w:szCs w:val="24"/>
            <w:u w:val="none"/>
            <w:vertAlign w:val="superscript"/>
            <w:lang w:val="en-US" w:eastAsia="en-US" w:bidi="ar-SA"/>
          </w:rPr>
          <w:delText>17</w:delText>
        </w:r>
      </w:del>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r>
        <w:rPr>
          <w:rFonts w:cs="Times New Roman" w:ascii="Times New Roman" w:hAnsi="Times New Roman"/>
          <w:sz w:val="24"/>
          <w:szCs w:val="24"/>
          <w:lang w:val="en-US" w:eastAsia="en-US" w:bidi="ar-SA"/>
        </w:rPr>
        <w:t xml:space="preserve">; background </w:t>
      </w:r>
      <w:ins w:id="331" w:author="Tarek Loubani" w:date="2018-01-30T04:20:03Z">
        <w:r>
          <w:rPr>
            <w:rFonts w:cs="Times New Roman" w:ascii="Times New Roman" w:hAnsi="Times New Roman"/>
            <w:sz w:val="24"/>
            <w:szCs w:val="24"/>
            <w:lang w:val="en-US" w:eastAsia="en-US" w:bidi="ar-SA"/>
          </w:rPr>
          <w:t>noise</w:t>
        </w:r>
      </w:ins>
      <w:ins w:id="332" w:author="Tarek Loubani" w:date="2018-01-30T04:20:03Z">
        <w:bookmarkStart w:id="296" w:name="__UnoMark__13642_1474859440"/>
        <w:bookmarkStart w:id="297" w:name="__UnoMark__14671_1474859440"/>
        <w:bookmarkStart w:id="298" w:name="__UnoMark__10452_1474859440"/>
        <w:bookmarkStart w:id="299" w:name="__UnoMark__15747_1474859440"/>
        <w:bookmarkStart w:id="300" w:name="__UnoMark__16793_1474859440"/>
        <w:bookmarkStart w:id="301" w:name="__UnoMark__20303_1474859440"/>
        <w:bookmarkStart w:id="302" w:name="__UnoMark__11454_1474859440"/>
        <w:bookmarkStart w:id="303" w:name="__UnoMark__23716_1474859440"/>
        <w:bookmarkStart w:id="304" w:name="__UnoMark__28193_1474859440"/>
        <w:bookmarkStart w:id="305" w:name="__UnoMark__19159_1474859440"/>
        <w:bookmarkStart w:id="306" w:name="__UnoMark__18002_1474859440"/>
        <w:bookmarkStart w:id="307" w:name="__UnoMark__22464_1474859440"/>
        <w:bookmarkStart w:id="308" w:name="__UnoMark__12546_1474859440"/>
        <w:r>
          <w:rPr>
            <w:rFonts w:cs="Times New Roman" w:ascii="Times New Roman" w:hAnsi="Times New Roman"/>
            <w:b w:val="false"/>
            <w:i w:val="false"/>
            <w:caps w:val="false"/>
            <w:smallCaps w:val="false"/>
            <w:sz w:val="24"/>
            <w:szCs w:val="24"/>
            <w:u w:val="none"/>
            <w:vertAlign w:val="superscript"/>
            <w:lang w:val="en-US" w:eastAsia="en-US" w:bidi="ar-SA"/>
          </w:rPr>
          <w:t>46</w:t>
        </w:r>
      </w:ins>
      <w:ins w:id="333" w:author="Tarek Loubani" w:date="2018-01-30T04:20:03Z">
        <w:bookmarkEnd w:id="296"/>
        <w:bookmarkEnd w:id="297"/>
        <w:bookmarkEnd w:id="298"/>
        <w:bookmarkEnd w:id="299"/>
        <w:bookmarkEnd w:id="300"/>
        <w:bookmarkEnd w:id="301"/>
        <w:bookmarkEnd w:id="302"/>
        <w:bookmarkEnd w:id="303"/>
        <w:bookmarkEnd w:id="304"/>
        <w:bookmarkEnd w:id="305"/>
        <w:bookmarkEnd w:id="306"/>
        <w:bookmarkEnd w:id="307"/>
        <w:bookmarkEnd w:id="308"/>
        <w:r>
          <w:rPr>
            <w:rFonts w:cs="Times New Roman" w:ascii="Times New Roman" w:hAnsi="Times New Roman"/>
            <w:sz w:val="24"/>
            <w:szCs w:val="24"/>
            <w:lang w:val="en-US" w:eastAsia="en-US" w:bidi="ar-SA"/>
          </w:rPr>
          <w:t xml:space="preserve"> and training</w:t>
        </w:r>
      </w:ins>
      <w:ins w:id="334" w:author="Tarek Loubani" w:date="2018-01-30T04:20:03Z">
        <w:bookmarkStart w:id="309" w:name="__UnoMark__13643_1474859440"/>
        <w:bookmarkStart w:id="310" w:name="__UnoMark__10453_1474859440"/>
        <w:bookmarkStart w:id="311" w:name="__UnoMark__18003_1474859440"/>
        <w:bookmarkStart w:id="312" w:name="__UnoMark__28170_1474859440"/>
        <w:bookmarkStart w:id="313" w:name="__UnoMark__19160_1474859440"/>
        <w:bookmarkStart w:id="314" w:name="__UnoMark__11447_1474859440"/>
        <w:bookmarkStart w:id="315" w:name="__UnoMark__15748_1474859440"/>
        <w:bookmarkStart w:id="316" w:name="__UnoMark__23717_1474859440"/>
        <w:bookmarkStart w:id="317" w:name="__UnoMark__12547_1474859440"/>
        <w:bookmarkStart w:id="318" w:name="__UnoMark__16795_1474859440"/>
        <w:bookmarkStart w:id="319" w:name="__UnoMark__22465_1474859440"/>
        <w:bookmarkStart w:id="320" w:name="__UnoMark__20304_1474859440"/>
        <w:bookmarkStart w:id="321" w:name="__UnoMark__14672_1474859440"/>
        <w:r>
          <w:rPr>
            <w:rFonts w:cs="Times New Roman" w:ascii="Times New Roman" w:hAnsi="Times New Roman"/>
            <w:b w:val="false"/>
            <w:i w:val="false"/>
            <w:caps w:val="false"/>
            <w:smallCaps w:val="false"/>
            <w:sz w:val="24"/>
            <w:szCs w:val="24"/>
            <w:u w:val="none"/>
            <w:vertAlign w:val="superscript"/>
            <w:lang w:val="en-US" w:eastAsia="en-US" w:bidi="ar-SA"/>
          </w:rPr>
          <w:t>47</w:t>
        </w:r>
      </w:ins>
      <w:del w:id="335"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noise</w:delText>
        </w:r>
      </w:del>
      <w:del w:id="336" w:author="Tarek Loubani" w:date="2018-01-30T04:20:03Z">
        <w:bookmarkStart w:id="322" w:name="__Fieldmark__531_2774343261"/>
        <w:bookmarkStart w:id="323" w:name="ZOTERO_BREF_9JtLNe1nx3eM1"/>
        <w:r>
          <w:rPr>
            <w:rFonts w:cs="Times New Roman" w:ascii="Times New Roman" w:hAnsi="Times New Roman"/>
            <w:b w:val="false"/>
            <w:i w:val="false"/>
            <w:caps w:val="false"/>
            <w:smallCaps w:val="false"/>
            <w:sz w:val="24"/>
            <w:szCs w:val="24"/>
            <w:u w:val="none"/>
            <w:vertAlign w:val="superscript"/>
            <w:lang w:val="en-US" w:eastAsia="en-US" w:bidi="ar-SA"/>
          </w:rPr>
          <w:delText>18</w:delText>
        </w:r>
      </w:del>
      <w:del w:id="337" w:author="Tarek Loubani" w:date="2018-01-30T04:20:03Z">
        <w:bookmarkStart w:id="324" w:name="__Fieldmark__1456_13557462291"/>
        <w:bookmarkEnd w:id="322"/>
        <w:bookmarkEnd w:id="323"/>
        <w:bookmarkEnd w:id="324"/>
        <w:r>
          <w:rPr>
            <w:rFonts w:cs="Times New Roman" w:ascii="Times New Roman" w:hAnsi="Times New Roman"/>
            <w:b w:val="false"/>
            <w:i w:val="false"/>
            <w:caps w:val="false"/>
            <w:smallCaps w:val="false"/>
            <w:sz w:val="24"/>
            <w:szCs w:val="24"/>
            <w:u w:val="none"/>
            <w:vertAlign w:val="superscript"/>
            <w:lang w:val="en-US" w:eastAsia="en-US" w:bidi="ar-SA"/>
          </w:rPr>
          <w:delText xml:space="preserve"> and training</w:delText>
        </w:r>
      </w:del>
      <w:del w:id="338" w:author="Tarek Loubani" w:date="2018-01-30T04:20:03Z">
        <w:bookmarkStart w:id="325" w:name="__Fieldmark__545_2774343261"/>
        <w:bookmarkStart w:id="326" w:name="ZOTERO_BREF_rV5UVI3dfXX91"/>
        <w:r>
          <w:rPr>
            <w:rFonts w:cs="Times New Roman" w:ascii="Times New Roman" w:hAnsi="Times New Roman"/>
            <w:b w:val="false"/>
            <w:i w:val="false"/>
            <w:caps w:val="false"/>
            <w:smallCaps w:val="false"/>
            <w:sz w:val="24"/>
            <w:szCs w:val="24"/>
            <w:u w:val="none"/>
            <w:vertAlign w:val="superscript"/>
            <w:lang w:val="en-US" w:eastAsia="en-US" w:bidi="ar-SA"/>
          </w:rPr>
          <w:delText>19</w:delText>
        </w:r>
      </w:del>
      <w:bookmarkEnd w:id="309"/>
      <w:bookmarkEnd w:id="310"/>
      <w:bookmarkEnd w:id="311"/>
      <w:bookmarkEnd w:id="312"/>
      <w:bookmarkEnd w:id="313"/>
      <w:bookmarkEnd w:id="314"/>
      <w:bookmarkEnd w:id="315"/>
      <w:bookmarkEnd w:id="316"/>
      <w:bookmarkEnd w:id="317"/>
      <w:bookmarkEnd w:id="318"/>
      <w:bookmarkEnd w:id="319"/>
      <w:bookmarkEnd w:id="320"/>
      <w:bookmarkEnd w:id="321"/>
      <w:bookmarkEnd w:id="325"/>
      <w:bookmarkEnd w:id="326"/>
      <w:r>
        <w:rPr>
          <w:rFonts w:cs="Times New Roman" w:ascii="Times New Roman" w:hAnsi="Times New Roman"/>
          <w:sz w:val="24"/>
          <w:szCs w:val="24"/>
          <w:lang w:val="en-US" w:eastAsia="en-US" w:bidi="ar-SA"/>
        </w:rPr>
        <w:t xml:space="preserve">. Many of these variables needed to be considered when designing the Glia model stethoscope, particularly physical properties such as channel diameter through the 3D printed parts and infill percentage, which ultimately determines the density and hardness of the parts. We also tried several printing materials including poly-lactic acid (PLA) and ABS. Of particular challenge was creating the </w:t>
      </w:r>
      <w:del w:id="339" w:author="Tarek Loubani" w:date="2018-01-30T04:20:03Z">
        <w:r>
          <w:rPr>
            <w:rFonts w:cs="Times New Roman" w:ascii="Times New Roman" w:hAnsi="Times New Roman"/>
            <w:sz w:val="24"/>
            <w:szCs w:val="24"/>
            <w:lang w:val="en-US" w:eastAsia="en-US" w:bidi="ar-SA"/>
          </w:rPr>
          <w:delText xml:space="preserve">ear tubes to ensure that they could universally accept either molded ear plugs or purchased plugs, as well as creating the </w:delText>
        </w:r>
      </w:del>
      <w:r>
        <w:rPr>
          <w:rFonts w:cs="Times New Roman" w:ascii="Times New Roman" w:hAnsi="Times New Roman"/>
          <w:sz w:val="24"/>
          <w:szCs w:val="24"/>
          <w:lang w:val="en-US" w:eastAsia="en-US" w:bidi="ar-SA"/>
        </w:rPr>
        <w:t>interface between the ear tube and the spring to prevent rotation when the ear tubes were pulled apart.</w:t>
      </w:r>
      <w:del w:id="340" w:author="Tarek Loubani" w:date="2018-01-30T04:20:03Z">
        <w:r>
          <w:rPr>
            <w:rFonts w:cs="Times New Roman" w:ascii="Times New Roman" w:hAnsi="Times New Roman"/>
            <w:sz w:val="24"/>
            <w:szCs w:val="24"/>
            <w:lang w:val="en-US" w:eastAsia="en-US" w:bidi="ar-SA"/>
          </w:rPr>
          <w:delText xml:space="preserve"> </w:delText>
        </w:r>
      </w:del>
    </w:p>
    <w:p>
      <w:pPr>
        <w:pStyle w:val="Standard"/>
        <w:rPr/>
      </w:pPr>
      <w:r>
        <w:rPr>
          <w:rFonts w:cs="Times New Roman" w:ascii="Times New Roman" w:hAnsi="Times New Roman"/>
          <w:sz w:val="24"/>
          <w:szCs w:val="24"/>
          <w:lang w:val="en-US" w:eastAsia="en-US" w:bidi="ar-SA"/>
        </w:rPr>
        <w:t xml:space="preserve">As previously mentioned, no standard method of determining the acoustic response of stethoscope models currently exists. Previous studies have attempted to objectively quantify stethoscope </w:t>
      </w:r>
      <w:ins w:id="341" w:author="Tarek Loubani" w:date="2018-01-30T04:20:03Z">
        <w:r>
          <w:rPr>
            <w:rFonts w:cs="Times New Roman" w:ascii="Times New Roman" w:hAnsi="Times New Roman"/>
            <w:sz w:val="24"/>
            <w:szCs w:val="24"/>
            <w:lang w:val="en-US" w:eastAsia="en-US" w:bidi="ar-SA"/>
          </w:rPr>
          <w:t>efficacy</w:t>
        </w:r>
      </w:ins>
      <w:ins w:id="342" w:author="Tarek Loubani" w:date="2018-01-30T04:20:03Z">
        <w:bookmarkStart w:id="327" w:name="__UnoMark__18004_1474859440"/>
        <w:bookmarkStart w:id="328" w:name="__UnoMark__28201_1474859440"/>
        <w:bookmarkStart w:id="329" w:name="__UnoMark__13644_1474859440"/>
        <w:bookmarkStart w:id="330" w:name="__UnoMark__15749_1474859440"/>
        <w:bookmarkStart w:id="331" w:name="__UnoMark__16787_1474859440"/>
        <w:bookmarkStart w:id="332" w:name="__UnoMark__23677_1474859440"/>
        <w:bookmarkStart w:id="333" w:name="__UnoMark__14673_1474859440"/>
        <w:bookmarkStart w:id="334" w:name="__UnoMark__22466_1474859440"/>
        <w:bookmarkStart w:id="335" w:name="__UnoMark__20305_1474859440"/>
        <w:bookmarkStart w:id="336" w:name="__UnoMark__12548_1474859440"/>
        <w:bookmarkStart w:id="337" w:name="__UnoMark__10454_1474859440"/>
        <w:bookmarkStart w:id="338" w:name="__UnoMark__19161_1474859440"/>
        <w:bookmarkStart w:id="339" w:name="__UnoMark__11448_1474859440"/>
        <w:r>
          <w:rPr>
            <w:rFonts w:cs="Times New Roman" w:ascii="Times New Roman" w:hAnsi="Times New Roman"/>
            <w:b w:val="false"/>
            <w:i w:val="false"/>
            <w:caps w:val="false"/>
            <w:smallCaps w:val="false"/>
            <w:sz w:val="24"/>
            <w:szCs w:val="24"/>
            <w:u w:val="none"/>
            <w:vertAlign w:val="superscript"/>
            <w:lang w:val="en-US" w:eastAsia="en-US" w:bidi="ar-SA"/>
          </w:rPr>
          <w:t>19,21,22,41</w:t>
        </w:r>
      </w:ins>
      <w:del w:id="343"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delText>efficacy</w:delText>
        </w:r>
      </w:del>
      <w:del w:id="344" w:author="Tarek Loubani" w:date="2018-01-30T04:20:03Z">
        <w:bookmarkStart w:id="340" w:name="__Fieldmark__565_2774343261"/>
        <w:bookmarkStart w:id="341" w:name="ZOTERO_BREF_vivIHERHIRFO1"/>
        <w:r>
          <w:rPr>
            <w:rFonts w:cs="Times New Roman" w:ascii="Times New Roman" w:hAnsi="Times New Roman"/>
            <w:b w:val="false"/>
            <w:i w:val="false"/>
            <w:caps w:val="false"/>
            <w:smallCaps w:val="false"/>
            <w:sz w:val="24"/>
            <w:szCs w:val="24"/>
            <w:u w:val="none"/>
            <w:vertAlign w:val="superscript"/>
            <w:lang w:val="en-US" w:eastAsia="en-US" w:bidi="ar-SA"/>
          </w:rPr>
          <w:delText>8,10,11,13</w:delText>
        </w:r>
      </w:del>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r>
        <w:rPr>
          <w:rFonts w:cs="Times New Roman" w:ascii="Times New Roman" w:hAnsi="Times New Roman"/>
          <w:sz w:val="24"/>
          <w:szCs w:val="24"/>
          <w:lang w:val="en-US" w:eastAsia="en-US" w:bidi="ar-SA"/>
        </w:rPr>
        <w:t xml:space="preserve"> and previous comparisons between brands indicate that no significant correlation between cost and quality exists</w:t>
      </w:r>
      <w:bookmarkStart w:id="342" w:name="__UnoMark__13629_1474859440"/>
      <w:bookmarkStart w:id="343" w:name="__Fieldmark__580_277434326"/>
      <w:bookmarkStart w:id="344" w:name="__UnoMark__19141_1474859440"/>
      <w:bookmarkStart w:id="345" w:name="__UnoMark__16808_1474859440"/>
      <w:bookmarkStart w:id="346" w:name="__UnoMark__23680_1474859440"/>
      <w:bookmarkStart w:id="347" w:name="__UnoMark__14658_1474859440"/>
      <w:bookmarkStart w:id="348" w:name="__UnoMark__17989_1474859440"/>
      <w:bookmarkStart w:id="349" w:name="__UnoMark__12562_1474859440"/>
      <w:bookmarkStart w:id="350" w:name="__UnoMark__28173_1474859440"/>
      <w:bookmarkStart w:id="351" w:name="__UnoMark__20288_1474859440"/>
      <w:bookmarkStart w:id="352" w:name="__UnoMark__11465_1474859440"/>
      <w:bookmarkStart w:id="353" w:name="__UnoMark__10455_1474859440"/>
      <w:bookmarkStart w:id="354" w:name="__UnoMark__15734_1474859440"/>
      <w:bookmarkStart w:id="355" w:name="__UnoMark__22449_1474859440"/>
      <w:r>
        <w:rPr>
          <w:rFonts w:cs="Times New Roman" w:ascii="Times New Roman" w:hAnsi="Times New Roman"/>
          <w:b w:val="false"/>
          <w:i w:val="false"/>
          <w:caps w:val="false"/>
          <w:smallCaps w:val="false"/>
          <w:sz w:val="24"/>
          <w:szCs w:val="24"/>
          <w:u w:val="none"/>
          <w:vertAlign w:val="superscript"/>
          <w:lang w:val="en-US" w:eastAsia="en-US" w:bidi="ar-SA"/>
        </w:rPr>
        <w:t>3,4</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r>
        <w:rPr>
          <w:rFonts w:cs="Times New Roman" w:ascii="Times New Roman" w:hAnsi="Times New Roman"/>
          <w:sz w:val="24"/>
          <w:szCs w:val="24"/>
          <w:lang w:val="en-US" w:eastAsia="en-US" w:bidi="ar-SA"/>
        </w:rPr>
        <w:t xml:space="preserve">. However, there may be some subjective decrease in efficacy when using low-quality disposable </w:t>
      </w:r>
      <w:ins w:id="345" w:author="Tarek Loubani" w:date="2018-01-30T04:20:03Z">
        <w:r>
          <w:rPr>
            <w:rFonts w:cs="Times New Roman" w:ascii="Times New Roman" w:hAnsi="Times New Roman"/>
            <w:sz w:val="24"/>
            <w:szCs w:val="24"/>
            <w:lang w:val="en-US" w:eastAsia="en-US" w:bidi="ar-SA"/>
          </w:rPr>
          <w:t>stethoscopes</w:t>
        </w:r>
      </w:ins>
      <w:ins w:id="346" w:author="Tarek Loubani" w:date="2018-01-30T04:20:03Z">
        <w:bookmarkStart w:id="356" w:name="__UnoMark__12549_1474859440"/>
        <w:bookmarkStart w:id="357" w:name="__UnoMark__14674_1474859440"/>
        <w:bookmarkStart w:id="358" w:name="__UnoMark__22467_1474859440"/>
        <w:bookmarkStart w:id="359" w:name="__UnoMark__23681_1474859440"/>
        <w:bookmarkStart w:id="360" w:name="__UnoMark__16810_1474859440"/>
        <w:bookmarkStart w:id="361" w:name="__UnoMark__20306_1474859440"/>
        <w:bookmarkStart w:id="362" w:name="__UnoMark__10457_1474859440"/>
        <w:bookmarkStart w:id="363" w:name="__UnoMark__18005_1474859440"/>
        <w:bookmarkStart w:id="364" w:name="__UnoMark__13645_1474859440"/>
        <w:bookmarkStart w:id="365" w:name="__UnoMark__19162_1474859440"/>
        <w:bookmarkStart w:id="366" w:name="__UnoMark__11450_1474859440"/>
        <w:bookmarkStart w:id="367" w:name="__UnoMark__28202_1474859440"/>
        <w:bookmarkStart w:id="368" w:name="__UnoMark__15750_1474859440"/>
        <w:r>
          <w:rPr>
            <w:rFonts w:cs="Times New Roman" w:ascii="Times New Roman" w:hAnsi="Times New Roman"/>
            <w:b w:val="false"/>
            <w:i w:val="false"/>
            <w:caps w:val="false"/>
            <w:smallCaps w:val="false"/>
            <w:sz w:val="24"/>
            <w:szCs w:val="24"/>
            <w:u w:val="none"/>
            <w:vertAlign w:val="superscript"/>
            <w:lang w:val="en-US" w:eastAsia="en-US" w:bidi="ar-SA"/>
          </w:rPr>
          <w:t>47</w:t>
        </w:r>
      </w:ins>
      <w:ins w:id="347" w:author="Tarek Loubani" w:date="2018-01-30T04:20:03Z">
        <w:bookmarkEnd w:id="356"/>
        <w:bookmarkEnd w:id="357"/>
        <w:bookmarkEnd w:id="358"/>
        <w:bookmarkEnd w:id="359"/>
        <w:bookmarkEnd w:id="360"/>
        <w:bookmarkEnd w:id="361"/>
        <w:bookmarkEnd w:id="362"/>
        <w:bookmarkEnd w:id="363"/>
        <w:bookmarkEnd w:id="364"/>
        <w:bookmarkEnd w:id="365"/>
        <w:bookmarkEnd w:id="366"/>
        <w:bookmarkEnd w:id="367"/>
        <w:bookmarkEnd w:id="368"/>
        <w:r>
          <w:rPr>
            <w:rFonts w:cs="Times New Roman" w:ascii="Times New Roman" w:hAnsi="Times New Roman"/>
            <w:sz w:val="24"/>
            <w:szCs w:val="24"/>
            <w:lang w:val="en-US" w:eastAsia="en-US" w:bidi="ar-SA"/>
          </w:rPr>
          <w:t xml:space="preserve">. </w:t>
        </w:r>
      </w:ins>
      <w:del w:id="348" w:author="Tarek Loubani" w:date="2018-01-30T04:20:03Z">
        <w:r>
          <w:rPr>
            <w:rFonts w:cs="Times New Roman" w:ascii="Times New Roman" w:hAnsi="Times New Roman"/>
            <w:sz w:val="24"/>
            <w:szCs w:val="24"/>
            <w:lang w:val="en-US" w:eastAsia="en-US" w:bidi="ar-SA"/>
          </w:rPr>
          <w:delText>stethoscopes</w:delText>
        </w:r>
      </w:del>
      <w:del w:id="349" w:author="Tarek Loubani" w:date="2018-01-30T04:20:03Z">
        <w:bookmarkStart w:id="369" w:name="ZOTERO_BREF_4DiifM8BlLV41"/>
        <w:bookmarkStart w:id="370" w:name="__Fieldmark__595_2774343261"/>
        <w:r>
          <w:rPr>
            <w:rFonts w:cs="Times New Roman" w:ascii="Times New Roman" w:hAnsi="Times New Roman"/>
            <w:sz w:val="24"/>
            <w:szCs w:val="24"/>
            <w:vertAlign w:val="superscript"/>
            <w:lang w:val="en-US" w:eastAsia="en-US" w:bidi="ar-SA"/>
          </w:rPr>
          <w:delText>19</w:delText>
        </w:r>
      </w:del>
      <w:del w:id="350" w:author="Tarek Loubani" w:date="2018-01-30T04:20:03Z">
        <w:bookmarkStart w:id="371" w:name="__Fieldmark__1461_41341420401"/>
        <w:bookmarkStart w:id="372" w:name="__Fieldmark__1483_13557462291"/>
        <w:bookmarkEnd w:id="369"/>
        <w:bookmarkEnd w:id="370"/>
        <w:bookmarkEnd w:id="371"/>
        <w:bookmarkEnd w:id="372"/>
        <w:r>
          <w:rPr>
            <w:rFonts w:cs="Times New Roman" w:ascii="Times New Roman" w:hAnsi="Times New Roman"/>
            <w:sz w:val="24"/>
            <w:szCs w:val="24"/>
            <w:lang w:val="en-US" w:eastAsia="en-US" w:bidi="ar-SA"/>
          </w:rPr>
          <w:delText>. ]. The current cost of the Littmann Cardiology III is $221, which is comparable to other brand name stethoscopes such as the Welch Allyn Harvey Elite ($190) and less expensive than the new Littmann Cardiology IV ($270).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delText>
        </w:r>
      </w:del>
      <w:del w:id="351" w:author="Tarek Loubani" w:date="2018-01-30T04:20:03Z">
        <w:bookmarkStart w:id="373" w:name="__Fieldmark__629_2774343261"/>
        <w:bookmarkStart w:id="374" w:name="ZOTERO_BREF_ywM6cRZDQlS41"/>
        <w:r>
          <w:rPr>
            <w:rFonts w:cs="Times New Roman" w:ascii="Times New Roman" w:hAnsi="Times New Roman"/>
            <w:sz w:val="24"/>
            <w:szCs w:val="24"/>
            <w:vertAlign w:val="superscript"/>
            <w:lang w:val="en-US" w:eastAsia="en-US" w:bidi="ar-SA"/>
          </w:rPr>
          <w:delText>20</w:delText>
        </w:r>
      </w:del>
      <w:del w:id="352" w:author="Tarek Loubani" w:date="2018-01-30T04:20:03Z">
        <w:bookmarkStart w:id="375" w:name="__Fieldmark__1492_41341420401"/>
        <w:bookmarkStart w:id="376" w:name="__Fieldmark__1507_13557462291"/>
        <w:bookmarkEnd w:id="373"/>
        <w:bookmarkEnd w:id="374"/>
        <w:bookmarkEnd w:id="375"/>
        <w:bookmarkEnd w:id="376"/>
        <w:r>
          <w:rPr>
            <w:rFonts w:cs="Times New Roman" w:ascii="Times New Roman" w:hAnsi="Times New Roman"/>
            <w:sz w:val="24"/>
            <w:szCs w:val="24"/>
            <w:lang w:val="en-US" w:eastAsia="en-US" w:bidi="ar-SA"/>
          </w:rPr>
          <w:delText xml:space="preserve">. Printers of sufficient quality and reliability can be easily obtained or built internationally for less than $1,000. </w:delText>
        </w:r>
      </w:del>
      <w:r>
        <w:fldChar w:fldCharType="begin"/>
      </w:r>
      <w:r/>
      <w:r>
        <w:fldChar w:fldCharType="separate"/>
      </w:r>
      <w:del w:id="353" w:author="Tarek Loubani" w:date="2018-01-30T04:20:03Z">
        <w:bookmarkStart w:id="377" w:name="__Fieldmark__31547_1474859440"/>
        <w:r>
          <w:rPr>
            <w:rFonts w:cs="Times New Roman" w:ascii="Times New Roman" w:hAnsi="Times New Roman"/>
            <w:sz w:val="24"/>
            <w:szCs w:val="24"/>
            <w:lang w:val="en-US" w:eastAsia="en-US" w:bidi="ar-SA"/>
          </w:rPr>
        </w:r>
      </w:del>
      <w:r>
        <w:fldChar w:fldCharType="begin"/>
      </w:r>
      <w:r/>
      <w:r>
        <w:fldChar w:fldCharType="separate"/>
      </w:r>
      <w:del w:id="354" w:author="Tarek Loubani" w:date="2018-01-30T04:20:03Z">
        <w:r>
          <w:rPr>
            <w:rFonts w:cs="Times New Roman" w:ascii="Times New Roman" w:hAnsi="Times New Roman"/>
            <w:sz w:val="24"/>
            <w:szCs w:val="24"/>
            <w:lang w:val="en-US" w:eastAsia="en-US" w:bidi="ar-SA"/>
          </w:rPr>
        </w:r>
      </w:del>
      <w:r>
        <w:fldChar w:fldCharType="begin"/>
      </w:r>
      <w:r/>
      <w:r>
        <w:fldChar w:fldCharType="separate"/>
      </w:r>
      <w:del w:id="355" w:author="Tarek Loubani" w:date="2018-01-30T04:20:03Z">
        <w:bookmarkStart w:id="378" w:name="__Fieldmark__4658_37798613911"/>
        <w:r>
          <w:rPr>
            <w:rFonts w:cs="Times New Roman" w:ascii="Times New Roman" w:hAnsi="Times New Roman"/>
            <w:sz w:val="24"/>
            <w:szCs w:val="24"/>
            <w:lang w:val="en-US" w:eastAsia="en-US" w:bidi="ar-SA"/>
          </w:rPr>
        </w:r>
      </w:del>
      <w:del w:id="356" w:author="Tarek Loubani" w:date="2018-01-30T04:20:03Z">
        <w:bookmarkEnd w:id="378"/>
        <w:r>
          <w:rPr>
            <w:rFonts w:cs="Times New Roman" w:ascii="Times New Roman" w:hAnsi="Times New Roman"/>
            <w:sz w:val="24"/>
            <w:szCs w:val="24"/>
            <w:lang w:val="en-US" w:eastAsia="en-US" w:bidi="ar-SA"/>
          </w:rPr>
          <w:delText>X</w:delText>
        </w:r>
      </w:del>
      <w:del w:id="357" w:author="Tarek Loubani" w:date="2018-01-30T04:20:03Z">
        <w:r>
          <w:rPr>
            <w:rFonts w:cs="Times New Roman" w:ascii="Times New Roman" w:hAnsi="Times New Roman"/>
            <w:sz w:val="24"/>
            <w:szCs w:val="24"/>
            <w:lang w:val="en-US" w:eastAsia="en-US" w:bidi="ar-SA"/>
          </w:rPr>
        </w:r>
      </w:del>
      <w:r>
        <w:fldChar w:fldCharType="end"/>
      </w:r>
      <w:del w:id="358" w:author="Tarek Loubani" w:date="2018-01-30T04:20:03Z">
        <w:r>
          <w:rPr>
            <w:rFonts w:cs="Times New Roman" w:ascii="Times New Roman" w:hAnsi="Times New Roman"/>
            <w:sz w:val="24"/>
            <w:szCs w:val="24"/>
            <w:lang w:val="en-US" w:eastAsia="en-US" w:bidi="ar-SA"/>
          </w:rPr>
        </w:r>
      </w:del>
      <w:r>
        <w:fldChar w:fldCharType="end"/>
      </w:r>
      <w:del w:id="359" w:author="Tarek Loubani" w:date="2018-01-30T04:20:03Z">
        <w:bookmarkEnd w:id="377"/>
        <w:r>
          <w:rPr>
            <w:rFonts w:cs="Times New Roman" w:ascii="Times New Roman" w:hAnsi="Times New Roman"/>
            <w:sz w:val="24"/>
            <w:szCs w:val="24"/>
            <w:lang w:val="en-US" w:eastAsia="en-US" w:bidi="ar-SA"/>
          </w:rPr>
        </w:r>
      </w:del>
      <w:r>
        <w:fldChar w:fldCharType="end"/>
      </w:r>
    </w:p>
    <w:p>
      <w:pPr>
        <w:pStyle w:val="Standard"/>
        <w:rPr>
          <w:rFonts w:ascii="Times New Roman" w:hAnsi="Times New Roman" w:cs="Times New Roman"/>
          <w:sz w:val="24"/>
          <w:szCs w:val="24"/>
          <w:lang w:val="en-US" w:eastAsia="en-US" w:bidi="ar-SA"/>
        </w:rPr>
      </w:pPr>
      <w:r>
        <w:rPr/>
      </w:r>
    </w:p>
    <w:p>
      <w:pPr>
        <w:pStyle w:val="Standard"/>
        <w:rPr/>
      </w:pPr>
      <w:ins w:id="360" w:author="Tarek Loubani" w:date="2018-01-30T04:20:03Z">
        <w:r>
          <w:rPr>
            <w:rFonts w:cs="Times New Roman" w:ascii="Times New Roman" w:hAnsi="Times New Roman"/>
            <w:sz w:val="24"/>
            <w:szCs w:val="24"/>
            <w:lang w:val="en-US" w:eastAsia="en-US" w:bidi="ar-SA"/>
          </w:rPr>
          <w:t xml:space="preserve">The Littmann Cardiology III </w:t>
        </w:r>
      </w:ins>
      <w:ins w:id="361" w:author="Tarek Loubani" w:date="2018-01-30T04:20:03Z">
        <w:r>
          <w:rPr>
            <w:rFonts w:cs="Times New Roman" w:ascii="Times New Roman" w:hAnsi="Times New Roman"/>
            <w:sz w:val="24"/>
            <w:szCs w:val="24"/>
            <w:lang w:val="en-US" w:eastAsia="en-US" w:bidi="ar-SA"/>
          </w:rPr>
          <w:t xml:space="preserve">has recently become unavailable. Its replacement, the Littmann Cardiology IV </w:t>
        </w:r>
      </w:ins>
      <w:ins w:id="362" w:author="Tarek Loubani" w:date="2018-01-30T04:20:03Z">
        <w:r>
          <w:rPr>
            <w:rFonts w:cs="Times New Roman" w:ascii="Times New Roman" w:hAnsi="Times New Roman"/>
            <w:sz w:val="24"/>
            <w:szCs w:val="24"/>
            <w:lang w:val="en-US" w:eastAsia="en-US" w:bidi="ar-SA"/>
          </w:rPr>
          <w:t>costs</w:t>
        </w:r>
      </w:ins>
      <w:ins w:id="363" w:author="Tarek Loubani" w:date="2018-01-30T04:20:03Z">
        <w:r>
          <w:rPr>
            <w:rFonts w:cs="Times New Roman" w:ascii="Times New Roman" w:hAnsi="Times New Roman"/>
            <w:sz w:val="24"/>
            <w:szCs w:val="24"/>
            <w:lang w:val="en-US" w:eastAsia="en-US" w:bidi="ar-SA"/>
          </w:rPr>
          <w:t xml:space="preserve"> $190 </w:t>
        </w:r>
      </w:ins>
      <w:ins w:id="364" w:author="Tarek Loubani" w:date="2018-01-30T04:20:03Z">
        <w:r>
          <w:rPr>
            <w:rFonts w:cs="Times New Roman" w:ascii="Times New Roman" w:hAnsi="Times New Roman"/>
            <w:sz w:val="24"/>
            <w:szCs w:val="24"/>
            <w:lang w:val="en-US" w:eastAsia="en-US" w:bidi="ar-SA"/>
          </w:rPr>
          <w:t>USD</w:t>
        </w:r>
      </w:ins>
      <w:ins w:id="365"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t>48</w:t>
        </w:r>
      </w:ins>
      <w:ins w:id="366" w:author="Tarek Loubani" w:date="2018-01-30T04:20:03Z">
        <w:r>
          <w:rPr>
            <w:rFonts w:cs="Times New Roman" w:ascii="Times New Roman" w:hAnsi="Times New Roman"/>
            <w:sz w:val="24"/>
            <w:szCs w:val="24"/>
            <w:lang w:val="en-US" w:eastAsia="en-US" w:bidi="ar-SA"/>
          </w:rPr>
          <w:t>, which is comparable to other brand name stethoscopes such as the Welch Allyn Harvey Elite ($1</w:t>
        </w:r>
      </w:ins>
      <w:ins w:id="367" w:author="Tarek Loubani" w:date="2018-01-30T04:20:03Z">
        <w:r>
          <w:rPr>
            <w:rFonts w:cs="Times New Roman" w:ascii="Times New Roman" w:hAnsi="Times New Roman"/>
            <w:sz w:val="24"/>
            <w:szCs w:val="24"/>
            <w:lang w:val="en-US" w:eastAsia="en-US" w:bidi="ar-SA"/>
          </w:rPr>
          <w:t>5</w:t>
        </w:r>
      </w:ins>
      <w:ins w:id="368" w:author="Tarek Loubani" w:date="2018-01-30T04:20:03Z">
        <w:r>
          <w:rPr>
            <w:rFonts w:cs="Times New Roman" w:ascii="Times New Roman" w:hAnsi="Times New Roman"/>
            <w:sz w:val="24"/>
            <w:szCs w:val="24"/>
            <w:lang w:val="en-US" w:eastAsia="en-US" w:bidi="ar-SA"/>
          </w:rPr>
          <w:t>0 </w:t>
        </w:r>
      </w:ins>
      <w:ins w:id="369" w:author="Tarek Loubani" w:date="2018-01-30T04:20:03Z">
        <w:r>
          <w:rPr>
            <w:rFonts w:cs="Times New Roman" w:ascii="Times New Roman" w:hAnsi="Times New Roman"/>
            <w:sz w:val="24"/>
            <w:szCs w:val="24"/>
            <w:lang w:val="en-US" w:eastAsia="en-US" w:bidi="ar-SA"/>
          </w:rPr>
          <w:t>USD</w:t>
        </w:r>
      </w:ins>
      <w:ins w:id="370" w:author="Tarek Loubani" w:date="2018-01-30T04:20:03Z">
        <w:r>
          <w:rPr>
            <w:rFonts w:cs="Times New Roman" w:ascii="Times New Roman" w:hAnsi="Times New Roman"/>
            <w:b w:val="false"/>
            <w:i w:val="false"/>
            <w:caps w:val="false"/>
            <w:smallCaps w:val="false"/>
            <w:sz w:val="24"/>
            <w:szCs w:val="24"/>
            <w:u w:val="none"/>
            <w:vertAlign w:val="superscript"/>
            <w:lang w:val="en-US" w:eastAsia="en-US" w:bidi="ar-SA"/>
          </w:rPr>
          <w:t>49</w:t>
        </w:r>
      </w:ins>
      <w:ins w:id="371" w:author="Tarek Loubani" w:date="2018-01-30T04:20:03Z">
        <w:r>
          <w:rPr>
            <w:rFonts w:cs="Times New Roman" w:ascii="Times New Roman" w:hAnsi="Times New Roman"/>
            <w:sz w:val="24"/>
            <w:szCs w:val="24"/>
            <w:lang w:val="en-US" w:eastAsia="en-US" w:bidi="ar-SA"/>
          </w:rPr>
          <w:t>).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t>
        </w:r>
      </w:ins>
      <w:ins w:id="372" w:author="Tarek Loubani" w:date="2018-01-30T04:20:03Z">
        <w:bookmarkStart w:id="379" w:name="__UnoMark__19163_1474859440"/>
        <w:bookmarkStart w:id="380" w:name="__UnoMark__16811_1474859440"/>
        <w:bookmarkStart w:id="381" w:name="__UnoMark__18006_1474859440"/>
        <w:bookmarkStart w:id="382" w:name="__UnoMark__10459_1474859440"/>
        <w:bookmarkStart w:id="383" w:name="__UnoMark__11442_1474859440"/>
        <w:bookmarkStart w:id="384" w:name="__UnoMark__13646_1474859440"/>
        <w:bookmarkStart w:id="385" w:name="__UnoMark__14675_1474859440"/>
        <w:bookmarkStart w:id="386" w:name="__UnoMark__22468_1474859440"/>
        <w:bookmarkStart w:id="387" w:name="__UnoMark__20307_1474859440"/>
        <w:bookmarkStart w:id="388" w:name="__UnoMark__12550_1474859440"/>
        <w:bookmarkStart w:id="389" w:name="__UnoMark__15751_1474859440"/>
        <w:r>
          <w:rPr>
            <w:rFonts w:cs="Times New Roman" w:ascii="Times New Roman" w:hAnsi="Times New Roman"/>
            <w:b w:val="false"/>
            <w:i w:val="false"/>
            <w:caps w:val="false"/>
            <w:smallCaps w:val="false"/>
            <w:sz w:val="24"/>
            <w:szCs w:val="24"/>
            <w:u w:val="none"/>
            <w:vertAlign w:val="superscript"/>
            <w:lang w:val="en-US" w:eastAsia="en-US" w:bidi="ar-SA"/>
          </w:rPr>
          <w:t>50</w:t>
        </w:r>
      </w:ins>
      <w:ins w:id="373" w:author="Tarek Loubani" w:date="2018-01-30T04:20:03Z">
        <w:bookmarkEnd w:id="379"/>
        <w:bookmarkEnd w:id="380"/>
        <w:bookmarkEnd w:id="381"/>
        <w:bookmarkEnd w:id="382"/>
        <w:bookmarkEnd w:id="383"/>
        <w:bookmarkEnd w:id="384"/>
        <w:bookmarkEnd w:id="385"/>
        <w:bookmarkEnd w:id="386"/>
        <w:bookmarkEnd w:id="387"/>
        <w:bookmarkEnd w:id="388"/>
        <w:bookmarkEnd w:id="389"/>
        <w:r>
          <w:rPr>
            <w:rFonts w:cs="Times New Roman" w:ascii="Times New Roman" w:hAnsi="Times New Roman"/>
            <w:sz w:val="24"/>
            <w:szCs w:val="24"/>
            <w:lang w:val="en-US" w:eastAsia="en-US" w:bidi="ar-SA"/>
          </w:rPr>
          <w:t>. Printers of sufficient quality and reliability can be easily obtained or built internationally for less than $1,000 </w:t>
        </w:r>
      </w:ins>
      <w:ins w:id="374" w:author="Tarek Loubani" w:date="2018-01-30T04:20:03Z">
        <w:r>
          <w:rPr>
            <w:rFonts w:cs="Times New Roman" w:ascii="Times New Roman" w:hAnsi="Times New Roman"/>
            <w:sz w:val="24"/>
            <w:szCs w:val="24"/>
            <w:lang w:val="en-US" w:eastAsia="en-US" w:bidi="ar-SA"/>
          </w:rPr>
          <w:t>USD</w:t>
        </w:r>
      </w:ins>
      <w:ins w:id="375" w:author="Tarek Loubani" w:date="2018-01-30T04:20:03Z">
        <w:bookmarkStart w:id="390" w:name="__UnoMark__12568_1474859440"/>
        <w:bookmarkStart w:id="391" w:name="__UnoMark__11467_1474859440"/>
        <w:bookmarkStart w:id="392" w:name="__UnoMark__22469_1474859440"/>
        <w:bookmarkStart w:id="393" w:name="__UnoMark__15752_1474859440"/>
        <w:bookmarkStart w:id="394" w:name="__UnoMark__20308_1474859440"/>
        <w:bookmarkStart w:id="395" w:name="__UnoMark__13647_1474859440"/>
        <w:bookmarkStart w:id="396" w:name="__UnoMark__10458_1474859440"/>
        <w:bookmarkStart w:id="397" w:name="__UnoMark__18007_1474859440"/>
        <w:bookmarkStart w:id="398" w:name="__UnoMark__16812_1474859440"/>
        <w:bookmarkStart w:id="399" w:name="__UnoMark__14676_1474859440"/>
        <w:bookmarkStart w:id="400" w:name="__UnoMark__19164_1474859440"/>
        <w:r>
          <w:rPr>
            <w:rFonts w:cs="Times New Roman" w:ascii="Times New Roman" w:hAnsi="Times New Roman"/>
            <w:b w:val="false"/>
            <w:i w:val="false"/>
            <w:caps w:val="false"/>
            <w:smallCaps w:val="false"/>
            <w:sz w:val="24"/>
            <w:szCs w:val="24"/>
            <w:u w:val="none"/>
            <w:vertAlign w:val="superscript"/>
            <w:lang w:val="en-US" w:eastAsia="en-US" w:bidi="ar-SA"/>
          </w:rPr>
          <w:t>51</w:t>
        </w:r>
      </w:ins>
      <w:ins w:id="376" w:author="Tarek Loubani" w:date="2018-01-30T04:20:03Z">
        <w:bookmarkStart w:id="401" w:name="__Fieldmark__377_1818251217"/>
        <w:bookmarkEnd w:id="390"/>
        <w:bookmarkEnd w:id="391"/>
        <w:bookmarkEnd w:id="392"/>
        <w:bookmarkEnd w:id="393"/>
        <w:bookmarkEnd w:id="394"/>
        <w:bookmarkEnd w:id="395"/>
        <w:bookmarkEnd w:id="396"/>
        <w:bookmarkEnd w:id="397"/>
        <w:bookmarkEnd w:id="398"/>
        <w:bookmarkEnd w:id="399"/>
        <w:bookmarkEnd w:id="400"/>
        <w:bookmarkEnd w:id="401"/>
        <w:r>
          <w:rPr>
            <w:rFonts w:cs="Times New Roman" w:ascii="Times New Roman" w:hAnsi="Times New Roman"/>
            <w:sz w:val="24"/>
            <w:szCs w:val="24"/>
            <w:lang w:val="en-US" w:eastAsia="en-US" w:bidi="ar-SA"/>
          </w:rPr>
          <w:t>.</w:t>
        </w:r>
      </w:ins>
    </w:p>
    <w:p>
      <w:pPr>
        <w:pStyle w:val="Standard"/>
        <w:spacing w:lineRule="auto" w:line="480"/>
        <w:rPr>
          <w:lang w:val="en-US" w:eastAsia="en-US" w:bidi="ar-SA"/>
        </w:rPr>
      </w:pPr>
      <w:ins w:id="377" w:author="Tarek Loubani" w:date="2018-01-30T04:20:03Z">
        <w:r>
          <w:rPr>
            <w:lang w:val="en-US" w:eastAsia="en-US" w:bidi="ar-SA"/>
          </w:rPr>
        </w:r>
      </w:ins>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was gradually introduced in the Gaza strip, an area with extremely limited access to medical devices. Hospitals in Gaza are self-sufficient producers of these stethoscopes.</w:t>
      </w:r>
    </w:p>
    <w:p>
      <w:pPr>
        <w:pStyle w:val="Standard"/>
        <w:spacing w:lineRule="auto" w:line="480"/>
        <w:rPr>
          <w:rFonts w:ascii="Times New Roman" w:hAnsi="Times New Roman" w:cs="Times New Roman"/>
          <w:b/>
          <w:b/>
          <w:bCs/>
          <w:i/>
          <w:i/>
          <w:iCs/>
          <w:sz w:val="24"/>
          <w:szCs w:val="24"/>
          <w:lang w:val="en-US" w:eastAsia="en-US" w:bidi="ar-SA"/>
        </w:rPr>
      </w:pPr>
      <w:ins w:id="378" w:author="Tarek Loubani" w:date="2018-01-30T04:20:03Z">
        <w:r>
          <w:rPr>
            <w:rFonts w:cs="Times New Roman" w:ascii="Times New Roman" w:hAnsi="Times New Roman"/>
            <w:b/>
            <w:bCs/>
            <w:i/>
            <w:iCs/>
            <w:sz w:val="24"/>
            <w:szCs w:val="24"/>
            <w:lang w:val="en-US" w:eastAsia="en-US" w:bidi="ar-SA"/>
          </w:rPr>
          <w:t>Low cost</w:t>
        </w:r>
      </w:ins>
      <w:ins w:id="379" w:author="Tarek Loubani" w:date="2018-01-30T04:20:03Z">
        <w:r>
          <w:rPr>
            <w:rFonts w:cs="Times New Roman" w:ascii="Times New Roman" w:hAnsi="Times New Roman"/>
            <w:b/>
            <w:bCs/>
            <w:i/>
            <w:iCs/>
            <w:sz w:val="24"/>
            <w:szCs w:val="24"/>
            <w:lang w:val="en-US" w:eastAsia="en-US" w:bidi="ar-SA"/>
          </w:rPr>
          <w:t xml:space="preserve"> does not mean low quality</w:t>
        </w:r>
      </w:ins>
    </w:p>
    <w:p>
      <w:pPr>
        <w:pStyle w:val="Standard"/>
        <w:spacing w:lineRule="auto" w:line="480"/>
        <w:rPr>
          <w:rFonts w:ascii="Times New Roman" w:hAnsi="Times New Roman" w:cs="Times New Roman"/>
          <w:sz w:val="24"/>
          <w:szCs w:val="24"/>
          <w:lang w:val="en-US" w:eastAsia="en-US" w:bidi="ar-SA"/>
        </w:rPr>
      </w:pPr>
      <w:ins w:id="380" w:author="Tarek Loubani" w:date="2018-01-30T04:20:03Z">
        <w:r>
          <w:rPr>
            <w:rFonts w:cs="Times New Roman" w:ascii="Times New Roman" w:hAnsi="Times New Roman"/>
            <w:sz w:val="24"/>
            <w:szCs w:val="24"/>
            <w:lang w:val="en-US" w:eastAsia="en-US" w:bidi="ar-SA"/>
          </w:rPr>
          <w:t>Th</w:t>
        </w:r>
      </w:ins>
      <w:ins w:id="381" w:author="Tarek Loubani" w:date="2018-01-30T04:20:03Z">
        <w:r>
          <w:rPr>
            <w:rFonts w:cs="Times New Roman" w:ascii="Times New Roman" w:hAnsi="Times New Roman"/>
            <w:sz w:val="24"/>
            <w:szCs w:val="24"/>
            <w:lang w:val="en-US" w:eastAsia="en-US" w:bidi="ar-SA"/>
          </w:rPr>
          <w:t>is</w:t>
        </w:r>
      </w:ins>
      <w:ins w:id="382" w:author="Tarek Loubani" w:date="2018-01-30T04:20:03Z">
        <w:r>
          <w:rPr>
            <w:rFonts w:cs="Times New Roman" w:ascii="Times New Roman" w:hAnsi="Times New Roman"/>
            <w:sz w:val="24"/>
            <w:szCs w:val="24"/>
            <w:lang w:val="en-US" w:eastAsia="en-US" w:bidi="ar-SA"/>
          </w:rPr>
          <w:t xml:space="preserve"> work aimed to produce a stethoscope of comparable quality to those </w:t>
        </w:r>
      </w:ins>
      <w:ins w:id="383" w:author="Tarek Loubani" w:date="2018-01-30T04:20:03Z">
        <w:r>
          <w:rPr>
            <w:rFonts w:cs="Times New Roman" w:ascii="Times New Roman" w:hAnsi="Times New Roman"/>
            <w:sz w:val="24"/>
            <w:szCs w:val="24"/>
            <w:lang w:val="en-US" w:eastAsia="en-US" w:bidi="ar-SA"/>
          </w:rPr>
          <w:t>premium-brand devices u</w:t>
        </w:r>
      </w:ins>
      <w:ins w:id="384" w:author="Tarek Loubani" w:date="2018-01-30T04:20:03Z">
        <w:r>
          <w:rPr>
            <w:rFonts w:cs="Times New Roman" w:ascii="Times New Roman" w:hAnsi="Times New Roman"/>
            <w:sz w:val="24"/>
            <w:szCs w:val="24"/>
            <w:lang w:val="en-US" w:eastAsia="en-US" w:bidi="ar-SA"/>
          </w:rPr>
          <w:t xml:space="preserve">nobtainable due to economic, political or military factors. </w:t>
        </w:r>
      </w:ins>
      <w:ins w:id="385" w:author="Tarek Loubani" w:date="2018-01-30T04:20:03Z">
        <w:r>
          <w:rPr>
            <w:rFonts w:cs="Times New Roman" w:ascii="Times New Roman" w:hAnsi="Times New Roman"/>
            <w:sz w:val="24"/>
            <w:szCs w:val="24"/>
            <w:lang w:val="en-US" w:eastAsia="en-US" w:bidi="ar-SA"/>
          </w:rPr>
          <w:t>We believe t</w:t>
        </w:r>
      </w:ins>
      <w:ins w:id="386" w:author="Tarek Loubani" w:date="2018-01-30T04:20:03Z">
        <w:r>
          <w:rPr>
            <w:rFonts w:cs="Times New Roman" w:ascii="Times New Roman" w:hAnsi="Times New Roman"/>
            <w:sz w:val="24"/>
            <w:szCs w:val="24"/>
            <w:lang w:val="en-US" w:eastAsia="en-US" w:bidi="ar-SA"/>
          </w:rPr>
          <w:t xml:space="preserve">his aim was achieved as shown in the results </w:t>
        </w:r>
      </w:ins>
      <w:ins w:id="387" w:author="Tarek Loubani" w:date="2018-01-30T04:20:03Z">
        <w:r>
          <w:rPr>
            <w:rFonts w:cs="Times New Roman" w:ascii="Times New Roman" w:hAnsi="Times New Roman"/>
            <w:sz w:val="24"/>
            <w:szCs w:val="24"/>
            <w:lang w:val="en-US" w:eastAsia="en-US" w:bidi="ar-SA"/>
          </w:rPr>
          <w:t>above</w:t>
        </w:r>
      </w:ins>
      <w:ins w:id="388" w:author="Tarek Loubani" w:date="2018-01-30T04:20:03Z">
        <w:r>
          <w:rPr>
            <w:rFonts w:cs="Times New Roman" w:ascii="Times New Roman" w:hAnsi="Times New Roman"/>
            <w:sz w:val="24"/>
            <w:szCs w:val="24"/>
            <w:lang w:val="en-US" w:eastAsia="en-US" w:bidi="ar-SA"/>
          </w:rPr>
          <w:t xml:space="preserve">. </w:t>
        </w:r>
      </w:ins>
      <w:ins w:id="389" w:author="Tarek Loubani" w:date="2018-01-30T04:20:03Z">
        <w:r>
          <w:rPr>
            <w:rFonts w:cs="Times New Roman" w:ascii="Times New Roman" w:hAnsi="Times New Roman"/>
            <w:sz w:val="24"/>
            <w:szCs w:val="24"/>
            <w:lang w:val="en-US" w:eastAsia="en-US" w:bidi="ar-SA"/>
          </w:rPr>
          <w:t>T</w:t>
        </w:r>
      </w:ins>
      <w:ins w:id="390" w:author="Tarek Loubani" w:date="2018-01-30T04:20:03Z">
        <w:r>
          <w:rPr>
            <w:rFonts w:cs="Times New Roman" w:ascii="Times New Roman" w:hAnsi="Times New Roman"/>
            <w:sz w:val="24"/>
            <w:szCs w:val="24"/>
            <w:lang w:val="en-US" w:eastAsia="en-US" w:bidi="ar-SA"/>
          </w:rPr>
          <w:t xml:space="preserve">his work is significant in both developed and </w:t>
        </w:r>
      </w:ins>
      <w:ins w:id="391" w:author="Tarek Loubani" w:date="2018-01-30T04:20:03Z">
        <w:r>
          <w:rPr>
            <w:rFonts w:cs="Times New Roman" w:ascii="Times New Roman" w:hAnsi="Times New Roman"/>
            <w:sz w:val="24"/>
            <w:szCs w:val="24"/>
            <w:lang w:val="en-US" w:eastAsia="en-US" w:bidi="ar-SA"/>
          </w:rPr>
          <w:t>low- and middle-income</w:t>
        </w:r>
      </w:ins>
      <w:ins w:id="392" w:author="Tarek Loubani" w:date="2018-01-30T04:20:03Z">
        <w:r>
          <w:rPr>
            <w:rFonts w:cs="Times New Roman" w:ascii="Times New Roman" w:hAnsi="Times New Roman"/>
            <w:sz w:val="24"/>
            <w:szCs w:val="24"/>
            <w:lang w:val="en-US" w:eastAsia="en-US" w:bidi="ar-SA"/>
          </w:rPr>
          <w:t xml:space="preserve"> countries </w:t>
        </w:r>
      </w:ins>
      <w:ins w:id="393" w:author="Tarek Loubani" w:date="2018-01-30T04:20:03Z">
        <w:r>
          <w:rPr>
            <w:rFonts w:cs="Times New Roman" w:ascii="Times New Roman" w:hAnsi="Times New Roman"/>
            <w:sz w:val="24"/>
            <w:szCs w:val="24"/>
            <w:lang w:val="en-US" w:eastAsia="en-US" w:bidi="ar-SA"/>
          </w:rPr>
          <w:t xml:space="preserve">(LMICs) </w:t>
        </w:r>
      </w:ins>
      <w:ins w:id="394" w:author="Tarek Loubani" w:date="2018-01-30T04:20:03Z">
        <w:r>
          <w:rPr>
            <w:rFonts w:cs="Times New Roman" w:ascii="Times New Roman" w:hAnsi="Times New Roman"/>
            <w:sz w:val="24"/>
            <w:szCs w:val="24"/>
            <w:lang w:val="en-US" w:eastAsia="en-US" w:bidi="ar-SA"/>
          </w:rPr>
          <w:t>as it introduces two cost-saving innovations: the use of plastic and 3D printing to create a product equal to metal alternatives and the dissemination of plans and bills of material through a Free and open source license.</w:t>
        </w:r>
      </w:ins>
    </w:p>
    <w:p>
      <w:pPr>
        <w:pStyle w:val="Standard"/>
        <w:rPr/>
      </w:pPr>
      <w:ins w:id="395" w:author="Tarek Loubani" w:date="2018-01-30T04:20:03Z">
        <w:r>
          <w:rPr>
            <w:rFonts w:cs="Times New Roman" w:ascii="Times New Roman" w:hAnsi="Times New Roman"/>
            <w:sz w:val="24"/>
            <w:szCs w:val="24"/>
            <w:lang w:val="en-US" w:eastAsia="en-US" w:bidi="ar-SA"/>
          </w:rPr>
          <w:t xml:space="preserve">Our results </w:t>
        </w:r>
      </w:ins>
      <w:ins w:id="396" w:author="Tarek Loubani" w:date="2018-01-30T04:20:03Z">
        <w:r>
          <w:rPr>
            <w:rFonts w:cs="Times New Roman" w:ascii="Times New Roman" w:hAnsi="Times New Roman"/>
            <w:sz w:val="24"/>
            <w:szCs w:val="24"/>
            <w:lang w:val="en-US" w:eastAsia="en-US" w:bidi="ar-SA"/>
          </w:rPr>
          <w:t xml:space="preserve">suggest that the use of </w:t>
        </w:r>
      </w:ins>
      <w:ins w:id="397" w:author="Tarek Loubani" w:date="2018-01-30T04:20:03Z">
        <w:r>
          <w:rPr>
            <w:rFonts w:cs="Times New Roman" w:ascii="Times New Roman" w:hAnsi="Times New Roman"/>
            <w:sz w:val="24"/>
            <w:szCs w:val="24"/>
            <w:lang w:val="en-US" w:eastAsia="en-US" w:bidi="ar-SA"/>
          </w:rPr>
          <w:t xml:space="preserve">inexpensive techniques </w:t>
        </w:r>
      </w:ins>
      <w:ins w:id="398" w:author="Tarek Loubani" w:date="2018-01-30T04:20:03Z">
        <w:r>
          <w:rPr>
            <w:rFonts w:cs="Times New Roman" w:ascii="Times New Roman" w:hAnsi="Times New Roman"/>
            <w:sz w:val="24"/>
            <w:szCs w:val="24"/>
            <w:lang w:val="en-US" w:eastAsia="en-US" w:bidi="ar-SA"/>
          </w:rPr>
          <w:t xml:space="preserve">to produce medical devices does not necessitate the lowering of quality standards. This presents a challenge to an implicit assumption found in </w:t>
        </w:r>
      </w:ins>
      <w:ins w:id="399" w:author="Tarek Loubani" w:date="2018-01-30T04:20:03Z">
        <w:r>
          <w:rPr>
            <w:rFonts w:cs="Times New Roman" w:ascii="Times New Roman" w:hAnsi="Times New Roman"/>
            <w:sz w:val="24"/>
            <w:szCs w:val="24"/>
            <w:lang w:val="en-US" w:eastAsia="en-US" w:bidi="ar-SA"/>
          </w:rPr>
          <w:t>some literature and organizations that lower standards may be necess</w:t>
        </w:r>
      </w:ins>
      <w:ins w:id="400" w:author="Tarek Loubani" w:date="2018-01-30T04:20:03Z">
        <w:r>
          <w:rPr>
            <w:rFonts w:cs="Times New Roman" w:ascii="Times New Roman" w:hAnsi="Times New Roman"/>
            <w:sz w:val="24"/>
            <w:szCs w:val="24"/>
            <w:lang w:val="en-US" w:eastAsia="en-US" w:bidi="ar-SA"/>
          </w:rPr>
          <w:t>ary for the developing world</w:t>
        </w:r>
      </w:ins>
      <w:ins w:id="401" w:author="Tarek Loubani" w:date="2018-01-30T04:20:03Z">
        <w:bookmarkStart w:id="402" w:name="__UnoMark__11468_1474859440"/>
        <w:bookmarkStart w:id="403" w:name="__UnoMark__16813_1474859440"/>
        <w:bookmarkStart w:id="404" w:name="__UnoMark__22470_1474859440"/>
        <w:bookmarkStart w:id="405" w:name="__UnoMark__20309_1474859440"/>
        <w:bookmarkStart w:id="406" w:name="__UnoMark__14677_1474859440"/>
        <w:bookmarkStart w:id="407" w:name="__UnoMark__12569_1474859440"/>
        <w:bookmarkStart w:id="408" w:name="__UnoMark__10450_1474859440"/>
        <w:bookmarkStart w:id="409" w:name="__UnoMark__15753_1474859440"/>
        <w:bookmarkStart w:id="410" w:name="__UnoMark__18008_1474859440"/>
        <w:bookmarkStart w:id="411" w:name="__UnoMark__13648_1474859440"/>
        <w:bookmarkStart w:id="412" w:name="__UnoMark__19165_1474859440"/>
        <w:r>
          <w:rPr>
            <w:rFonts w:cs="Times New Roman" w:ascii="Times New Roman" w:hAnsi="Times New Roman"/>
            <w:b w:val="false"/>
            <w:i w:val="false"/>
            <w:caps w:val="false"/>
            <w:smallCaps w:val="false"/>
            <w:sz w:val="24"/>
            <w:szCs w:val="24"/>
            <w:u w:val="none"/>
            <w:vertAlign w:val="superscript"/>
            <w:lang w:val="en-US" w:eastAsia="en-US" w:bidi="ar-SA"/>
          </w:rPr>
          <w:t>52,53</w:t>
        </w:r>
      </w:ins>
      <w:ins w:id="402" w:author="Tarek Loubani" w:date="2018-01-30T04:20:03Z">
        <w:bookmarkEnd w:id="402"/>
        <w:bookmarkEnd w:id="403"/>
        <w:bookmarkEnd w:id="404"/>
        <w:bookmarkEnd w:id="405"/>
        <w:bookmarkEnd w:id="406"/>
        <w:bookmarkEnd w:id="407"/>
        <w:bookmarkEnd w:id="408"/>
        <w:bookmarkEnd w:id="409"/>
        <w:bookmarkEnd w:id="410"/>
        <w:bookmarkEnd w:id="411"/>
        <w:bookmarkEnd w:id="412"/>
        <w:r>
          <w:rPr>
            <w:rFonts w:cs="Times New Roman" w:ascii="Times New Roman" w:hAnsi="Times New Roman"/>
            <w:sz w:val="24"/>
            <w:szCs w:val="24"/>
            <w:lang w:val="en-US" w:eastAsia="en-US" w:bidi="ar-SA"/>
          </w:rPr>
          <w:t xml:space="preserve">. An example pertinent to 3D printing </w:t>
        </w:r>
      </w:ins>
      <w:ins w:id="403" w:author="Tarek Loubani" w:date="2018-01-30T04:20:03Z">
        <w:r>
          <w:rPr>
            <w:rFonts w:cs="Times New Roman" w:ascii="Times New Roman" w:hAnsi="Times New Roman"/>
            <w:sz w:val="24"/>
            <w:szCs w:val="24"/>
            <w:lang w:val="en-US" w:eastAsia="en-US" w:bidi="ar-SA"/>
          </w:rPr>
          <w:t xml:space="preserve">is the use of 3D printed upper limb prosthetics </w:t>
        </w:r>
      </w:ins>
      <w:ins w:id="404" w:author="Tarek Loubani" w:date="2018-01-30T04:20:03Z">
        <w:r>
          <w:rPr>
            <w:rFonts w:cs="Times New Roman" w:ascii="Times New Roman" w:hAnsi="Times New Roman"/>
            <w:sz w:val="24"/>
            <w:szCs w:val="24"/>
            <w:lang w:val="en-US" w:eastAsia="en-US" w:bidi="ar-SA"/>
          </w:rPr>
          <w:t>based on</w:t>
        </w:r>
      </w:ins>
      <w:ins w:id="405" w:author="Tarek Loubani" w:date="2018-01-30T04:20:03Z">
        <w:r>
          <w:rPr>
            <w:rFonts w:cs="Times New Roman" w:ascii="Times New Roman" w:hAnsi="Times New Roman"/>
            <w:sz w:val="24"/>
            <w:szCs w:val="24"/>
            <w:lang w:val="en-US" w:eastAsia="en-US" w:bidi="ar-SA"/>
          </w:rPr>
          <w:t xml:space="preserve"> the e-Nable project</w:t>
        </w:r>
      </w:ins>
      <w:ins w:id="406" w:author="Tarek Loubani" w:date="2018-01-30T04:20:03Z">
        <w:bookmarkStart w:id="413" w:name="__UnoMark__14660_1474859440"/>
        <w:bookmarkStart w:id="414" w:name="__UnoMark__12570_1474859440"/>
        <w:bookmarkStart w:id="415" w:name="__UnoMark__20290_1474859440"/>
        <w:bookmarkStart w:id="416" w:name="__UnoMark__19143_1474859440"/>
        <w:bookmarkStart w:id="417" w:name="__UnoMark__13631_1474859440"/>
        <w:bookmarkStart w:id="418" w:name="__UnoMark__16816_1474859440"/>
        <w:bookmarkStart w:id="419" w:name="__UnoMark__17991_1474859440"/>
        <w:bookmarkStart w:id="420" w:name="__UnoMark__23698_1474859440"/>
        <w:bookmarkStart w:id="421" w:name="__UnoMark__10449_1474859440"/>
        <w:bookmarkStart w:id="422" w:name="__UnoMark__15736_1474859440"/>
        <w:bookmarkStart w:id="423" w:name="__UnoMark__28175_1474859440"/>
        <w:bookmarkStart w:id="424" w:name="__UnoMark__11469_1474859440"/>
        <w:bookmarkStart w:id="425" w:name="__UnoMark__22451_1474859440"/>
        <w:r>
          <w:rPr>
            <w:rFonts w:cs="Times New Roman" w:ascii="Times New Roman" w:hAnsi="Times New Roman"/>
            <w:b w:val="false"/>
            <w:i w:val="false"/>
            <w:caps w:val="false"/>
            <w:smallCaps w:val="false"/>
            <w:sz w:val="24"/>
            <w:szCs w:val="24"/>
            <w:u w:val="none"/>
            <w:vertAlign w:val="superscript"/>
            <w:lang w:val="en-US" w:eastAsia="en-US" w:bidi="ar-SA"/>
          </w:rPr>
          <w:t>26</w:t>
        </w:r>
      </w:ins>
      <w:ins w:id="407" w:author="Tarek Loubani" w:date="2018-01-30T04:20:03Z">
        <w:bookmarkEnd w:id="413"/>
        <w:bookmarkEnd w:id="414"/>
        <w:bookmarkEnd w:id="415"/>
        <w:bookmarkEnd w:id="416"/>
        <w:bookmarkEnd w:id="417"/>
        <w:bookmarkEnd w:id="418"/>
        <w:bookmarkEnd w:id="419"/>
        <w:bookmarkEnd w:id="420"/>
        <w:bookmarkEnd w:id="421"/>
        <w:bookmarkEnd w:id="422"/>
        <w:bookmarkEnd w:id="423"/>
        <w:bookmarkEnd w:id="424"/>
        <w:bookmarkEnd w:id="425"/>
        <w:r>
          <w:rPr>
            <w:rFonts w:cs="Times New Roman" w:ascii="Times New Roman" w:hAnsi="Times New Roman"/>
            <w:sz w:val="24"/>
            <w:szCs w:val="24"/>
            <w:lang w:val="en-US" w:eastAsia="en-US" w:bidi="ar-SA"/>
          </w:rPr>
          <w:t xml:space="preserve"> </w:t>
        </w:r>
      </w:ins>
      <w:ins w:id="408" w:author="Tarek Loubani" w:date="2018-01-30T04:20:03Z">
        <w:r>
          <w:rPr>
            <w:rFonts w:cs="Times New Roman" w:ascii="Times New Roman" w:hAnsi="Times New Roman"/>
            <w:sz w:val="24"/>
            <w:szCs w:val="24"/>
            <w:lang w:val="en-US" w:eastAsia="en-US" w:bidi="ar-SA"/>
          </w:rPr>
          <w:t xml:space="preserve">in LMICs. </w:t>
        </w:r>
      </w:ins>
      <w:ins w:id="409" w:author="Tarek Loubani" w:date="2018-01-30T04:20:03Z">
        <w:r>
          <w:rPr>
            <w:rFonts w:cs="Times New Roman" w:ascii="Times New Roman" w:hAnsi="Times New Roman"/>
            <w:sz w:val="24"/>
            <w:szCs w:val="24"/>
            <w:lang w:val="en-US" w:eastAsia="en-US" w:bidi="ar-SA"/>
          </w:rPr>
          <w:t>These prosthetics have been found to be inadequate in many important activities as per a standardized assessment</w:t>
        </w:r>
      </w:ins>
      <w:ins w:id="410" w:author="Tarek Loubani" w:date="2018-01-30T04:20:03Z">
        <w:bookmarkStart w:id="426" w:name="__UnoMark__16814_1474859440"/>
        <w:bookmarkStart w:id="427" w:name="__UnoMark__13649_1474859440"/>
        <w:bookmarkStart w:id="428" w:name="__UnoMark__20310_1474859440"/>
        <w:bookmarkStart w:id="429" w:name="__UnoMark__23719_1474859440"/>
        <w:bookmarkStart w:id="430" w:name="__UnoMark__12571_1474859440"/>
        <w:bookmarkStart w:id="431" w:name="__UnoMark__19166_1474859440"/>
        <w:bookmarkStart w:id="432" w:name="__UnoMark__22471_1474859440"/>
        <w:bookmarkStart w:id="433" w:name="__UnoMark__11470_1474859440"/>
        <w:bookmarkStart w:id="434" w:name="__UnoMark__10446_1474859440"/>
        <w:bookmarkStart w:id="435" w:name="__UnoMark__14678_1474859440"/>
        <w:bookmarkStart w:id="436" w:name="__UnoMark__15754_1474859440"/>
        <w:bookmarkStart w:id="437" w:name="__UnoMark__18009_1474859440"/>
        <w:r>
          <w:rPr>
            <w:rFonts w:cs="Times New Roman" w:ascii="Times New Roman" w:hAnsi="Times New Roman"/>
            <w:b w:val="false"/>
            <w:i w:val="false"/>
            <w:caps w:val="false"/>
            <w:smallCaps w:val="false"/>
            <w:sz w:val="24"/>
            <w:szCs w:val="24"/>
            <w:u w:val="none"/>
            <w:vertAlign w:val="superscript"/>
            <w:lang w:val="en-US" w:eastAsia="en-US" w:bidi="ar-SA"/>
          </w:rPr>
          <w:t>54</w:t>
        </w:r>
      </w:ins>
      <w:ins w:id="411" w:author="Tarek Loubani" w:date="2018-01-30T04:20:03Z">
        <w:bookmarkEnd w:id="426"/>
        <w:bookmarkEnd w:id="427"/>
        <w:bookmarkEnd w:id="428"/>
        <w:bookmarkEnd w:id="429"/>
        <w:bookmarkEnd w:id="430"/>
        <w:bookmarkEnd w:id="431"/>
        <w:bookmarkEnd w:id="432"/>
        <w:bookmarkEnd w:id="433"/>
        <w:bookmarkEnd w:id="434"/>
        <w:bookmarkEnd w:id="435"/>
        <w:bookmarkEnd w:id="436"/>
        <w:bookmarkEnd w:id="437"/>
        <w:r>
          <w:rPr/>
          <w:t xml:space="preserve">. </w:t>
        </w:r>
      </w:ins>
      <w:ins w:id="412" w:author="Tarek Loubani" w:date="2018-01-30T04:20:03Z">
        <w:r>
          <w:rPr/>
          <w:t>Despite this, the implicit argument is that poor quality devices are acceptable because of the present lack of access to devices</w:t>
        </w:r>
      </w:ins>
      <w:ins w:id="413" w:author="Tarek Loubani" w:date="2018-01-30T04:20:03Z">
        <w:bookmarkStart w:id="438" w:name="__UnoMark__20311_1474859440"/>
        <w:bookmarkStart w:id="439" w:name="__UnoMark__13650_1474859440"/>
        <w:bookmarkStart w:id="440" w:name="__UnoMark__11471_1474859440"/>
        <w:bookmarkStart w:id="441" w:name="__UnoMark__22472_1474859440"/>
        <w:bookmarkStart w:id="442" w:name="__UnoMark__28186_1474859440"/>
        <w:bookmarkStart w:id="443" w:name="__UnoMark__15755_1474859440"/>
        <w:bookmarkStart w:id="444" w:name="__UnoMark__10444_1474859440"/>
        <w:bookmarkStart w:id="445" w:name="__UnoMark__18010_1474859440"/>
        <w:bookmarkStart w:id="446" w:name="__UnoMark__19167_1474859440"/>
        <w:bookmarkStart w:id="447" w:name="__UnoMark__12572_1474859440"/>
        <w:bookmarkStart w:id="448" w:name="__UnoMark__23720_1474859440"/>
        <w:bookmarkStart w:id="449" w:name="__UnoMark__14679_1474859440"/>
        <w:bookmarkStart w:id="450" w:name="__UnoMark__16815_1474859440"/>
        <w:r>
          <w:rPr>
            <w:b w:val="false"/>
            <w:i w:val="false"/>
            <w:caps w:val="false"/>
            <w:smallCaps w:val="false"/>
            <w:u w:val="none"/>
            <w:vertAlign w:val="superscript"/>
          </w:rPr>
          <w:t>53</w:t>
        </w:r>
      </w:ins>
      <w:ins w:id="414" w:author="Tarek Loubani" w:date="2018-01-30T04:20:03Z">
        <w:bookmarkEnd w:id="438"/>
        <w:bookmarkEnd w:id="439"/>
        <w:bookmarkEnd w:id="440"/>
        <w:bookmarkEnd w:id="441"/>
        <w:bookmarkEnd w:id="442"/>
        <w:bookmarkEnd w:id="443"/>
        <w:bookmarkEnd w:id="444"/>
        <w:bookmarkEnd w:id="445"/>
        <w:bookmarkEnd w:id="446"/>
        <w:bookmarkEnd w:id="447"/>
        <w:bookmarkEnd w:id="448"/>
        <w:bookmarkEnd w:id="449"/>
        <w:bookmarkEnd w:id="450"/>
        <w:r>
          <w:rPr>
            <w:rFonts w:cs="Times New Roman" w:ascii="Times New Roman" w:hAnsi="Times New Roman"/>
            <w:sz w:val="24"/>
            <w:szCs w:val="24"/>
            <w:lang w:val="en-US" w:eastAsia="en-US" w:bidi="ar-SA"/>
          </w:rPr>
          <w:t>.</w:t>
        </w:r>
      </w:ins>
    </w:p>
    <w:p>
      <w:pPr>
        <w:pStyle w:val="Standard"/>
        <w:rPr>
          <w:b/>
          <w:b/>
          <w:bCs/>
          <w:i/>
          <w:i/>
          <w:iCs/>
        </w:rPr>
      </w:pPr>
      <w:ins w:id="415" w:author="Tarek Loubani" w:date="2018-01-30T04:20:03Z">
        <w:r>
          <w:rPr>
            <w:rFonts w:cs="Times New Roman" w:ascii="Times New Roman" w:hAnsi="Times New Roman"/>
            <w:b/>
            <w:bCs/>
            <w:i/>
            <w:iCs/>
            <w:sz w:val="24"/>
            <w:szCs w:val="24"/>
            <w:lang w:val="en-US" w:eastAsia="en-US" w:bidi="ar-SA"/>
          </w:rPr>
          <w:t>Future research</w:t>
        </w:r>
      </w:ins>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 xml:space="preserve">This project was the first of several planned open access </w:t>
      </w:r>
      <w:ins w:id="416" w:author="Tarek Loubani" w:date="2018-01-30T04:20:03Z">
        <w:r>
          <w:rPr>
            <w:rFonts w:cs="Times New Roman" w:ascii="Times New Roman" w:hAnsi="Times New Roman"/>
            <w:sz w:val="24"/>
            <w:szCs w:val="24"/>
            <w:lang w:val="en-US" w:eastAsia="en-US" w:bidi="ar-SA"/>
          </w:rPr>
          <w:t xml:space="preserve">medical device </w:t>
        </w:r>
      </w:ins>
      <w:r>
        <w:rPr>
          <w:rFonts w:cs="Times New Roman" w:ascii="Times New Roman" w:hAnsi="Times New Roman"/>
          <w:sz w:val="24"/>
          <w:szCs w:val="24"/>
          <w:lang w:val="en-US" w:eastAsia="en-US" w:bidi="ar-SA"/>
        </w:rPr>
        <w:t>projects. Future plans include expanding access by providing validated models of other pieces of medical equipment, including pulse oximeters</w:t>
      </w:r>
      <w:ins w:id="417" w:author="Tarek Loubani" w:date="2018-01-30T04:20:03Z">
        <w:r>
          <w:rPr>
            <w:rFonts w:cs="Times New Roman" w:ascii="Times New Roman" w:hAnsi="Times New Roman"/>
            <w:sz w:val="24"/>
            <w:szCs w:val="24"/>
            <w:lang w:val="en-US" w:eastAsia="en-US" w:bidi="ar-SA"/>
          </w:rPr>
          <w:t xml:space="preserve">, </w:t>
        </w:r>
      </w:ins>
      <w:ins w:id="418" w:author="Tarek Loubani" w:date="2018-01-30T04:20:03Z">
        <w:r>
          <w:rPr>
            <w:rFonts w:cs="Times New Roman" w:ascii="Times New Roman" w:hAnsi="Times New Roman"/>
            <w:sz w:val="24"/>
            <w:szCs w:val="24"/>
            <w:lang w:val="en-US" w:eastAsia="en-US" w:bidi="ar-SA"/>
          </w:rPr>
          <w:t>tourniquets, otoscopes</w:t>
        </w:r>
      </w:ins>
      <w:r>
        <w:rPr>
          <w:rFonts w:cs="Times New Roman" w:ascii="Times New Roman" w:hAnsi="Times New Roman"/>
          <w:sz w:val="24"/>
          <w:szCs w:val="24"/>
          <w:lang w:val="en-US" w:eastAsia="en-US" w:bidi="ar-SA"/>
        </w:rPr>
        <w:t xml:space="preserve">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lang w:val="en-US" w:eastAsia="en-US" w:bidi="ar-SA"/>
        </w:rPr>
      </w:pPr>
      <w:r>
        <w:rPr>
          <w:rFonts w:cs="Times New Roman" w:ascii="Times New Roman" w:hAnsi="Times New Roman"/>
          <w:b/>
          <w:i/>
          <w:sz w:val="24"/>
          <w:szCs w:val="24"/>
          <w:lang w:val="en-US" w:eastAsia="en-US" w:bidi="ar-SA"/>
        </w:rPr>
      </w:r>
    </w:p>
    <w:p>
      <w:pPr>
        <w:pStyle w:val="Heading1"/>
        <w:rPr>
          <w:lang w:val="en-US" w:eastAsia="en-US" w:bidi="ar-SA"/>
        </w:rPr>
      </w:pPr>
      <w:r>
        <w:rPr>
          <w:lang w:val="en-US" w:eastAsia="en-US" w:bidi="ar-SA"/>
        </w:rPr>
        <w:t>Acknowledgments</w:t>
      </w:r>
    </w:p>
    <w:p>
      <w:pPr>
        <w:pStyle w:val="Standard"/>
        <w:spacing w:lineRule="auto" w:line="480"/>
        <w:rPr>
          <w:rFonts w:ascii="Times New Roman" w:hAnsi="Times New Roman" w:cs="Times New Roman"/>
          <w:sz w:val="24"/>
          <w:szCs w:val="24"/>
          <w:lang w:val="en-US" w:eastAsia="en-US" w:bidi="ar-SA"/>
        </w:rPr>
      </w:pPr>
      <w:r>
        <w:rPr>
          <w:rFonts w:cs="Times New Roman" w:ascii="Times New Roman" w:hAnsi="Times New Roman"/>
          <w:sz w:val="24"/>
          <w:szCs w:val="24"/>
          <w:lang w:val="en-US" w:eastAsia="en-US" w:bidi="ar-SA"/>
        </w:rPr>
        <w:t>We would like to thank Carrie Wakem</w:t>
      </w:r>
      <w:ins w:id="419" w:author="Tarek Loubani" w:date="2018-01-30T04:20:03Z">
        <w:r>
          <w:rPr>
            <w:rFonts w:cs="Times New Roman" w:ascii="Times New Roman" w:hAnsi="Times New Roman"/>
            <w:sz w:val="24"/>
            <w:szCs w:val="24"/>
            <w:lang w:val="en-US" w:eastAsia="en-US" w:bidi="ar-SA"/>
          </w:rPr>
          <w:t xml:space="preserve">, </w:t>
        </w:r>
      </w:ins>
      <w:ins w:id="420" w:author="Tarek Loubani" w:date="2018-01-30T04:20:03Z">
        <w:r>
          <w:rPr>
            <w:rFonts w:cs="Times New Roman" w:ascii="Times New Roman" w:hAnsi="Times New Roman"/>
            <w:sz w:val="24"/>
            <w:szCs w:val="24"/>
            <w:lang w:val="en-US" w:eastAsia="en-US" w:bidi="ar-SA"/>
          </w:rPr>
          <w:t>Kristine Van Aarsen, Dr. Melanie Columbus, Dr. Jon Dreyer and the emergency departments of Al-Shifa Hospital and London Health Sciences Centre for their support of this project and its authors</w:t>
        </w:r>
      </w:ins>
      <w:del w:id="421" w:author="Tarek Loubani" w:date="2018-01-30T04:20:03Z">
        <w:r>
          <w:rPr>
            <w:rFonts w:cs="Times New Roman" w:ascii="Times New Roman" w:hAnsi="Times New Roman"/>
            <w:sz w:val="24"/>
            <w:szCs w:val="24"/>
            <w:lang w:val="en-US" w:eastAsia="en-US" w:bidi="ar-SA"/>
          </w:rPr>
          <w:delText xml:space="preserve"> for her administrative support throughout the course of this project</w:delText>
        </w:r>
      </w:del>
      <w:r>
        <w:rPr>
          <w:rFonts w:cs="Times New Roman" w:ascii="Times New Roman" w:hAnsi="Times New Roman"/>
          <w:sz w:val="24"/>
          <w:szCs w:val="24"/>
          <w:lang w:val="en-US" w:eastAsia="en-US" w:bidi="ar-SA"/>
        </w:rPr>
        <w:t>.</w:t>
      </w:r>
      <w:r>
        <w:br w:type="page"/>
      </w:r>
    </w:p>
    <w:p>
      <w:pPr>
        <w:pStyle w:val="Standard"/>
        <w:spacing w:lineRule="auto" w:line="480"/>
        <w:jc w:val="center"/>
        <w:rPr>
          <w:rFonts w:ascii="Times New Roman" w:hAnsi="Times New Roman" w:cs="Times New Roman"/>
          <w:b/>
          <w:b/>
          <w:sz w:val="24"/>
          <w:szCs w:val="24"/>
          <w:lang w:val="en-US" w:eastAsia="en-US" w:bidi="ar-SA"/>
        </w:rPr>
      </w:pPr>
      <w:r>
        <w:rPr>
          <w:rFonts w:cs="Times New Roman" w:ascii="Times New Roman" w:hAnsi="Times New Roman"/>
          <w:b/>
          <w:sz w:val="24"/>
          <w:szCs w:val="24"/>
          <w:lang w:val="en-US" w:eastAsia="en-US" w:bidi="ar-SA"/>
        </w:rPr>
        <w:t>Citations</w:t>
      </w:r>
    </w:p>
    <w:p>
      <w:pPr>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0"/>
        </w:sectPr>
      </w:pPr>
    </w:p>
    <w:p>
      <w:pPr>
        <w:pStyle w:val="Bibliography"/>
        <w:rPr/>
      </w:pPr>
      <w:del w:id="422" w:author="Tarek Loubani" w:date="2018-01-30T04:20:03Z">
        <w:bookmarkStart w:id="451" w:name="__UnoMark__16817_1474859440"/>
        <w:bookmarkStart w:id="452" w:name="__UnoMark__28204_1474859440"/>
        <w:bookmarkStart w:id="453" w:name="__UnoMark__10460_1474859440"/>
        <w:bookmarkStart w:id="454" w:name="__UnoMark__20312_1474859440"/>
        <w:bookmarkStart w:id="455" w:name="__UnoMark__19168_1474859440"/>
        <w:bookmarkStart w:id="456" w:name="__UnoMark__13651_1474859440"/>
        <w:bookmarkStart w:id="457" w:name="__UnoMark__12573_1474859440"/>
        <w:bookmarkStart w:id="458" w:name="__UnoMark__11472_1474859440"/>
        <w:bookmarkStart w:id="459" w:name="__UnoMark__15756_1474859440"/>
        <w:bookmarkStart w:id="460" w:name="__UnoMark__22473_1474859440"/>
        <w:bookmarkStart w:id="461" w:name="__UnoMark__18011_1474859440"/>
        <w:bookmarkStart w:id="462" w:name="__UnoMark__14680_1474859440"/>
        <w:bookmarkStart w:id="463" w:name="__UnoMark__23722_1474859440"/>
        <w:bookmarkEnd w:id="451"/>
        <w:bookmarkEnd w:id="452"/>
        <w:bookmarkEnd w:id="453"/>
        <w:bookmarkEnd w:id="454"/>
        <w:bookmarkEnd w:id="455"/>
        <w:bookmarkEnd w:id="456"/>
        <w:bookmarkEnd w:id="457"/>
        <w:bookmarkEnd w:id="458"/>
        <w:bookmarkEnd w:id="459"/>
        <w:bookmarkEnd w:id="460"/>
        <w:bookmarkEnd w:id="461"/>
        <w:bookmarkEnd w:id="462"/>
        <w:bookmarkEnd w:id="463"/>
        <w:r>
          <w:rPr>
            <w:rFonts w:cs="Calibri"/>
          </w:rPr>
          <w:delText>1.</w:delText>
          <w:tab/>
          <w:delText xml:space="preserve">Laennec, R. T. H. De l’auscultation médiate ou traité du diagnos-tic de maladies des poumons et du coeur, fondé principalement surce nouveau moyen d’exploration. </w:delText>
        </w:r>
      </w:del>
      <w:del w:id="423" w:author="Tarek Loubani" w:date="2018-01-30T04:20:03Z">
        <w:r>
          <w:rPr>
            <w:rFonts w:cs="Calibri"/>
            <w:i/>
            <w:iCs/>
          </w:rPr>
          <w:delText>Bross. Chaude Paris</w:delText>
        </w:r>
      </w:del>
      <w:del w:id="424" w:author="Tarek Loubani" w:date="2018-01-30T04:20:03Z">
        <w:r>
          <w:rPr>
            <w:rFonts w:cs="Calibri"/>
          </w:rPr>
          <w:delText xml:space="preserve"> (1819).</w:delText>
        </w:r>
      </w:del>
    </w:p>
    <w:p>
      <w:pPr>
        <w:pStyle w:val="Bibliography"/>
        <w:rPr/>
      </w:pPr>
      <w:del w:id="425" w:author="Tarek Loubani" w:date="2018-01-30T04:20:03Z">
        <w:r>
          <w:rPr>
            <w:rFonts w:cs="Calibri"/>
          </w:rPr>
          <w:delText>2.</w:delText>
          <w:tab/>
          <w:delText xml:space="preserve">Johnston, F. D. &amp; Kline, E. M. An acoustical study of the stethoscope. </w:delText>
        </w:r>
      </w:del>
      <w:del w:id="426" w:author="Tarek Loubani" w:date="2018-01-30T04:20:03Z">
        <w:r>
          <w:rPr>
            <w:rFonts w:cs="Calibri"/>
            <w:i/>
            <w:iCs/>
          </w:rPr>
          <w:delText>Arch Intern Med</w:delText>
        </w:r>
      </w:del>
      <w:del w:id="427" w:author="Tarek Loubani" w:date="2018-01-30T04:20:03Z">
        <w:r>
          <w:rPr>
            <w:rFonts w:cs="Calibri"/>
          </w:rPr>
          <w:delText xml:space="preserve"> 328–339 (1940).</w:delText>
        </w:r>
      </w:del>
    </w:p>
    <w:p>
      <w:pPr>
        <w:pStyle w:val="Bibliography"/>
        <w:rPr/>
      </w:pPr>
      <w:del w:id="428" w:author="Tarek Loubani" w:date="2018-01-30T04:20:03Z">
        <w:r>
          <w:rPr>
            <w:rFonts w:cs="Calibri"/>
          </w:rPr>
          <w:delText>3.</w:delText>
          <w:tab/>
          <w:delText xml:space="preserve">Abella, M., Formolo, J. &amp; Penney, D. Comparison of the acoustic properties of six popular stethoscopes. </w:delText>
        </w:r>
      </w:del>
      <w:del w:id="429" w:author="Tarek Loubani" w:date="2018-01-30T04:20:03Z">
        <w:r>
          <w:rPr>
            <w:rFonts w:cs="Calibri"/>
            <w:i/>
            <w:iCs/>
          </w:rPr>
          <w:delText>J Acoust Soc AM</w:delText>
        </w:r>
      </w:del>
      <w:del w:id="430" w:author="Tarek Loubani" w:date="2018-01-30T04:20:03Z">
        <w:r>
          <w:rPr>
            <w:rFonts w:cs="Calibri"/>
          </w:rPr>
          <w:delText xml:space="preserve"> 2224–2228 (1992).</w:delText>
        </w:r>
      </w:del>
    </w:p>
    <w:p>
      <w:pPr>
        <w:pStyle w:val="Bibliography"/>
        <w:rPr/>
      </w:pPr>
      <w:del w:id="431" w:author="Tarek Loubani" w:date="2018-01-30T04:20:03Z">
        <w:r>
          <w:rPr>
            <w:rFonts w:cs="Calibri"/>
          </w:rPr>
          <w:delText>4.</w:delText>
          <w:tab/>
          <w:delText xml:space="preserve">Kindig, J., Beeson, T., Campbell, R., Andries, F. &amp; Tavel, M. Acoustical performance of the stethoscope: a comparative analysis. </w:delText>
        </w:r>
      </w:del>
      <w:del w:id="432" w:author="Tarek Loubani" w:date="2018-01-30T04:20:03Z">
        <w:r>
          <w:rPr>
            <w:rFonts w:cs="Calibri"/>
            <w:i/>
            <w:iCs/>
          </w:rPr>
          <w:delText>Am Heart J</w:delText>
        </w:r>
      </w:del>
      <w:del w:id="433" w:author="Tarek Loubani" w:date="2018-01-30T04:20:03Z">
        <w:r>
          <w:rPr>
            <w:rFonts w:cs="Calibri"/>
          </w:rPr>
          <w:delText xml:space="preserve"> </w:delText>
        </w:r>
      </w:del>
      <w:del w:id="434" w:author="Tarek Loubani" w:date="2018-01-30T04:20:03Z">
        <w:r>
          <w:rPr>
            <w:rFonts w:cs="Calibri"/>
            <w:b/>
            <w:bCs/>
          </w:rPr>
          <w:delText>104,</w:delText>
        </w:r>
      </w:del>
      <w:del w:id="435" w:author="Tarek Loubani" w:date="2018-01-30T04:20:03Z">
        <w:r>
          <w:rPr>
            <w:rFonts w:cs="Calibri"/>
          </w:rPr>
          <w:delText xml:space="preserve"> 269–275 (1982).</w:delText>
        </w:r>
      </w:del>
    </w:p>
    <w:p>
      <w:pPr>
        <w:pStyle w:val="Bibliography"/>
        <w:rPr/>
      </w:pPr>
      <w:del w:id="436" w:author="Tarek Loubani" w:date="2018-01-30T04:20:03Z">
        <w:r>
          <w:rPr>
            <w:rFonts w:cs="Calibri"/>
          </w:rPr>
          <w:delText>5.</w:delText>
          <w:tab/>
          <w:delText xml:space="preserve">Ertel, P., Lawrence, M., Brown, R. &amp; Stern AM. Stethoscope acoustics. I. The doctor and his stethoscope. </w:delText>
        </w:r>
      </w:del>
      <w:del w:id="437" w:author="Tarek Loubani" w:date="2018-01-30T04:20:03Z">
        <w:r>
          <w:rPr>
            <w:rFonts w:cs="Calibri"/>
            <w:i/>
            <w:iCs/>
          </w:rPr>
          <w:delText>Circulation</w:delText>
        </w:r>
      </w:del>
      <w:del w:id="438" w:author="Tarek Loubani" w:date="2018-01-30T04:20:03Z">
        <w:r>
          <w:rPr>
            <w:rFonts w:cs="Calibri"/>
          </w:rPr>
          <w:delText xml:space="preserve"> </w:delText>
        </w:r>
      </w:del>
      <w:del w:id="439" w:author="Tarek Loubani" w:date="2018-01-30T04:20:03Z">
        <w:r>
          <w:rPr>
            <w:rFonts w:cs="Calibri"/>
            <w:b/>
            <w:bCs/>
          </w:rPr>
          <w:delText>34,</w:delText>
        </w:r>
      </w:del>
      <w:del w:id="440" w:author="Tarek Loubani" w:date="2018-01-30T04:20:03Z">
        <w:r>
          <w:rPr>
            <w:rFonts w:cs="Calibri"/>
          </w:rPr>
          <w:delText xml:space="preserve"> 889–898 (1966).</w:delText>
        </w:r>
      </w:del>
    </w:p>
    <w:p>
      <w:pPr>
        <w:pStyle w:val="Bibliography"/>
        <w:rPr/>
      </w:pPr>
      <w:del w:id="441" w:author="Tarek Loubani" w:date="2018-01-30T04:20:03Z">
        <w:r>
          <w:rPr>
            <w:rFonts w:cs="Calibri"/>
          </w:rPr>
          <w:delText>6.</w:delText>
          <w:tab/>
          <w:delText xml:space="preserve">Ertel, P., Lawrence, M., Brown, R. &amp; Stern AM. Stethoscope acoustics. II. Transmission and filtration patterns. </w:delText>
        </w:r>
      </w:del>
      <w:del w:id="442" w:author="Tarek Loubani" w:date="2018-01-30T04:20:03Z">
        <w:r>
          <w:rPr>
            <w:rFonts w:cs="Calibri"/>
            <w:i/>
            <w:iCs/>
          </w:rPr>
          <w:delText>Circulation</w:delText>
        </w:r>
      </w:del>
      <w:del w:id="443" w:author="Tarek Loubani" w:date="2018-01-30T04:20:03Z">
        <w:r>
          <w:rPr>
            <w:rFonts w:cs="Calibri"/>
          </w:rPr>
          <w:delText xml:space="preserve"> </w:delText>
        </w:r>
      </w:del>
      <w:del w:id="444" w:author="Tarek Loubani" w:date="2018-01-30T04:20:03Z">
        <w:r>
          <w:rPr>
            <w:rFonts w:cs="Calibri"/>
            <w:b/>
            <w:bCs/>
          </w:rPr>
          <w:delText>34,</w:delText>
        </w:r>
      </w:del>
      <w:del w:id="445" w:author="Tarek Loubani" w:date="2018-01-30T04:20:03Z">
        <w:r>
          <w:rPr>
            <w:rFonts w:cs="Calibri"/>
          </w:rPr>
          <w:delText xml:space="preserve"> 899–909 (1966).</w:delText>
        </w:r>
      </w:del>
    </w:p>
    <w:p>
      <w:pPr>
        <w:pStyle w:val="Bibliography"/>
        <w:rPr/>
      </w:pPr>
      <w:del w:id="446" w:author="Tarek Loubani" w:date="2018-01-30T04:20:03Z">
        <w:r>
          <w:rPr>
            <w:rFonts w:cs="Calibri"/>
          </w:rPr>
          <w:delText>7.</w:delText>
          <w:tab/>
          <w:delText xml:space="preserve">Ertel, P., Lawrence, M. &amp; Song, W. How to test stethoscopes. </w:delText>
        </w:r>
      </w:del>
      <w:del w:id="447" w:author="Tarek Loubani" w:date="2018-01-30T04:20:03Z">
        <w:r>
          <w:rPr>
            <w:rFonts w:cs="Calibri"/>
            <w:i/>
            <w:iCs/>
          </w:rPr>
          <w:delText>Med Res Eng</w:delText>
        </w:r>
      </w:del>
      <w:del w:id="448" w:author="Tarek Loubani" w:date="2018-01-30T04:20:03Z">
        <w:r>
          <w:rPr>
            <w:rFonts w:cs="Calibri"/>
          </w:rPr>
          <w:delText xml:space="preserve"> </w:delText>
        </w:r>
      </w:del>
      <w:del w:id="449" w:author="Tarek Loubani" w:date="2018-01-30T04:20:03Z">
        <w:r>
          <w:rPr>
            <w:rFonts w:cs="Calibri"/>
            <w:b/>
            <w:bCs/>
          </w:rPr>
          <w:delText>8,</w:delText>
        </w:r>
      </w:del>
      <w:del w:id="450" w:author="Tarek Loubani" w:date="2018-01-30T04:20:03Z">
        <w:r>
          <w:rPr>
            <w:rFonts w:cs="Calibri"/>
          </w:rPr>
          <w:delText xml:space="preserve"> 7–17 (1969).</w:delText>
        </w:r>
      </w:del>
    </w:p>
    <w:p>
      <w:pPr>
        <w:pStyle w:val="Bibliography"/>
        <w:rPr/>
      </w:pPr>
      <w:del w:id="451" w:author="Tarek Loubani" w:date="2018-01-30T04:20:03Z">
        <w:r>
          <w:rPr>
            <w:rFonts w:cs="Calibri"/>
          </w:rPr>
          <w:delText>8.</w:delText>
          <w:tab/>
          <w:delText xml:space="preserve">Watrous, R., Grove, D. &amp; Bowen, D. Methods and results in characterizing electronic stethoscopes. </w:delText>
        </w:r>
      </w:del>
      <w:del w:id="452" w:author="Tarek Loubani" w:date="2018-01-30T04:20:03Z">
        <w:r>
          <w:rPr>
            <w:rFonts w:cs="Calibri"/>
            <w:i/>
            <w:iCs/>
          </w:rPr>
          <w:delText>Comput. Cardiol.</w:delText>
        </w:r>
      </w:del>
      <w:del w:id="453" w:author="Tarek Loubani" w:date="2018-01-30T04:20:03Z">
        <w:r>
          <w:rPr>
            <w:rFonts w:cs="Calibri"/>
          </w:rPr>
          <w:delText xml:space="preserve"> 653–656 (2002).</w:delText>
        </w:r>
      </w:del>
    </w:p>
    <w:p>
      <w:pPr>
        <w:pStyle w:val="Bibliography"/>
        <w:rPr/>
      </w:pPr>
      <w:del w:id="454" w:author="Tarek Loubani" w:date="2018-01-30T04:20:03Z">
        <w:r>
          <w:rPr>
            <w:rFonts w:cs="Calibri"/>
          </w:rPr>
          <w:delText>9.</w:delText>
          <w:tab/>
          <w:delText xml:space="preserve">Gavish, B. &amp; Heller, O. A practical method for evaluating stethoscopes. </w:delText>
        </w:r>
      </w:del>
      <w:del w:id="455" w:author="Tarek Loubani" w:date="2018-01-30T04:20:03Z">
        <w:r>
          <w:rPr>
            <w:rFonts w:cs="Calibri"/>
            <w:i/>
            <w:iCs/>
          </w:rPr>
          <w:delText>Biomed Instrum Technol</w:delText>
        </w:r>
      </w:del>
      <w:del w:id="456" w:author="Tarek Loubani" w:date="2018-01-30T04:20:03Z">
        <w:r>
          <w:rPr>
            <w:rFonts w:cs="Calibri"/>
          </w:rPr>
          <w:delText xml:space="preserve"> </w:delText>
        </w:r>
      </w:del>
      <w:del w:id="457" w:author="Tarek Loubani" w:date="2018-01-30T04:20:03Z">
        <w:r>
          <w:rPr>
            <w:rFonts w:cs="Calibri"/>
            <w:b/>
            <w:bCs/>
          </w:rPr>
          <w:delText>26,</w:delText>
        </w:r>
      </w:del>
      <w:del w:id="458" w:author="Tarek Loubani" w:date="2018-01-30T04:20:03Z">
        <w:r>
          <w:rPr>
            <w:rFonts w:cs="Calibri"/>
          </w:rPr>
          <w:delText xml:space="preserve"> 97–102 (1992).</w:delText>
        </w:r>
      </w:del>
    </w:p>
    <w:p>
      <w:pPr>
        <w:pStyle w:val="Bibliography"/>
        <w:rPr/>
      </w:pPr>
      <w:del w:id="459" w:author="Tarek Loubani" w:date="2018-01-30T04:20:03Z">
        <w:r>
          <w:rPr>
            <w:rFonts w:cs="Calibri"/>
          </w:rPr>
          <w:delText>10.</w:delText>
          <w:tab/>
          <w:delText xml:space="preserve">Royston, T., Zhang, X., Mansy, H. &amp; Sandler, R. Modeling sound transmission through the pulmonary system and chest with application to diagnosis of a collapsed lung. </w:delText>
        </w:r>
      </w:del>
      <w:del w:id="460" w:author="Tarek Loubani" w:date="2018-01-30T04:20:03Z">
        <w:r>
          <w:rPr>
            <w:rFonts w:cs="Calibri"/>
            <w:i/>
            <w:iCs/>
          </w:rPr>
          <w:delText>J Acoust Soc Am</w:delText>
        </w:r>
      </w:del>
      <w:del w:id="461" w:author="Tarek Loubani" w:date="2018-01-30T04:20:03Z">
        <w:r>
          <w:rPr>
            <w:rFonts w:cs="Calibri"/>
          </w:rPr>
          <w:delText xml:space="preserve"> </w:delText>
        </w:r>
      </w:del>
      <w:del w:id="462" w:author="Tarek Loubani" w:date="2018-01-30T04:20:03Z">
        <w:r>
          <w:rPr>
            <w:rFonts w:cs="Calibri"/>
            <w:b/>
            <w:bCs/>
          </w:rPr>
          <w:delText>111,</w:delText>
        </w:r>
      </w:del>
      <w:del w:id="463" w:author="Tarek Loubani" w:date="2018-01-30T04:20:03Z">
        <w:r>
          <w:rPr>
            <w:rFonts w:cs="Calibri"/>
          </w:rPr>
          <w:delText xml:space="preserve"> 1931–1946</w:delText>
        </w:r>
      </w:del>
    </w:p>
    <w:p>
      <w:pPr>
        <w:pStyle w:val="Bibliography"/>
        <w:rPr/>
      </w:pPr>
      <w:del w:id="464" w:author="Tarek Loubani" w:date="2018-01-30T04:20:03Z">
        <w:r>
          <w:rPr>
            <w:rFonts w:cs="Calibri"/>
          </w:rPr>
          <w:delText>11.</w:delText>
          <w:tab/>
          <w:delText xml:space="preserve">Padmanabhan, V., Semmlow, J. &amp; Welkowitz, W. Accelerometer type cardiac transducer for detection of low-level heart sounds. </w:delText>
        </w:r>
      </w:del>
      <w:del w:id="465" w:author="Tarek Loubani" w:date="2018-01-30T04:20:03Z">
        <w:r>
          <w:rPr>
            <w:rFonts w:cs="Calibri"/>
            <w:i/>
            <w:iCs/>
          </w:rPr>
          <w:delText>IEEE Trans Biomed Eng</w:delText>
        </w:r>
      </w:del>
      <w:del w:id="466" w:author="Tarek Loubani" w:date="2018-01-30T04:20:03Z">
        <w:r>
          <w:rPr>
            <w:rFonts w:cs="Calibri"/>
          </w:rPr>
          <w:delText xml:space="preserve"> </w:delText>
        </w:r>
      </w:del>
      <w:del w:id="467" w:author="Tarek Loubani" w:date="2018-01-30T04:20:03Z">
        <w:r>
          <w:rPr>
            <w:rFonts w:cs="Calibri"/>
            <w:b/>
            <w:bCs/>
          </w:rPr>
          <w:delText>40,</w:delText>
        </w:r>
      </w:del>
      <w:del w:id="468" w:author="Tarek Loubani" w:date="2018-01-30T04:20:03Z">
        <w:r>
          <w:rPr>
            <w:rFonts w:cs="Calibri"/>
          </w:rPr>
          <w:delText xml:space="preserve"> 21–28 (1993).</w:delText>
        </w:r>
      </w:del>
    </w:p>
    <w:p>
      <w:pPr>
        <w:pStyle w:val="Bibliography"/>
        <w:rPr/>
      </w:pPr>
      <w:del w:id="469" w:author="Tarek Loubani" w:date="2018-01-30T04:20:03Z">
        <w:r>
          <w:rPr>
            <w:rFonts w:cs="Calibri"/>
          </w:rPr>
          <w:delText>12.</w:delText>
          <w:tab/>
          <w:delText xml:space="preserve">Pasterkamp, H., Kraman, S. S. &amp; Wodicka, G. R. Respiratory sounds. Advances beyond the stethoscope. </w:delText>
        </w:r>
      </w:del>
      <w:del w:id="470" w:author="Tarek Loubani" w:date="2018-01-30T04:20:03Z">
        <w:r>
          <w:rPr>
            <w:rFonts w:cs="Calibri"/>
            <w:i/>
            <w:iCs/>
          </w:rPr>
          <w:delText>Am. J. Respir. Crit. Care Med.</w:delText>
        </w:r>
      </w:del>
      <w:del w:id="471" w:author="Tarek Loubani" w:date="2018-01-30T04:20:03Z">
        <w:r>
          <w:rPr>
            <w:rFonts w:cs="Calibri"/>
          </w:rPr>
          <w:delText xml:space="preserve"> </w:delText>
        </w:r>
      </w:del>
      <w:del w:id="472" w:author="Tarek Loubani" w:date="2018-01-30T04:20:03Z">
        <w:r>
          <w:rPr>
            <w:rFonts w:cs="Calibri"/>
            <w:b/>
            <w:bCs/>
          </w:rPr>
          <w:delText>156,</w:delText>
        </w:r>
      </w:del>
      <w:del w:id="473" w:author="Tarek Loubani" w:date="2018-01-30T04:20:03Z">
        <w:r>
          <w:rPr>
            <w:rFonts w:cs="Calibri"/>
          </w:rPr>
          <w:delText xml:space="preserve"> 974–987 (1997).</w:delText>
        </w:r>
      </w:del>
    </w:p>
    <w:p>
      <w:pPr>
        <w:pStyle w:val="Bibliography"/>
        <w:rPr/>
      </w:pPr>
      <w:del w:id="474" w:author="Tarek Loubani" w:date="2018-01-30T04:20:03Z">
        <w:r>
          <w:rPr>
            <w:rFonts w:cs="Calibri"/>
          </w:rPr>
          <w:delText>13.</w:delText>
          <w:tab/>
          <w:delText xml:space="preserve">Ertel, P., Lawrence, M. &amp; Song, W. Stethoscope acoustics and the engineer: Concepts and problems. </w:delText>
        </w:r>
      </w:del>
      <w:del w:id="475" w:author="Tarek Loubani" w:date="2018-01-30T04:20:03Z">
        <w:r>
          <w:rPr>
            <w:rFonts w:cs="Calibri"/>
            <w:i/>
            <w:iCs/>
          </w:rPr>
          <w:delText>J Audio Eng Soc</w:delText>
        </w:r>
      </w:del>
      <w:del w:id="476" w:author="Tarek Loubani" w:date="2018-01-30T04:20:03Z">
        <w:r>
          <w:rPr>
            <w:rFonts w:cs="Calibri"/>
          </w:rPr>
          <w:delText xml:space="preserve"> </w:delText>
        </w:r>
      </w:del>
      <w:del w:id="477" w:author="Tarek Loubani" w:date="2018-01-30T04:20:03Z">
        <w:r>
          <w:rPr>
            <w:rFonts w:cs="Calibri"/>
            <w:b/>
            <w:bCs/>
          </w:rPr>
          <w:delText>19,</w:delText>
        </w:r>
      </w:del>
      <w:del w:id="478" w:author="Tarek Loubani" w:date="2018-01-30T04:20:03Z">
        <w:r>
          <w:rPr>
            <w:rFonts w:cs="Calibri"/>
          </w:rPr>
          <w:delText xml:space="preserve"> 182–186 (1971).</w:delText>
        </w:r>
      </w:del>
    </w:p>
    <w:p>
      <w:pPr>
        <w:pStyle w:val="Bibliography"/>
        <w:rPr/>
      </w:pPr>
      <w:del w:id="479" w:author="Tarek Loubani" w:date="2018-01-30T04:20:03Z">
        <w:r>
          <w:rPr>
            <w:rFonts w:cs="Calibri"/>
          </w:rPr>
          <w:delText>14.</w:delText>
          <w:tab/>
          <w:delText xml:space="preserve">Rappaport, M. B. &amp; Sprague, H. B. Physiologic and physical laws that govern ausculation, and their clinical application: The acoustic stethoscope and the electrical amplifying stethoscope and stethograph. </w:delText>
        </w:r>
      </w:del>
      <w:del w:id="480" w:author="Tarek Loubani" w:date="2018-01-30T04:20:03Z">
        <w:r>
          <w:rPr>
            <w:rFonts w:cs="Calibri"/>
            <w:i/>
            <w:iCs/>
          </w:rPr>
          <w:delText>Am Heart J</w:delText>
        </w:r>
      </w:del>
      <w:del w:id="481" w:author="Tarek Loubani" w:date="2018-01-30T04:20:03Z">
        <w:r>
          <w:rPr>
            <w:rFonts w:cs="Calibri"/>
          </w:rPr>
          <w:delText xml:space="preserve"> </w:delText>
        </w:r>
      </w:del>
      <w:del w:id="482" w:author="Tarek Loubani" w:date="2018-01-30T04:20:03Z">
        <w:r>
          <w:rPr>
            <w:rFonts w:cs="Calibri"/>
            <w:b/>
            <w:bCs/>
          </w:rPr>
          <w:delText>21,</w:delText>
        </w:r>
      </w:del>
      <w:del w:id="483" w:author="Tarek Loubani" w:date="2018-01-30T04:20:03Z">
        <w:r>
          <w:rPr>
            <w:rFonts w:cs="Calibri"/>
          </w:rPr>
          <w:delText xml:space="preserve"> 257–318 (1941).</w:delText>
        </w:r>
      </w:del>
    </w:p>
    <w:p>
      <w:pPr>
        <w:pStyle w:val="Bibliography"/>
        <w:rPr/>
      </w:pPr>
      <w:del w:id="484" w:author="Tarek Loubani" w:date="2018-01-30T04:20:03Z">
        <w:r>
          <w:rPr>
            <w:rFonts w:cs="Calibri"/>
          </w:rPr>
          <w:delText>15.</w:delText>
          <w:tab/>
          <w:delText xml:space="preserve">Rappaport, M. B. &amp; Sprague, H. B. The effects of tubing bore on stethoscope efficiency. </w:delText>
        </w:r>
      </w:del>
      <w:del w:id="485" w:author="Tarek Loubani" w:date="2018-01-30T04:20:03Z">
        <w:r>
          <w:rPr>
            <w:rFonts w:cs="Calibri"/>
            <w:i/>
            <w:iCs/>
          </w:rPr>
          <w:delText>Am Heart J</w:delText>
        </w:r>
      </w:del>
      <w:del w:id="486" w:author="Tarek Loubani" w:date="2018-01-30T04:20:03Z">
        <w:r>
          <w:rPr>
            <w:rFonts w:cs="Calibri"/>
          </w:rPr>
          <w:delText xml:space="preserve"> 605–609 (1951).</w:delText>
        </w:r>
      </w:del>
    </w:p>
    <w:p>
      <w:pPr>
        <w:pStyle w:val="Bibliography"/>
        <w:rPr/>
      </w:pPr>
      <w:del w:id="487" w:author="Tarek Loubani" w:date="2018-01-30T04:20:03Z">
        <w:r>
          <w:rPr>
            <w:rFonts w:cs="Calibri"/>
          </w:rPr>
          <w:delText>16.</w:delText>
          <w:tab/>
          <w:delText xml:space="preserve">Rappaport, M. B. &amp; Sprague, H. B. The effects of improper fitting of stethoscope to ears on auscultatory efficiency. </w:delText>
        </w:r>
      </w:del>
      <w:del w:id="488" w:author="Tarek Loubani" w:date="2018-01-30T04:20:03Z">
        <w:r>
          <w:rPr>
            <w:rFonts w:cs="Calibri"/>
            <w:i/>
            <w:iCs/>
          </w:rPr>
          <w:delText>Am Heart J</w:delText>
        </w:r>
      </w:del>
      <w:del w:id="489" w:author="Tarek Loubani" w:date="2018-01-30T04:20:03Z">
        <w:r>
          <w:rPr>
            <w:rFonts w:cs="Calibri"/>
          </w:rPr>
          <w:delText xml:space="preserve"> </w:delText>
        </w:r>
      </w:del>
      <w:del w:id="490" w:author="Tarek Loubani" w:date="2018-01-30T04:20:03Z">
        <w:r>
          <w:rPr>
            <w:rFonts w:cs="Calibri"/>
            <w:b/>
            <w:bCs/>
          </w:rPr>
          <w:delText>43,</w:delText>
        </w:r>
      </w:del>
      <w:del w:id="491" w:author="Tarek Loubani" w:date="2018-01-30T04:20:03Z">
        <w:r>
          <w:rPr>
            <w:rFonts w:cs="Calibri"/>
          </w:rPr>
          <w:delText xml:space="preserve"> 713–715 (1952).</w:delText>
        </w:r>
      </w:del>
    </w:p>
    <w:p>
      <w:pPr>
        <w:pStyle w:val="Bibliography"/>
        <w:rPr/>
      </w:pPr>
      <w:del w:id="492" w:author="Tarek Loubani" w:date="2018-01-30T04:20:03Z">
        <w:r>
          <w:rPr>
            <w:rFonts w:cs="Calibri"/>
          </w:rPr>
          <w:delText>17.</w:delText>
          <w:tab/>
          <w:delText xml:space="preserve">Groom, D. The effect of background noise on cardiac auscultation. </w:delText>
        </w:r>
      </w:del>
      <w:del w:id="493" w:author="Tarek Loubani" w:date="2018-01-30T04:20:03Z">
        <w:r>
          <w:rPr>
            <w:rFonts w:cs="Calibri"/>
            <w:i/>
            <w:iCs/>
          </w:rPr>
          <w:delText>Am Heart J</w:delText>
        </w:r>
      </w:del>
      <w:del w:id="494" w:author="Tarek Loubani" w:date="2018-01-30T04:20:03Z">
        <w:r>
          <w:rPr>
            <w:rFonts w:cs="Calibri"/>
          </w:rPr>
          <w:delText xml:space="preserve"> </w:delText>
        </w:r>
      </w:del>
      <w:del w:id="495" w:author="Tarek Loubani" w:date="2018-01-30T04:20:03Z">
        <w:r>
          <w:rPr>
            <w:rFonts w:cs="Calibri"/>
            <w:b/>
            <w:bCs/>
          </w:rPr>
          <w:delText>52,</w:delText>
        </w:r>
      </w:del>
      <w:del w:id="496" w:author="Tarek Loubani" w:date="2018-01-30T04:20:03Z">
        <w:r>
          <w:rPr>
            <w:rFonts w:cs="Calibri"/>
          </w:rPr>
          <w:delText xml:space="preserve"> 781–790 (1956).</w:delText>
        </w:r>
      </w:del>
    </w:p>
    <w:p>
      <w:pPr>
        <w:pStyle w:val="Bibliography"/>
        <w:rPr/>
      </w:pPr>
      <w:del w:id="497" w:author="Tarek Loubani" w:date="2018-01-30T04:20:03Z">
        <w:r>
          <w:rPr>
            <w:rFonts w:cs="Calibri"/>
          </w:rPr>
          <w:delText>18.</w:delText>
          <w:tab/>
          <w:delText xml:space="preserve">Groom, D. &amp; Chapman, W. Anatomic variations of the auditory canal pertaining to the fit of stethoscope earpieces. </w:delText>
        </w:r>
      </w:del>
      <w:del w:id="498" w:author="Tarek Loubani" w:date="2018-01-30T04:20:03Z">
        <w:r>
          <w:rPr>
            <w:rFonts w:cs="Calibri"/>
            <w:i/>
            <w:iCs/>
          </w:rPr>
          <w:delText>Circulation</w:delText>
        </w:r>
      </w:del>
      <w:del w:id="499" w:author="Tarek Loubani" w:date="2018-01-30T04:20:03Z">
        <w:r>
          <w:rPr>
            <w:rFonts w:cs="Calibri"/>
          </w:rPr>
          <w:delText xml:space="preserve"> </w:delText>
        </w:r>
      </w:del>
      <w:del w:id="500" w:author="Tarek Loubani" w:date="2018-01-30T04:20:03Z">
        <w:r>
          <w:rPr>
            <w:rFonts w:cs="Calibri"/>
            <w:b/>
            <w:bCs/>
          </w:rPr>
          <w:delText>19,</w:delText>
        </w:r>
      </w:del>
      <w:del w:id="501" w:author="Tarek Loubani" w:date="2018-01-30T04:20:03Z">
        <w:r>
          <w:rPr>
            <w:rFonts w:cs="Calibri"/>
          </w:rPr>
          <w:delText xml:space="preserve"> 606–608 (1959).</w:delText>
        </w:r>
      </w:del>
    </w:p>
    <w:p>
      <w:pPr>
        <w:pStyle w:val="Bibliography"/>
        <w:rPr/>
      </w:pPr>
      <w:del w:id="502" w:author="Tarek Loubani" w:date="2018-01-30T04:20:03Z">
        <w:r>
          <w:rPr>
            <w:rFonts w:cs="Calibri"/>
          </w:rPr>
          <w:delText>19.</w:delText>
          <w:tab/>
          <w:delText xml:space="preserve">Mehmood, M., Abu Grara, H. L., Stewart, J. S. &amp; Khasawneh, F. A. Comparing the auscultatory accuracy of health care professionals using three different brands of stethoscopes on a simulator. </w:delText>
        </w:r>
      </w:del>
      <w:del w:id="503" w:author="Tarek Loubani" w:date="2018-01-30T04:20:03Z">
        <w:r>
          <w:rPr>
            <w:rFonts w:cs="Calibri"/>
            <w:i/>
            <w:iCs/>
          </w:rPr>
          <w:delText>Med. Devices Evid. Res.</w:delText>
        </w:r>
      </w:del>
      <w:del w:id="504" w:author="Tarek Loubani" w:date="2018-01-30T04:20:03Z">
        <w:r>
          <w:rPr>
            <w:rFonts w:cs="Calibri"/>
          </w:rPr>
          <w:delText xml:space="preserve"> </w:delText>
        </w:r>
      </w:del>
      <w:del w:id="505" w:author="Tarek Loubani" w:date="2018-01-30T04:20:03Z">
        <w:r>
          <w:rPr>
            <w:rFonts w:cs="Calibri"/>
            <w:b/>
            <w:bCs/>
          </w:rPr>
          <w:delText>7,</w:delText>
        </w:r>
      </w:del>
      <w:del w:id="506" w:author="Tarek Loubani" w:date="2018-01-30T04:20:03Z">
        <w:r>
          <w:rPr>
            <w:rFonts w:cs="Calibri"/>
          </w:rPr>
          <w:delText xml:space="preserve"> 273–281 (2014).</w:delText>
        </w:r>
      </w:del>
    </w:p>
    <w:p>
      <w:pPr>
        <w:pStyle w:val="Bibliography"/>
        <w:rPr/>
      </w:pPr>
      <w:del w:id="507" w:author="Tarek Loubani" w:date="2018-01-30T04:20:03Z">
        <w:r>
          <w:rPr>
            <w:rFonts w:cs="Calibri"/>
          </w:rPr>
          <w:delText>20.</w:delText>
          <w:tab/>
          <w:delText xml:space="preserve">Jones, R. </w:delText>
        </w:r>
      </w:del>
      <w:del w:id="508" w:author="Tarek Loubani" w:date="2018-01-30T04:20:03Z">
        <w:r>
          <w:rPr>
            <w:rFonts w:cs="Calibri"/>
            <w:i/>
            <w:iCs/>
          </w:rPr>
          <w:delText>et al.</w:delText>
        </w:r>
      </w:del>
      <w:del w:id="509" w:author="Tarek Loubani" w:date="2018-01-30T04:20:03Z">
        <w:r>
          <w:rPr>
            <w:rFonts w:cs="Calibri"/>
          </w:rPr>
          <w:delText xml:space="preserve"> RepRap the replicating rapid prototyper. </w:delText>
        </w:r>
      </w:del>
      <w:del w:id="510" w:author="Tarek Loubani" w:date="2018-01-30T04:20:03Z">
        <w:r>
          <w:rPr>
            <w:rFonts w:cs="Calibri"/>
            <w:i/>
            <w:iCs/>
          </w:rPr>
          <w:delText>Robotica</w:delText>
        </w:r>
      </w:del>
      <w:del w:id="511" w:author="Tarek Loubani" w:date="2018-01-30T04:20:03Z">
        <w:r>
          <w:rPr>
            <w:rFonts w:cs="Calibri"/>
          </w:rPr>
          <w:delText xml:space="preserve"> </w:delText>
        </w:r>
      </w:del>
      <w:del w:id="512" w:author="Tarek Loubani" w:date="2018-01-30T04:20:03Z">
        <w:r>
          <w:rPr>
            <w:rFonts w:cs="Calibri"/>
            <w:b/>
            <w:bCs/>
          </w:rPr>
          <w:delText>29,</w:delText>
        </w:r>
      </w:del>
      <w:del w:id="513" w:author="Tarek Loubani" w:date="2018-01-30T04:20:03Z">
        <w:bookmarkStart w:id="464" w:name="ZOTERO_BREF_BScUAtS0EWXS1"/>
        <w:bookmarkEnd w:id="464"/>
        <w:r>
          <w:rPr>
            <w:rFonts w:cs="Calibri"/>
          </w:rPr>
          <w:delText xml:space="preserve"> 177–191</w:delText>
        </w:r>
      </w:del>
    </w:p>
    <w:p>
      <w:pPr>
        <w:pStyle w:val="Bibliography"/>
        <w:rPr/>
      </w:pPr>
      <w:r>
        <w:rPr/>
        <w:t>1.</w:t>
        <w:tab/>
        <w:t xml:space="preserve">Laennec, R. T. H. De l’auscultation médiate ou traité du diagnos-tic de maladies des poumons et du coeur, fondé principalement surce nouveau moyen d’exploration. </w:t>
      </w:r>
      <w:r>
        <w:rPr>
          <w:i/>
        </w:rPr>
        <w:t>Bross. Chaude Paris</w:t>
      </w:r>
      <w:r>
        <w:rPr/>
        <w:t xml:space="preserve"> (1819).</w:t>
      </w:r>
    </w:p>
    <w:p>
      <w:pPr>
        <w:pStyle w:val="Bibliography1"/>
        <w:rPr/>
      </w:pPr>
      <w:r>
        <w:rPr/>
        <w:t>2.</w:t>
        <w:tab/>
        <w:t xml:space="preserve">Johnston, F. D. &amp; Kline, E. M. An acoustical study of the stethoscope. </w:t>
      </w:r>
      <w:r>
        <w:rPr>
          <w:i/>
        </w:rPr>
        <w:t>Arch Intern Med</w:t>
      </w:r>
      <w:r>
        <w:rPr/>
        <w:t xml:space="preserve"> 328–339 (1940).</w:t>
      </w:r>
    </w:p>
    <w:p>
      <w:pPr>
        <w:pStyle w:val="Bibliography1"/>
        <w:rPr/>
      </w:pPr>
      <w:r>
        <w:rPr/>
        <w:t>3.</w:t>
        <w:tab/>
        <w:t xml:space="preserve">Abella, M., Formolo, J. &amp; Penney, D. Comparison of the acoustic properties of six popular stethoscopes. </w:t>
      </w:r>
      <w:r>
        <w:rPr>
          <w:i/>
        </w:rPr>
        <w:t>J Acoust Soc AM</w:t>
      </w:r>
      <w:r>
        <w:rPr/>
        <w:t xml:space="preserve"> 2224–2228 (1992).</w:t>
      </w:r>
    </w:p>
    <w:p>
      <w:pPr>
        <w:pStyle w:val="Bibliography1"/>
        <w:rPr/>
      </w:pPr>
      <w:r>
        <w:rPr/>
        <w:t>4.</w:t>
        <w:tab/>
        <w:t xml:space="preserve">Kindig, J., Beeson, T., Campbell, R., Andries, F. &amp; Tavel, M. Acoustical performance of the stethoscope: a comparative analysis. </w:t>
      </w:r>
      <w:r>
        <w:rPr>
          <w:i/>
        </w:rPr>
        <w:t>Am Heart J</w:t>
      </w:r>
      <w:r>
        <w:rPr/>
        <w:t xml:space="preserve"> </w:t>
      </w:r>
      <w:r>
        <w:rPr>
          <w:b/>
        </w:rPr>
        <w:t>104,</w:t>
      </w:r>
      <w:r>
        <w:rPr/>
        <w:t xml:space="preserve"> 269–275 (1982).</w:t>
      </w:r>
    </w:p>
    <w:p>
      <w:pPr>
        <w:pStyle w:val="Bibliography1"/>
        <w:rPr/>
      </w:pPr>
      <w:ins w:id="514" w:author="Tarek Loubani" w:date="2018-01-30T04:20:03Z">
        <w:r>
          <w:rPr/>
          <w:t>5.</w:t>
          <w:tab/>
          <w:t xml:space="preserve">Aguilera-Astudillo, C., Chavez-Campos, M., Gonzalez-Suarez, A. &amp; Garcia-Cordero, J. L. A low-cost 3-D printed stethoscope connected to a smartphone. </w:t>
        </w:r>
      </w:ins>
      <w:ins w:id="515" w:author="Tarek Loubani" w:date="2018-01-30T04:20:03Z">
        <w:r>
          <w:rPr>
            <w:i/>
          </w:rPr>
          <w:t>Conf. Proc. Annu. Int. Conf. IEEE Eng. Med. Biol. Soc. IEEE Eng. Med. Biol. Soc. Annu. Conf.</w:t>
        </w:r>
      </w:ins>
      <w:ins w:id="516" w:author="Tarek Loubani" w:date="2018-01-30T04:20:03Z">
        <w:r>
          <w:rPr/>
          <w:t xml:space="preserve"> </w:t>
        </w:r>
      </w:ins>
      <w:ins w:id="517" w:author="Tarek Loubani" w:date="2018-01-30T04:20:03Z">
        <w:r>
          <w:rPr>
            <w:b/>
          </w:rPr>
          <w:t>2016,</w:t>
        </w:r>
      </w:ins>
      <w:ins w:id="518" w:author="Tarek Loubani" w:date="2018-01-30T04:20:03Z">
        <w:r>
          <w:rPr/>
          <w:t xml:space="preserve"> 4365–4368 (2016).</w:t>
        </w:r>
      </w:ins>
    </w:p>
    <w:p>
      <w:pPr>
        <w:pStyle w:val="Bibliography1"/>
        <w:rPr/>
      </w:pPr>
      <w:ins w:id="519" w:author="Tarek Loubani" w:date="2018-01-30T04:20:03Z">
        <w:r>
          <w:rPr/>
          <w:t>6.</w:t>
          <w:tab/>
          <w:t>Thingiverse.com. Stethoscope (with diaphram) by TheLOLNinja. Available at: https://www.thingiverse.com/thing:1182797. (Accessed: 29th January 2018)</w:t>
        </w:r>
      </w:ins>
    </w:p>
    <w:p>
      <w:pPr>
        <w:pStyle w:val="Bibliography1"/>
        <w:rPr/>
      </w:pPr>
      <w:ins w:id="520" w:author="Tarek Loubani" w:date="2018-01-30T04:20:03Z">
        <w:r>
          <w:rPr/>
          <w:t>7.</w:t>
          <w:tab/>
          <w:t>Thingiverse.com. Stethoscope by BWBarker. Available at: https://www.thingiverse.com/thing:577507. (Accessed: 29th January 2018)</w:t>
        </w:r>
      </w:ins>
    </w:p>
    <w:p>
      <w:pPr>
        <w:pStyle w:val="Bibliography1"/>
        <w:rPr/>
      </w:pPr>
      <w:ins w:id="521" w:author="Tarek Loubani" w:date="2018-01-30T04:20:03Z">
        <w:r>
          <w:rPr/>
          <w:t>8.</w:t>
          <w:tab/>
          <w:t>Thingiverse.com. Pinard Horn (Foetoscope) by fil. Available at: https://www.thingiverse.com/thing:15571. (Accessed: 29th January 2018)</w:t>
        </w:r>
      </w:ins>
    </w:p>
    <w:p>
      <w:pPr>
        <w:pStyle w:val="Bibliography1"/>
        <w:rPr/>
      </w:pPr>
      <w:ins w:id="522" w:author="Tarek Loubani" w:date="2018-01-30T04:20:03Z">
        <w:r>
          <w:rPr/>
          <w:t>9.</w:t>
          <w:tab/>
          <w:t>Thingiverse.com. Digital Stethoscope by riki74. Available at: https://www.thingiverse.com/thing:266767. (Accessed: 29th January 2018)</w:t>
        </w:r>
      </w:ins>
    </w:p>
    <w:p>
      <w:pPr>
        <w:pStyle w:val="Bibliography1"/>
        <w:rPr/>
      </w:pPr>
      <w:ins w:id="523" w:author="Tarek Loubani" w:date="2018-01-30T04:20:03Z">
        <w:r>
          <w:rPr/>
          <w:t>10.</w:t>
          <w:tab/>
          <w:t>Thingiverse.com. Pinard Horn by DrewTM. Available at: https://www.thingiverse.com/thing:1014544. (Accessed: 29th January 2018)</w:t>
        </w:r>
      </w:ins>
    </w:p>
    <w:p>
      <w:pPr>
        <w:pStyle w:val="Bibliography1"/>
        <w:rPr/>
      </w:pPr>
      <w:ins w:id="524" w:author="Tarek Loubani" w:date="2018-01-30T04:20:03Z">
        <w:r>
          <w:rPr/>
          <w:t>11.</w:t>
          <w:tab/>
          <w:t>Thingiverse.com. Pinard stethoscope/horn by Imprenta3D. Available at: https://www.thingiverse.com/thing:1609959. (Accessed: 29th January 2018)</w:t>
        </w:r>
      </w:ins>
    </w:p>
    <w:p>
      <w:pPr>
        <w:pStyle w:val="Bibliography1"/>
        <w:rPr/>
      </w:pPr>
      <w:ins w:id="525" w:author="Tarek Loubani" w:date="2018-01-30T04:20:03Z">
        <w:r>
          <w:rPr/>
          <w:t>12.</w:t>
          <w:tab/>
          <w:t>Thingiverse.com. Stethoscope by death_metal. Available at: https://www.thingiverse.com/thing:233936. (Accessed: 29th January 2018)</w:t>
        </w:r>
      </w:ins>
    </w:p>
    <w:p>
      <w:pPr>
        <w:pStyle w:val="Bibliography1"/>
        <w:rPr/>
      </w:pPr>
      <w:ins w:id="526" w:author="Tarek Loubani" w:date="2018-01-30T04:20:03Z">
        <w:r>
          <w:rPr/>
          <w:t>13.</w:t>
          <w:tab/>
          <w:t>Thingiverse.com. Stethoscope by riki74. Available at: https://www.thingiverse.com/thing:266747. (Accessed: 29th January 2018)</w:t>
        </w:r>
      </w:ins>
    </w:p>
    <w:p>
      <w:pPr>
        <w:pStyle w:val="Bibliography1"/>
        <w:rPr/>
      </w:pPr>
      <w:ins w:id="527" w:author="Tarek Loubani" w:date="2018-01-30T04:20:03Z">
        <w:r>
          <w:rPr/>
          <w:t>14.</w:t>
          <w:tab/>
          <w:t>Thingiverse.com. Stethoscope directional cone for engine noise finding by Sneezy3D. Available at: https://www.thingiverse.com/thing:1213095. (Accessed: 29th January 2018)</w:t>
        </w:r>
      </w:ins>
    </w:p>
    <w:p>
      <w:pPr>
        <w:pStyle w:val="Bibliography1"/>
        <w:rPr/>
      </w:pPr>
      <w:ins w:id="528" w:author="Tarek Loubani" w:date="2018-01-30T04:20:03Z">
        <w:r>
          <w:rPr/>
          <w:t>15.</w:t>
          <w:tab/>
          <w:t>Thingiverse.com. Toy Stethoscope by heixingxing. Available at: https://www.thingiverse.com/thing:2670812. (Accessed: 29th January 2018)</w:t>
        </w:r>
      </w:ins>
    </w:p>
    <w:p>
      <w:pPr>
        <w:pStyle w:val="Bibliography1"/>
        <w:rPr/>
      </w:pPr>
      <w:ins w:id="529" w:author="Tarek Loubani" w:date="2018-01-30T04:20:03Z">
        <w:r>
          <w:rPr/>
          <w:t>16</w:t>
        </w:r>
      </w:ins>
      <w:del w:id="530" w:author="Tarek Loubani" w:date="2018-01-30T04:20:03Z">
        <w:r>
          <w:rPr>
            <w:rFonts w:cs="Calibri"/>
          </w:rPr>
          <w:delText>5</w:delText>
        </w:r>
      </w:del>
      <w:r>
        <w:rPr/>
        <w:t>.</w:t>
        <w:tab/>
        <w:t xml:space="preserve">Ertel, P., Lawrence, M., Brown, R. &amp; Stern AM. Stethoscope acoustics. I. The doctor and his stethoscope. </w:t>
      </w:r>
      <w:r>
        <w:rPr>
          <w:i/>
        </w:rPr>
        <w:t>Circulation</w:t>
      </w:r>
      <w:r>
        <w:rPr/>
        <w:t xml:space="preserve"> </w:t>
      </w:r>
      <w:r>
        <w:rPr>
          <w:b/>
        </w:rPr>
        <w:t>34,</w:t>
      </w:r>
      <w:r>
        <w:rPr/>
        <w:t xml:space="preserve"> 889–898 (1966).</w:t>
      </w:r>
    </w:p>
    <w:p>
      <w:pPr>
        <w:pStyle w:val="Bibliography1"/>
        <w:rPr/>
      </w:pPr>
      <w:ins w:id="531" w:author="Tarek Loubani" w:date="2018-01-30T04:20:03Z">
        <w:r>
          <w:rPr/>
          <w:t>17</w:t>
        </w:r>
      </w:ins>
      <w:del w:id="532" w:author="Tarek Loubani" w:date="2018-01-30T04:20:03Z">
        <w:r>
          <w:rPr>
            <w:rFonts w:cs="Calibri"/>
          </w:rPr>
          <w:delText>6</w:delText>
        </w:r>
      </w:del>
      <w:r>
        <w:rPr/>
        <w:t>.</w:t>
        <w:tab/>
        <w:t xml:space="preserve">Ertel, P., Lawrence, M., Brown, R. &amp; Stern AM. Stethoscope acoustics. II. Transmission and filtration patterns. </w:t>
      </w:r>
      <w:r>
        <w:rPr>
          <w:i/>
        </w:rPr>
        <w:t>Circulation</w:t>
      </w:r>
      <w:r>
        <w:rPr/>
        <w:t xml:space="preserve"> </w:t>
      </w:r>
      <w:r>
        <w:rPr>
          <w:b/>
        </w:rPr>
        <w:t>34,</w:t>
      </w:r>
      <w:r>
        <w:rPr/>
        <w:t xml:space="preserve"> 899–909 (1966).</w:t>
      </w:r>
    </w:p>
    <w:p>
      <w:pPr>
        <w:pStyle w:val="Bibliography1"/>
        <w:rPr/>
      </w:pPr>
      <w:ins w:id="533" w:author="Tarek Loubani" w:date="2018-01-30T04:20:03Z">
        <w:r>
          <w:rPr/>
          <w:t>18</w:t>
        </w:r>
      </w:ins>
      <w:del w:id="534" w:author="Tarek Loubani" w:date="2018-01-30T04:20:03Z">
        <w:r>
          <w:rPr>
            <w:rFonts w:cs="Calibri"/>
          </w:rPr>
          <w:delText>7</w:delText>
        </w:r>
      </w:del>
      <w:r>
        <w:rPr/>
        <w:t>.</w:t>
        <w:tab/>
        <w:t xml:space="preserve">Ertel, P., Lawrence, M. &amp; Song, W. How to test stethoscopes. </w:t>
      </w:r>
      <w:r>
        <w:rPr>
          <w:i/>
        </w:rPr>
        <w:t>Med Res Eng</w:t>
      </w:r>
      <w:r>
        <w:rPr/>
        <w:t xml:space="preserve"> </w:t>
      </w:r>
      <w:r>
        <w:rPr>
          <w:b/>
        </w:rPr>
        <w:t>8,</w:t>
      </w:r>
      <w:r>
        <w:rPr/>
        <w:t xml:space="preserve"> 7–17 (1969).</w:t>
      </w:r>
    </w:p>
    <w:p>
      <w:pPr>
        <w:pStyle w:val="Bibliography1"/>
        <w:rPr/>
      </w:pPr>
      <w:ins w:id="535" w:author="Tarek Loubani" w:date="2018-01-30T04:20:03Z">
        <w:r>
          <w:rPr/>
          <w:t>19</w:t>
        </w:r>
      </w:ins>
      <w:del w:id="536" w:author="Tarek Loubani" w:date="2018-01-30T04:20:03Z">
        <w:r>
          <w:rPr>
            <w:rFonts w:cs="Calibri"/>
          </w:rPr>
          <w:delText>8</w:delText>
        </w:r>
      </w:del>
      <w:r>
        <w:rPr/>
        <w:t>.</w:t>
        <w:tab/>
        <w:t xml:space="preserve">Watrous, R., Grove, D. &amp; Bowen, D. Methods and results in characterizing electronic stethoscopes. </w:t>
      </w:r>
      <w:r>
        <w:rPr>
          <w:i/>
        </w:rPr>
        <w:t>Comput. Cardiol.</w:t>
      </w:r>
      <w:r>
        <w:rPr/>
        <w:t xml:space="preserve"> 653–656 (2002).</w:t>
      </w:r>
    </w:p>
    <w:p>
      <w:pPr>
        <w:pStyle w:val="Bibliography1"/>
        <w:rPr/>
      </w:pPr>
      <w:ins w:id="537" w:author="Tarek Loubani" w:date="2018-01-30T04:20:03Z">
        <w:r>
          <w:rPr/>
          <w:t>20</w:t>
        </w:r>
      </w:ins>
      <w:del w:id="538" w:author="Tarek Loubani" w:date="2018-01-30T04:20:03Z">
        <w:r>
          <w:rPr>
            <w:rFonts w:cs="Calibri"/>
          </w:rPr>
          <w:delText>9</w:delText>
        </w:r>
      </w:del>
      <w:r>
        <w:rPr/>
        <w:t>.</w:t>
        <w:tab/>
        <w:t xml:space="preserve">Gavish, B. &amp; Heller, O. A practical method for evaluating stethoscopes. </w:t>
      </w:r>
      <w:r>
        <w:rPr>
          <w:i/>
        </w:rPr>
        <w:t>Biomed Instrum Technol</w:t>
      </w:r>
      <w:r>
        <w:rPr/>
        <w:t xml:space="preserve"> </w:t>
      </w:r>
      <w:r>
        <w:rPr>
          <w:b/>
        </w:rPr>
        <w:t>26,</w:t>
      </w:r>
      <w:r>
        <w:rPr/>
        <w:t xml:space="preserve"> 97–102 (1992).</w:t>
      </w:r>
    </w:p>
    <w:p>
      <w:pPr>
        <w:pStyle w:val="Bibliography1"/>
        <w:rPr/>
      </w:pPr>
      <w:ins w:id="539" w:author="Tarek Loubani" w:date="2018-01-30T04:20:03Z">
        <w:r>
          <w:rPr/>
          <w:t>21</w:t>
        </w:r>
      </w:ins>
      <w:del w:id="540" w:author="Tarek Loubani" w:date="2018-01-30T04:20:03Z">
        <w:r>
          <w:rPr>
            <w:rFonts w:cs="Calibri"/>
          </w:rPr>
          <w:delText>10</w:delText>
        </w:r>
      </w:del>
      <w:r>
        <w:rPr/>
        <w:t>.</w:t>
        <w:tab/>
        <w:t xml:space="preserve">Royston, T., Zhang, X., Mansy, H. &amp; Sandler, R. Modeling sound transmission through the pulmonary system and chest with application to diagnosis of a collapsed lung. </w:t>
      </w:r>
      <w:r>
        <w:rPr>
          <w:i/>
        </w:rPr>
        <w:t>J Acoust Soc Am</w:t>
      </w:r>
      <w:r>
        <w:rPr/>
        <w:t xml:space="preserve"> </w:t>
      </w:r>
      <w:r>
        <w:rPr>
          <w:b/>
        </w:rPr>
        <w:t>111,</w:t>
      </w:r>
      <w:r>
        <w:rPr/>
        <w:t xml:space="preserve"> 1931–1946</w:t>
      </w:r>
    </w:p>
    <w:p>
      <w:pPr>
        <w:pStyle w:val="Bibliography1"/>
        <w:rPr/>
      </w:pPr>
      <w:ins w:id="541" w:author="Tarek Loubani" w:date="2018-01-30T04:20:03Z">
        <w:r>
          <w:rPr/>
          <w:t>22</w:t>
        </w:r>
      </w:ins>
      <w:del w:id="542" w:author="Tarek Loubani" w:date="2018-01-30T04:20:03Z">
        <w:r>
          <w:rPr>
            <w:rFonts w:cs="Calibri"/>
          </w:rPr>
          <w:delText>11</w:delText>
        </w:r>
      </w:del>
      <w:r>
        <w:rPr/>
        <w:t>.</w:t>
        <w:tab/>
        <w:t xml:space="preserve">Padmanabhan, V., Semmlow, J. &amp; Welkowitz, W. Accelerometer type cardiac transducer for detection of low-level heart sounds. </w:t>
      </w:r>
      <w:r>
        <w:rPr>
          <w:i/>
        </w:rPr>
        <w:t>IEEE Trans Biomed Eng</w:t>
      </w:r>
      <w:r>
        <w:rPr/>
        <w:t xml:space="preserve"> </w:t>
      </w:r>
      <w:r>
        <w:rPr>
          <w:b/>
        </w:rPr>
        <w:t>40,</w:t>
      </w:r>
      <w:r>
        <w:rPr/>
        <w:t xml:space="preserve"> 21–28 (1993).</w:t>
      </w:r>
    </w:p>
    <w:p>
      <w:pPr>
        <w:pStyle w:val="Bibliography1"/>
        <w:rPr/>
      </w:pPr>
      <w:ins w:id="543" w:author="Tarek Loubani" w:date="2018-01-30T04:20:03Z">
        <w:r>
          <w:rPr/>
          <w:t>23.</w:t>
          <w:tab/>
          <w:t xml:space="preserve">Ventola, C. L. Medical Applications for 3D Printing: Current and Projected Uses. </w:t>
        </w:r>
      </w:ins>
      <w:ins w:id="544" w:author="Tarek Loubani" w:date="2018-01-30T04:20:03Z">
        <w:r>
          <w:rPr>
            <w:i/>
          </w:rPr>
          <w:t>Pharm. Ther.</w:t>
        </w:r>
      </w:ins>
      <w:ins w:id="545" w:author="Tarek Loubani" w:date="2018-01-30T04:20:03Z">
        <w:r>
          <w:rPr/>
          <w:t xml:space="preserve"> </w:t>
        </w:r>
      </w:ins>
      <w:ins w:id="546" w:author="Tarek Loubani" w:date="2018-01-30T04:20:03Z">
        <w:r>
          <w:rPr>
            <w:b/>
          </w:rPr>
          <w:t>39,</w:t>
        </w:r>
      </w:ins>
      <w:ins w:id="547" w:author="Tarek Loubani" w:date="2018-01-30T04:20:03Z">
        <w:r>
          <w:rPr/>
          <w:t xml:space="preserve"> 704–711 (2014).</w:t>
        </w:r>
      </w:ins>
    </w:p>
    <w:p>
      <w:pPr>
        <w:pStyle w:val="Bibliography1"/>
        <w:rPr/>
      </w:pPr>
      <w:ins w:id="548" w:author="Tarek Loubani" w:date="2018-01-30T04:20:03Z">
        <w:r>
          <w:rPr/>
          <w:t>24.</w:t>
          <w:tab/>
          <w:t>3D-Printed Prosthetics for the Developing World | Autodesk Research. Available at: https://www.autodeskresearch.com/printedprosthetics. (Accessed: 30th January 2018)</w:t>
        </w:r>
      </w:ins>
    </w:p>
    <w:p>
      <w:pPr>
        <w:pStyle w:val="Bibliography1"/>
        <w:rPr/>
      </w:pPr>
      <w:ins w:id="549" w:author="Tarek Loubani" w:date="2018-01-30T04:20:03Z">
        <w:r>
          <w:rPr/>
          <w:t>25.</w:t>
          <w:tab/>
          <w:t>Jones, G. K., Rosendo, A. &amp; Stopforth, R. Prosthetic design directives: Low-cost hands within reach. in 1524–1530 (IEEE, 2017). doi:10.1109/ICORR.2017.8009464</w:t>
        </w:r>
      </w:ins>
    </w:p>
    <w:p>
      <w:pPr>
        <w:pStyle w:val="Bibliography1"/>
        <w:rPr/>
      </w:pPr>
      <w:ins w:id="550" w:author="Tarek Loubani" w:date="2018-01-30T04:20:03Z">
        <w:r>
          <w:rPr/>
          <w:t>26.</w:t>
          <w:tab/>
          <w:t xml:space="preserve">Enabling The Future. </w:t>
        </w:r>
      </w:ins>
      <w:ins w:id="551" w:author="Tarek Loubani" w:date="2018-01-30T04:20:03Z">
        <w:r>
          <w:rPr>
            <w:i/>
          </w:rPr>
          <w:t>Enabling The Future</w:t>
        </w:r>
      </w:ins>
      <w:ins w:id="552" w:author="Tarek Loubani" w:date="2018-01-30T04:20:03Z">
        <w:r>
          <w:rPr/>
          <w:t xml:space="preserve"> Available at: http://enablingthefuture.org/. (Accessed: 30th January 2018)</w:t>
        </w:r>
      </w:ins>
    </w:p>
    <w:p>
      <w:pPr>
        <w:pStyle w:val="Bibliography1"/>
        <w:rPr/>
      </w:pPr>
      <w:ins w:id="553" w:author="Tarek Loubani" w:date="2018-01-30T04:20:03Z">
        <w:r>
          <w:rPr/>
          <w:t>27.</w:t>
          <w:tab/>
          <w:t xml:space="preserve">Hoang, D., Perrault, D., Stevanovic, M. &amp; Ghiassi, A. Surgical applications of three-dimensional printing: a review of the current literature &amp; how to get started. </w:t>
        </w:r>
      </w:ins>
      <w:ins w:id="554" w:author="Tarek Loubani" w:date="2018-01-30T04:20:03Z">
        <w:r>
          <w:rPr>
            <w:i/>
          </w:rPr>
          <w:t>Ann. Transl. Med.</w:t>
        </w:r>
      </w:ins>
      <w:ins w:id="555" w:author="Tarek Loubani" w:date="2018-01-30T04:20:03Z">
        <w:r>
          <w:rPr/>
          <w:t xml:space="preserve"> </w:t>
        </w:r>
      </w:ins>
      <w:ins w:id="556" w:author="Tarek Loubani" w:date="2018-01-30T04:20:03Z">
        <w:r>
          <w:rPr>
            <w:b/>
          </w:rPr>
          <w:t>4,</w:t>
        </w:r>
      </w:ins>
      <w:ins w:id="557" w:author="Tarek Loubani" w:date="2018-01-30T04:20:03Z">
        <w:r>
          <w:rPr/>
          <w:t xml:space="preserve"> (2016).</w:t>
        </w:r>
      </w:ins>
    </w:p>
    <w:p>
      <w:pPr>
        <w:pStyle w:val="Bibliography1"/>
        <w:rPr/>
      </w:pPr>
      <w:ins w:id="558" w:author="Tarek Loubani" w:date="2018-01-30T04:20:03Z">
        <w:r>
          <w:rPr/>
          <w:t>28.</w:t>
          <w:tab/>
          <w:t xml:space="preserve">Wong, J. Y. On-Site 3D Printing of Functional Custom Mallet Splints for Mars Analogue Crewmembers. </w:t>
        </w:r>
      </w:ins>
      <w:ins w:id="559" w:author="Tarek Loubani" w:date="2018-01-30T04:20:03Z">
        <w:r>
          <w:rPr>
            <w:i/>
          </w:rPr>
          <w:t>Aerosp. Med. Hum. Perform.</w:t>
        </w:r>
      </w:ins>
      <w:ins w:id="560" w:author="Tarek Loubani" w:date="2018-01-30T04:20:03Z">
        <w:r>
          <w:rPr/>
          <w:t xml:space="preserve"> </w:t>
        </w:r>
      </w:ins>
      <w:ins w:id="561" w:author="Tarek Loubani" w:date="2018-01-30T04:20:03Z">
        <w:r>
          <w:rPr>
            <w:b/>
          </w:rPr>
          <w:t>86,</w:t>
        </w:r>
      </w:ins>
      <w:ins w:id="562" w:author="Tarek Loubani" w:date="2018-01-30T04:20:03Z">
        <w:r>
          <w:rPr/>
          <w:t xml:space="preserve"> 911–914 (2015).</w:t>
        </w:r>
      </w:ins>
    </w:p>
    <w:p>
      <w:pPr>
        <w:pStyle w:val="Bibliography1"/>
        <w:rPr/>
      </w:pPr>
      <w:ins w:id="563" w:author="Tarek Loubani" w:date="2018-01-30T04:20:03Z">
        <w:r>
          <w:rPr/>
          <w:t>29.</w:t>
          <w:tab/>
          <w:t xml:space="preserve">Farooqi, K. M. &amp; Mahmood, F. Innovations in Preoperative Planning: Insights into Another Dimension Using 3D Printing for Cardiac Disease. </w:t>
        </w:r>
      </w:ins>
      <w:ins w:id="564" w:author="Tarek Loubani" w:date="2018-01-30T04:20:03Z">
        <w:r>
          <w:rPr>
            <w:i/>
          </w:rPr>
          <w:t>J. Cardiothorac. Vasc. Anesth.</w:t>
        </w:r>
      </w:ins>
      <w:ins w:id="565" w:author="Tarek Loubani" w:date="2018-01-30T04:20:03Z">
        <w:r>
          <w:rPr/>
          <w:t xml:space="preserve"> (2017). doi:10.1053/j.jvca.2017.11.037</w:t>
        </w:r>
      </w:ins>
    </w:p>
    <w:p>
      <w:pPr>
        <w:pStyle w:val="Bibliography1"/>
        <w:rPr/>
      </w:pPr>
      <w:ins w:id="566" w:author="Tarek Loubani" w:date="2018-01-30T04:20:03Z">
        <w:r>
          <w:rPr/>
          <w:t>30.</w:t>
          <w:tab/>
          <w:t xml:space="preserve">Ibrahim, A. M. S. </w:t>
        </w:r>
      </w:ins>
      <w:ins w:id="567" w:author="Tarek Loubani" w:date="2018-01-30T04:20:03Z">
        <w:r>
          <w:rPr>
            <w:i/>
          </w:rPr>
          <w:t>et al.</w:t>
        </w:r>
      </w:ins>
      <w:ins w:id="568" w:author="Tarek Loubani" w:date="2018-01-30T04:20:03Z">
        <w:r>
          <w:rPr/>
          <w:t xml:space="preserve"> Three-dimensional Printing in Developing Countries. </w:t>
        </w:r>
      </w:ins>
      <w:ins w:id="569" w:author="Tarek Loubani" w:date="2018-01-30T04:20:03Z">
        <w:r>
          <w:rPr>
            <w:i/>
          </w:rPr>
          <w:t>Plast. Reconstr. Surg. Glob. Open</w:t>
        </w:r>
      </w:ins>
      <w:ins w:id="570" w:author="Tarek Loubani" w:date="2018-01-30T04:20:03Z">
        <w:r>
          <w:rPr/>
          <w:t xml:space="preserve"> </w:t>
        </w:r>
      </w:ins>
      <w:ins w:id="571" w:author="Tarek Loubani" w:date="2018-01-30T04:20:03Z">
        <w:r>
          <w:rPr>
            <w:b/>
          </w:rPr>
          <w:t>3,</w:t>
        </w:r>
      </w:ins>
      <w:ins w:id="572" w:author="Tarek Loubani" w:date="2018-01-30T04:20:03Z">
        <w:r>
          <w:rPr/>
          <w:t xml:space="preserve"> e443 (2015).</w:t>
        </w:r>
      </w:ins>
    </w:p>
    <w:p>
      <w:pPr>
        <w:pStyle w:val="Bibliography1"/>
        <w:rPr/>
      </w:pPr>
      <w:ins w:id="573" w:author="Tarek Loubani" w:date="2018-01-30T04:20:03Z">
        <w:r>
          <w:rPr/>
          <w:t>31.</w:t>
          <w:tab/>
          <w:t xml:space="preserve">Global Humanitarian Lab. </w:t>
        </w:r>
      </w:ins>
      <w:ins w:id="574" w:author="Tarek Loubani" w:date="2018-01-30T04:20:03Z">
        <w:r>
          <w:rPr>
            <w:i/>
          </w:rPr>
          <w:t>Global Humanitarian Lab</w:t>
        </w:r>
      </w:ins>
      <w:ins w:id="575" w:author="Tarek Loubani" w:date="2018-01-30T04:20:03Z">
        <w:r>
          <w:rPr/>
          <w:t xml:space="preserve"> Available at: https://globalhumanitarianlab.org/. (Accessed: 30th January 2018)</w:t>
        </w:r>
      </w:ins>
    </w:p>
    <w:p>
      <w:pPr>
        <w:pStyle w:val="Bibliography1"/>
        <w:rPr/>
      </w:pPr>
      <w:ins w:id="576" w:author="Tarek Loubani" w:date="2018-01-30T04:20:03Z">
        <w:r>
          <w:rPr/>
          <w:t>32.</w:t>
          <w:tab/>
          <w:t xml:space="preserve">Field Ready - Humanitarian Supplies Made-in-the-Field. </w:t>
        </w:r>
      </w:ins>
      <w:ins w:id="577" w:author="Tarek Loubani" w:date="2018-01-30T04:20:03Z">
        <w:r>
          <w:rPr>
            <w:i/>
          </w:rPr>
          <w:t>Field Ready - Humanitarian Supplies Made-in-the-Field</w:t>
        </w:r>
      </w:ins>
      <w:ins w:id="578" w:author="Tarek Loubani" w:date="2018-01-30T04:20:03Z">
        <w:r>
          <w:rPr/>
          <w:t xml:space="preserve"> Available at: https://www.fieldready.org. (Accessed: 30th January 2018)</w:t>
        </w:r>
      </w:ins>
    </w:p>
    <w:p>
      <w:pPr>
        <w:pStyle w:val="Bibliography1"/>
        <w:rPr/>
      </w:pPr>
      <w:ins w:id="579" w:author="Tarek Loubani" w:date="2018-01-30T04:20:03Z">
        <w:r>
          <w:rPr/>
          <w:t>33.</w:t>
          <w:tab/>
          <w:t>Chi Mei Corporation. ABS PA757 Datasheet. Available at: http://www.chimeicorp.com/upload/att/2013-05/201305161402533576591.pdf. (Accessed: 30th January 2018)</w:t>
        </w:r>
      </w:ins>
    </w:p>
    <w:p>
      <w:pPr>
        <w:pStyle w:val="Bibliography1"/>
        <w:rPr/>
      </w:pPr>
      <w:ins w:id="580" w:author="Tarek Loubani" w:date="2018-01-30T04:20:03Z">
        <w:r>
          <w:rPr/>
          <w:t>34.</w:t>
          <w:tab/>
          <w:t xml:space="preserve">Filastruder. PA757 ABS Natural Pellets. </w:t>
        </w:r>
      </w:ins>
      <w:ins w:id="581" w:author="Tarek Loubani" w:date="2018-01-30T04:20:03Z">
        <w:r>
          <w:rPr>
            <w:i/>
          </w:rPr>
          <w:t>Filastruder</w:t>
        </w:r>
      </w:ins>
      <w:ins w:id="582" w:author="Tarek Loubani" w:date="2018-01-30T04:20:03Z">
        <w:r>
          <w:rPr/>
          <w:t xml:space="preserve"> Available at: https://www.filastruder.com/products/pa757-abs-pellets. (Accessed: 30th January 2018)</w:t>
        </w:r>
      </w:ins>
    </w:p>
    <w:p>
      <w:pPr>
        <w:pStyle w:val="Bibliography1"/>
        <w:rPr/>
      </w:pPr>
      <w:ins w:id="583" w:author="Tarek Loubani" w:date="2018-01-30T04:20:03Z">
        <w:r>
          <w:rPr/>
          <w:t>35.</w:t>
          <w:tab/>
          <w:t xml:space="preserve">ABS Filament - BLACK - 1.75mm. </w:t>
        </w:r>
      </w:ins>
      <w:ins w:id="584" w:author="Tarek Loubani" w:date="2018-01-30T04:20:03Z">
        <w:r>
          <w:rPr>
            <w:i/>
          </w:rPr>
          <w:t>Filaments.ca</w:t>
        </w:r>
      </w:ins>
      <w:ins w:id="585" w:author="Tarek Loubani" w:date="2018-01-30T04:20:03Z">
        <w:r>
          <w:rPr/>
          <w:t xml:space="preserve"> Available at: https://filaments.ca/products/abs-filament-black-1-75-mm. (Accessed: 30th January 2018)</w:t>
        </w:r>
      </w:ins>
    </w:p>
    <w:p>
      <w:pPr>
        <w:pStyle w:val="Bibliography1"/>
        <w:rPr/>
      </w:pPr>
      <w:ins w:id="586" w:author="Tarek Loubani" w:date="2018-01-30T04:20:03Z">
        <w:r>
          <w:rPr/>
          <w:t>36.</w:t>
          <w:tab/>
          <w:t>Ontario Time-of-Use Electricity Rates. Available at: http://www.ontario-hydro.com/current-rates. (Accessed: 27th January 2018)</w:t>
        </w:r>
      </w:ins>
    </w:p>
    <w:p>
      <w:pPr>
        <w:pStyle w:val="Bibliography1"/>
        <w:rPr/>
      </w:pPr>
      <w:ins w:id="587" w:author="Tarek Loubani" w:date="2018-01-30T04:20:03Z">
        <w:r>
          <w:rPr/>
          <w:t>37.</w:t>
          <w:tab/>
          <w:t>Historical electricity rates | Ontario Energy Board. Available at: https://www.oeb.ca/rates-and-your-bill/electricity-rates/historical-electricity-rates. (Accessed: 30th January 2018)</w:t>
        </w:r>
      </w:ins>
    </w:p>
    <w:p>
      <w:pPr>
        <w:pStyle w:val="Bibliography1"/>
        <w:rPr/>
      </w:pPr>
      <w:ins w:id="588" w:author="Tarek Loubani" w:date="2018-01-30T04:20:03Z">
        <w:r>
          <w:rPr/>
          <w:t>38.</w:t>
          <w:tab/>
          <w:t xml:space="preserve">Walls, S., Corney, J. &amp; Annamalai Vasantha, G. </w:t>
        </w:r>
      </w:ins>
      <w:ins w:id="589" w:author="Tarek Loubani" w:date="2018-01-30T04:20:03Z">
        <w:r>
          <w:rPr>
            <w:i/>
          </w:rPr>
          <w:t>RELATIVE ENERGY CONSUMPTION OF LOW-COST 3D PRINTERS</w:t>
        </w:r>
      </w:ins>
      <w:ins w:id="590" w:author="Tarek Loubani" w:date="2018-01-30T04:20:03Z">
        <w:r>
          <w:rPr/>
          <w:t>. (2014).</w:t>
        </w:r>
      </w:ins>
    </w:p>
    <w:p>
      <w:pPr>
        <w:pStyle w:val="Bibliography1"/>
        <w:rPr/>
      </w:pPr>
      <w:ins w:id="591" w:author="Tarek Loubani" w:date="2018-01-30T04:20:03Z">
        <w:r>
          <w:rPr/>
          <w:t>39.</w:t>
          <w:tab/>
          <w:t xml:space="preserve">Zhong, S. &amp; Pearce, J. M. Tightening the loop on the circular economy: Coupled distributed recycling and manufacturing with recyclebot and RepRap 3-D printing. </w:t>
        </w:r>
      </w:ins>
      <w:ins w:id="592" w:author="Tarek Loubani" w:date="2018-01-30T04:20:03Z">
        <w:r>
          <w:rPr>
            <w:i/>
          </w:rPr>
          <w:t>Resour. Conserv. Recycl.</w:t>
        </w:r>
      </w:ins>
      <w:ins w:id="593" w:author="Tarek Loubani" w:date="2018-01-30T04:20:03Z">
        <w:r>
          <w:rPr/>
          <w:t xml:space="preserve"> </w:t>
        </w:r>
      </w:ins>
      <w:ins w:id="594" w:author="Tarek Loubani" w:date="2018-01-30T04:20:03Z">
        <w:r>
          <w:rPr>
            <w:b/>
          </w:rPr>
          <w:t>128,</w:t>
        </w:r>
      </w:ins>
      <w:ins w:id="595" w:author="Tarek Loubani" w:date="2018-01-30T04:20:03Z">
        <w:r>
          <w:rPr/>
          <w:t xml:space="preserve"> 48–58 (2018).</w:t>
        </w:r>
      </w:ins>
    </w:p>
    <w:p>
      <w:pPr>
        <w:pStyle w:val="Bibliography1"/>
        <w:rPr/>
      </w:pPr>
      <w:ins w:id="596" w:author="Tarek Loubani" w:date="2018-01-30T04:20:03Z">
        <w:r>
          <w:rPr/>
          <w:t>40</w:t>
        </w:r>
      </w:ins>
      <w:del w:id="597" w:author="Tarek Loubani" w:date="2018-01-30T04:20:03Z">
        <w:r>
          <w:rPr>
            <w:rFonts w:cs="Calibri"/>
          </w:rPr>
          <w:delText>12</w:delText>
        </w:r>
      </w:del>
      <w:r>
        <w:rPr/>
        <w:t>.</w:t>
        <w:tab/>
        <w:t xml:space="preserve">Pasterkamp, H., Kraman, S. S. &amp; Wodicka, G. R. Respiratory sounds. Advances beyond the stethoscope. </w:t>
      </w:r>
      <w:r>
        <w:rPr>
          <w:i/>
        </w:rPr>
        <w:t>Am. J. Respir. Crit. Care Med.</w:t>
      </w:r>
      <w:r>
        <w:rPr/>
        <w:t xml:space="preserve"> </w:t>
      </w:r>
      <w:r>
        <w:rPr>
          <w:b/>
        </w:rPr>
        <w:t>156,</w:t>
      </w:r>
      <w:r>
        <w:rPr/>
        <w:t xml:space="preserve"> 974–987 (1997).</w:t>
      </w:r>
    </w:p>
    <w:p>
      <w:pPr>
        <w:pStyle w:val="Bibliography1"/>
        <w:rPr/>
      </w:pPr>
      <w:ins w:id="598" w:author="Tarek Loubani" w:date="2018-01-30T04:20:03Z">
        <w:r>
          <w:rPr/>
          <w:t>41</w:t>
        </w:r>
      </w:ins>
      <w:del w:id="599" w:author="Tarek Loubani" w:date="2018-01-30T04:20:03Z">
        <w:r>
          <w:rPr>
            <w:rFonts w:cs="Calibri"/>
          </w:rPr>
          <w:delText>13</w:delText>
        </w:r>
      </w:del>
      <w:r>
        <w:rPr/>
        <w:t>.</w:t>
        <w:tab/>
        <w:t xml:space="preserve">Ertel, P., Lawrence, M. &amp; Song, W. Stethoscope acoustics and the engineer: Concepts and problems. </w:t>
      </w:r>
      <w:r>
        <w:rPr>
          <w:i/>
        </w:rPr>
        <w:t>J Audio Eng Soc</w:t>
      </w:r>
      <w:r>
        <w:rPr/>
        <w:t xml:space="preserve"> </w:t>
      </w:r>
      <w:r>
        <w:rPr>
          <w:b/>
        </w:rPr>
        <w:t>19,</w:t>
      </w:r>
      <w:r>
        <w:rPr/>
        <w:t xml:space="preserve"> 182–186 (1971).</w:t>
      </w:r>
    </w:p>
    <w:p>
      <w:pPr>
        <w:pStyle w:val="Bibliography1"/>
        <w:rPr/>
      </w:pPr>
      <w:ins w:id="600" w:author="Tarek Loubani" w:date="2018-01-30T04:20:03Z">
        <w:r>
          <w:rPr/>
          <w:t>42</w:t>
        </w:r>
      </w:ins>
      <w:del w:id="601" w:author="Tarek Loubani" w:date="2018-01-30T04:20:03Z">
        <w:r>
          <w:rPr>
            <w:rFonts w:cs="Calibri"/>
          </w:rPr>
          <w:delText>14</w:delText>
        </w:r>
      </w:del>
      <w:r>
        <w:rPr/>
        <w:t>.</w:t>
        <w:tab/>
        <w:t xml:space="preserve">Rappaport, M. B. &amp; Sprague, H. B. Physiologic and physical laws that govern ausculation, and their clinical application: The acoustic stethoscope and the electrical amplifying stethoscope and stethograph. </w:t>
      </w:r>
      <w:r>
        <w:rPr>
          <w:i/>
        </w:rPr>
        <w:t>Am Heart J</w:t>
      </w:r>
      <w:r>
        <w:rPr/>
        <w:t xml:space="preserve"> </w:t>
      </w:r>
      <w:r>
        <w:rPr>
          <w:b/>
        </w:rPr>
        <w:t>21,</w:t>
      </w:r>
      <w:r>
        <w:rPr/>
        <w:t xml:space="preserve"> 257–318 (1941).</w:t>
      </w:r>
    </w:p>
    <w:p>
      <w:pPr>
        <w:pStyle w:val="Bibliography1"/>
        <w:rPr/>
      </w:pPr>
      <w:ins w:id="602" w:author="Tarek Loubani" w:date="2018-01-30T04:20:03Z">
        <w:r>
          <w:rPr/>
          <w:t>43</w:t>
        </w:r>
      </w:ins>
      <w:del w:id="603" w:author="Tarek Loubani" w:date="2018-01-30T04:20:03Z">
        <w:r>
          <w:rPr>
            <w:rFonts w:cs="Calibri"/>
          </w:rPr>
          <w:delText>15</w:delText>
        </w:r>
      </w:del>
      <w:r>
        <w:rPr/>
        <w:t>.</w:t>
        <w:tab/>
        <w:t xml:space="preserve">Rappaport, M. B. &amp; Sprague, H. B. The effects of tubing bore on stethoscope efficiency. </w:t>
      </w:r>
      <w:r>
        <w:rPr>
          <w:i/>
        </w:rPr>
        <w:t>Am Heart J</w:t>
      </w:r>
      <w:r>
        <w:rPr/>
        <w:t xml:space="preserve"> 605–609 (1951).</w:t>
      </w:r>
    </w:p>
    <w:p>
      <w:pPr>
        <w:pStyle w:val="Bibliography1"/>
        <w:rPr/>
      </w:pPr>
      <w:ins w:id="604" w:author="Tarek Loubani" w:date="2018-01-30T04:20:03Z">
        <w:r>
          <w:rPr/>
          <w:t>44</w:t>
        </w:r>
      </w:ins>
      <w:del w:id="605" w:author="Tarek Loubani" w:date="2018-01-30T04:20:03Z">
        <w:r>
          <w:rPr>
            <w:rFonts w:cs="Calibri"/>
          </w:rPr>
          <w:delText>16</w:delText>
        </w:r>
      </w:del>
      <w:r>
        <w:rPr/>
        <w:t>.</w:t>
        <w:tab/>
        <w:t xml:space="preserve">Rappaport, M. B. &amp; Sprague, H. B. The effects of improper fitting of stethoscope to ears on auscultatory efficiency. </w:t>
      </w:r>
      <w:r>
        <w:rPr>
          <w:i/>
        </w:rPr>
        <w:t>Am Heart J</w:t>
      </w:r>
      <w:r>
        <w:rPr/>
        <w:t xml:space="preserve"> </w:t>
      </w:r>
      <w:r>
        <w:rPr>
          <w:b/>
        </w:rPr>
        <w:t>43,</w:t>
      </w:r>
      <w:r>
        <w:rPr/>
        <w:t xml:space="preserve"> 713–715 (1952).</w:t>
      </w:r>
    </w:p>
    <w:p>
      <w:pPr>
        <w:pStyle w:val="Bibliography1"/>
        <w:rPr/>
      </w:pPr>
      <w:ins w:id="606" w:author="Tarek Loubani" w:date="2018-01-30T04:20:03Z">
        <w:r>
          <w:rPr/>
          <w:t>45</w:t>
        </w:r>
      </w:ins>
      <w:del w:id="607" w:author="Tarek Loubani" w:date="2018-01-30T04:20:03Z">
        <w:r>
          <w:rPr>
            <w:rFonts w:cs="Calibri"/>
          </w:rPr>
          <w:delText>17</w:delText>
        </w:r>
      </w:del>
      <w:r>
        <w:rPr/>
        <w:t>.</w:t>
        <w:tab/>
        <w:t xml:space="preserve">Groom, D. The effect of background noise on cardiac auscultation. </w:t>
      </w:r>
      <w:r>
        <w:rPr>
          <w:i/>
        </w:rPr>
        <w:t>Am Heart J</w:t>
      </w:r>
      <w:r>
        <w:rPr/>
        <w:t xml:space="preserve"> </w:t>
      </w:r>
      <w:r>
        <w:rPr>
          <w:b/>
        </w:rPr>
        <w:t>52,</w:t>
      </w:r>
      <w:r>
        <w:rPr/>
        <w:t xml:space="preserve"> 781–790 (1956).</w:t>
      </w:r>
    </w:p>
    <w:p>
      <w:pPr>
        <w:pStyle w:val="Bibliography1"/>
        <w:rPr/>
      </w:pPr>
      <w:ins w:id="608" w:author="Tarek Loubani" w:date="2018-01-30T04:20:03Z">
        <w:r>
          <w:rPr/>
          <w:t>46</w:t>
        </w:r>
      </w:ins>
      <w:del w:id="609" w:author="Tarek Loubani" w:date="2018-01-30T04:20:03Z">
        <w:r>
          <w:rPr>
            <w:rFonts w:cs="Calibri"/>
          </w:rPr>
          <w:delText>18</w:delText>
        </w:r>
      </w:del>
      <w:r>
        <w:rPr/>
        <w:t>.</w:t>
        <w:tab/>
        <w:t xml:space="preserve">Groom, D. &amp; Chapman, W. Anatomic variations of the auditory canal pertaining to the fit of stethoscope earpieces. </w:t>
      </w:r>
      <w:r>
        <w:rPr>
          <w:i/>
        </w:rPr>
        <w:t>Circulation</w:t>
      </w:r>
      <w:r>
        <w:rPr/>
        <w:t xml:space="preserve"> </w:t>
      </w:r>
      <w:r>
        <w:rPr>
          <w:b/>
        </w:rPr>
        <w:t>19,</w:t>
      </w:r>
      <w:r>
        <w:rPr/>
        <w:t xml:space="preserve"> 606–608 (1959).</w:t>
      </w:r>
    </w:p>
    <w:p>
      <w:pPr>
        <w:pStyle w:val="Bibliography1"/>
        <w:rPr/>
      </w:pPr>
      <w:ins w:id="610" w:author="Tarek Loubani" w:date="2018-01-30T04:20:03Z">
        <w:r>
          <w:rPr/>
          <w:t>47</w:t>
        </w:r>
      </w:ins>
      <w:del w:id="611" w:author="Tarek Loubani" w:date="2018-01-30T04:20:03Z">
        <w:r>
          <w:rPr>
            <w:rFonts w:cs="Calibri"/>
          </w:rPr>
          <w:delText>19</w:delText>
        </w:r>
      </w:del>
      <w:r>
        <w:rPr/>
        <w:t>.</w:t>
        <w:tab/>
        <w:t xml:space="preserve">Mehmood, M., Abu Grara, H. L., Stewart, J. S. &amp; Khasawneh, F. A. Comparing the auscultatory accuracy of health care professionals using three different brands of stethoscopes on a simulator. </w:t>
      </w:r>
      <w:r>
        <w:rPr>
          <w:i/>
        </w:rPr>
        <w:t>Med. Devices Evid. Res.</w:t>
      </w:r>
      <w:r>
        <w:rPr/>
        <w:t xml:space="preserve"> </w:t>
      </w:r>
      <w:r>
        <w:rPr>
          <w:b/>
        </w:rPr>
        <w:t>7,</w:t>
      </w:r>
      <w:r>
        <w:rPr/>
        <w:t xml:space="preserve"> 273–281 (2014).</w:t>
      </w:r>
    </w:p>
    <w:p>
      <w:pPr>
        <w:pStyle w:val="Bibliography1"/>
        <w:rPr/>
      </w:pPr>
      <w:ins w:id="612" w:author="Tarek Loubani" w:date="2018-01-30T04:20:03Z">
        <w:r>
          <w:rPr/>
          <w:t>48.</w:t>
          <w:tab/>
          <w:t>Amazon. 3M Littmann 6152 Cardiology IV Stethoscope, Standard-Finish Chestpiece, 27", Black Tube. Available at: https://www.amazon.com/gp/offer-listing/B01CS2OFNK. (Accessed: 30th January 2018)</w:t>
        </w:r>
      </w:ins>
    </w:p>
    <w:p>
      <w:pPr>
        <w:pStyle w:val="Bibliography1"/>
        <w:rPr/>
      </w:pPr>
      <w:ins w:id="613" w:author="Tarek Loubani" w:date="2018-01-30T04:20:03Z">
        <w:r>
          <w:rPr/>
          <w:t>49.</w:t>
          <w:tab/>
          <w:t>Amazon.com: Welch Allyn 5079-125 Harvey Elite Stethoscope, 28", Black: Industrial &amp; Scientific. Available at: https://www.amazon.com/Welch-Allyn-5079-125-Harvey-Stethoscope/dp/B000PSRQL8. (Accessed: 30th January 2018)</w:t>
        </w:r>
      </w:ins>
    </w:p>
    <w:p>
      <w:pPr>
        <w:pStyle w:val="Bibliography1"/>
        <w:rPr/>
      </w:pPr>
      <w:ins w:id="614" w:author="Tarek Loubani" w:date="2018-01-30T04:20:03Z">
        <w:r>
          <w:rPr/>
          <w:t>50</w:t>
        </w:r>
      </w:ins>
      <w:del w:id="615" w:author="Tarek Loubani" w:date="2018-01-30T04:20:03Z">
        <w:r>
          <w:rPr>
            <w:rFonts w:cs="Calibri"/>
          </w:rPr>
          <w:delText>20</w:delText>
        </w:r>
      </w:del>
      <w:r>
        <w:rPr/>
        <w:t>.</w:t>
        <w:tab/>
        <w:t xml:space="preserve">Jones, R. </w:t>
      </w:r>
      <w:r>
        <w:rPr>
          <w:i/>
        </w:rPr>
        <w:t>et al.</w:t>
      </w:r>
      <w:r>
        <w:rPr/>
        <w:t xml:space="preserve"> RepRap the replicating rapid prototyper. </w:t>
      </w:r>
      <w:r>
        <w:rPr>
          <w:i/>
        </w:rPr>
        <w:t>Robotica</w:t>
      </w:r>
      <w:r>
        <w:rPr/>
        <w:t xml:space="preserve"> </w:t>
      </w:r>
      <w:r>
        <w:rPr>
          <w:b/>
        </w:rPr>
        <w:t>29,</w:t>
      </w:r>
      <w:r>
        <w:rPr/>
        <w:t xml:space="preserve"> 177–191</w:t>
      </w:r>
    </w:p>
    <w:p>
      <w:pPr>
        <w:pStyle w:val="Bibliography1"/>
        <w:rPr/>
      </w:pPr>
      <w:ins w:id="616" w:author="Tarek Loubani" w:date="2018-01-30T04:20:03Z">
        <w:r>
          <w:rPr/>
          <w:t>51.</w:t>
          <w:tab/>
          <w:t xml:space="preserve">Original Prusa i3 MK3 kit. </w:t>
        </w:r>
      </w:ins>
      <w:ins w:id="617" w:author="Tarek Loubani" w:date="2018-01-30T04:20:03Z">
        <w:r>
          <w:rPr>
            <w:i/>
          </w:rPr>
          <w:t>Prusa Research</w:t>
        </w:r>
      </w:ins>
      <w:ins w:id="618" w:author="Tarek Loubani" w:date="2018-01-30T04:20:03Z">
        <w:r>
          <w:rPr/>
          <w:t xml:space="preserve"> Available at: https://shop.prusa3d.com/en/3d-printers/180-original-prusa-i3-mk3-kit.html. (Accessed: 30th January 2018)</w:t>
        </w:r>
      </w:ins>
    </w:p>
    <w:p>
      <w:pPr>
        <w:pStyle w:val="Bibliography1"/>
        <w:rPr/>
      </w:pPr>
      <w:ins w:id="619" w:author="Tarek Loubani" w:date="2018-01-30T04:20:03Z">
        <w:r>
          <w:rPr/>
          <w:t>52.</w:t>
          <w:tab/>
          <w:t xml:space="preserve">Coffey, K. C. Is There a Role for Expired Medications in Developing Countries? </w:t>
        </w:r>
      </w:ins>
      <w:ins w:id="620" w:author="Tarek Loubani" w:date="2018-01-30T04:20:03Z">
        <w:r>
          <w:rPr>
            <w:i/>
          </w:rPr>
          <w:t>Clin. Pediatr. (Phila.)</w:t>
        </w:r>
      </w:ins>
      <w:ins w:id="621" w:author="Tarek Loubani" w:date="2018-01-30T04:20:03Z">
        <w:r>
          <w:rPr/>
          <w:t xml:space="preserve"> </w:t>
        </w:r>
      </w:ins>
      <w:ins w:id="622" w:author="Tarek Loubani" w:date="2018-01-30T04:20:03Z">
        <w:r>
          <w:rPr>
            <w:b/>
          </w:rPr>
          <w:t>52,</w:t>
        </w:r>
      </w:ins>
      <w:ins w:id="623" w:author="Tarek Loubani" w:date="2018-01-30T04:20:03Z">
        <w:r>
          <w:rPr/>
          <w:t xml:space="preserve"> 7–9 (2013).</w:t>
        </w:r>
      </w:ins>
    </w:p>
    <w:p>
      <w:pPr>
        <w:pStyle w:val="Bibliography1"/>
        <w:rPr/>
      </w:pPr>
      <w:ins w:id="624" w:author="Tarek Loubani" w:date="2018-01-30T04:20:03Z">
        <w:r>
          <w:rPr/>
          <w:t>53.</w:t>
          <w:tab/>
          <w:t xml:space="preserve">Changing lives in developing countries with 3D printed prosthetics | Ultimaker. </w:t>
        </w:r>
      </w:ins>
      <w:ins w:id="625" w:author="Tarek Loubani" w:date="2018-01-30T04:20:03Z">
        <w:r>
          <w:rPr>
            <w:i/>
          </w:rPr>
          <w:t>Ultimaker.com</w:t>
        </w:r>
      </w:ins>
      <w:ins w:id="626" w:author="Tarek Loubani" w:date="2018-01-30T04:20:03Z">
        <w:r>
          <w:rPr/>
          <w:t xml:space="preserve"> Available at: https://ultimaker.com/en/stories/30886-changing-lives-in-developing-countries-with-3d-printed-prosthetics. (Accessed: 30th January 2018)</w:t>
        </w:r>
      </w:ins>
    </w:p>
    <w:p>
      <w:pPr>
        <w:pStyle w:val="Bibliography1"/>
        <w:rPr/>
      </w:pPr>
      <w:ins w:id="627" w:author="Tarek Loubani" w:date="2018-01-30T04:20:03Z">
        <w:r>
          <w:rPr/>
          <w:t>54.</w:t>
          <w:tab/>
          <w:t xml:space="preserve">Says, G. C. 3D-printed hands are impractical in developing countries. </w:t>
        </w:r>
      </w:ins>
      <w:ins w:id="628" w:author="Tarek Loubani" w:date="2018-01-30T04:20:03Z">
        <w:r>
          <w:rPr>
            <w:i/>
          </w:rPr>
          <w:t>Engineering For Change</w:t>
        </w:r>
      </w:ins>
      <w:ins w:id="629" w:author="Tarek Loubani" w:date="2018-01-30T04:20:03Z">
        <w:r>
          <w:rPr/>
          <w:t xml:space="preserve"> (2016).</w:t>
        </w:r>
      </w:ins>
    </w:p>
    <w:p>
      <w:pPr>
        <w:sectPr>
          <w:type w:val="continuous"/>
          <w:pgSz w:w="12240" w:h="15840"/>
          <w:pgMar w:left="1440" w:right="1440" w:header="0" w:top="1440" w:footer="720" w:bottom="1440" w:gutter="0"/>
          <w:lnNumType w:countBy="1" w:restart="continuous" w:distance="180"/>
          <w:formProt w:val="false"/>
          <w:textDirection w:val="lrTb"/>
          <w:docGrid w:type="default" w:linePitch="240" w:charSpace="0"/>
        </w:sectPr>
      </w:pPr>
    </w:p>
    <w:p>
      <w:pPr>
        <w:pStyle w:val="Bibliography"/>
        <w:rPr>
          <w:rFonts w:cs="Calibri"/>
          <w:lang w:val="en-US" w:eastAsia="en-US" w:bidi="ar-SA"/>
          <w:del w:id="631" w:author="Tarek Loubani" w:date="2018-01-30T04:20:03Z"/>
        </w:rPr>
      </w:pPr>
      <w:del w:id="630" w:author="Tarek Loubani" w:date="2018-01-30T04:20:03Z">
        <w:r>
          <w:rPr>
            <w:rFonts w:cs="Calibri"/>
            <w:lang w:val="en-US" w:eastAsia="en-US" w:bidi="ar-SA"/>
          </w:rPr>
        </w:r>
      </w:del>
    </w:p>
    <w:p>
      <w:pPr>
        <w:pStyle w:val="Bibliography"/>
        <w:spacing w:before="0" w:after="200"/>
        <w:rPr>
          <w:lang w:val="en-US" w:eastAsia="en-US" w:bidi="ar-SA"/>
        </w:rPr>
      </w:pPr>
      <w:r>
        <w:rPr>
          <w:lang w:val="en-US" w:eastAsia="en-US" w:bidi="ar-SA"/>
        </w:rPr>
      </w:r>
    </w:p>
    <w:sectPr>
      <w:type w:val="continuous"/>
      <w:pgSz w:w="12240" w:h="15840"/>
      <w:pgMar w:left="1440" w:right="1440" w:header="0" w:top="1440" w:footer="720" w:bottom="1440" w:gutter="0"/>
      <w:lnNumType w:countBy="1" w:restart="continuous" w:distance="18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18</w:t>
    </w:r>
    <w:r>
      <w:fldChar w:fldCharType="end"/>
    </w:r>
  </w:p>
  <w:p>
    <w:pPr>
      <w:pStyle w:val="Footer"/>
      <w:rPr/>
    </w:pPr>
    <w:r>
      <w:rPr/>
    </w:r>
  </w:p>
</w:ftr>
</file>

<file path=word/settings.xml><?xml version="1.0" encoding="utf-8"?>
<w:settings xmlns:w="http://schemas.openxmlformats.org/wordprocessingml/2006/main">
  <w:zoom w:percent="16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style w:type="paragraph" w:styleId="Normal">
    <w:name w:val="Normal"/>
    <w:qFormat/>
    <w:pPr>
      <w:widowControl/>
      <w:suppressAutoHyphens w:val="true"/>
      <w:kinsoku w:val="true"/>
      <w:overflowPunct w:val="true"/>
      <w:autoSpaceDE w:val="true"/>
      <w:bidi w:val="0"/>
      <w:jc w:val="left"/>
      <w:textAlignment w:val="baseline"/>
    </w:pPr>
    <w:rPr>
      <w:rFonts w:ascii="Calibri" w:hAnsi="Calibri" w:eastAsia="Calibri" w:cs="Tahoma"/>
      <w:color w:val="00000A"/>
      <w:kern w:val="0"/>
      <w:sz w:val="22"/>
      <w:szCs w:val="22"/>
      <w:lang w:val="en-US" w:eastAsia="en-US" w:bidi="ar-SA"/>
    </w:rPr>
  </w:style>
  <w:style w:type="paragraph" w:styleId="Heading1">
    <w:name w:val="Heading 1"/>
    <w:basedOn w:val="Heading"/>
    <w:qFormat/>
    <w:pPr>
      <w:numPr>
        <w:ilvl w:val="0"/>
        <w:numId w:val="0"/>
      </w:numPr>
      <w:outlineLvl w:val="0"/>
    </w:pPr>
    <w:rPr/>
  </w:style>
  <w:style w:type="paragraph" w:styleId="Heading2">
    <w:name w:val="Heading 2"/>
    <w:basedOn w:val="Heading"/>
    <w:qFormat/>
    <w:pPr>
      <w:numPr>
        <w:ilvl w:val="0"/>
        <w:numId w:val="0"/>
      </w:numPr>
      <w:outlineLvl w:val="1"/>
    </w:pPr>
    <w:rPr/>
  </w:style>
  <w:style w:type="paragraph" w:styleId="Heading3">
    <w:name w:val="Heading 3"/>
    <w:basedOn w:val="Normal"/>
    <w:next w:val="Normal"/>
    <w:qFormat/>
    <w:pPr>
      <w:keepNext w:val="true"/>
      <w:keepLines/>
      <w:numPr>
        <w:ilvl w:val="0"/>
        <w:numId w:val="0"/>
      </w:numPr>
      <w:spacing w:before="40" w:after="0"/>
      <w:outlineLvl w:val="2"/>
    </w:pPr>
    <w:rPr>
      <w:rFonts w:ascii="Calibri Light" w:hAnsi="Calibri Light" w:eastAsia="Calibri" w:cs="Tahoma"/>
      <w:color w:val="1F4D78"/>
      <w:sz w:val="24"/>
      <w:szCs w:val="24"/>
    </w:rPr>
  </w:style>
  <w:style w:type="character" w:styleId="DefaultParagraphFont">
    <w:name w:val="Default Paragraph Font"/>
    <w:qFormat/>
    <w:rPr/>
  </w:style>
  <w:style w:type="character" w:styleId="HeaderChar">
    <w:name w:val="Header Char"/>
    <w:basedOn w:val="DefaultParagraphFont"/>
    <w:qFormat/>
    <w:rPr>
      <w:lang w:val="en-CA"/>
    </w:rPr>
  </w:style>
  <w:style w:type="character" w:styleId="FooterChar">
    <w:name w:val="Footer Char"/>
    <w:basedOn w:val="DefaultParagraphFont"/>
    <w:qFormat/>
    <w:rPr>
      <w:lang w:val="en-CA"/>
    </w:rPr>
  </w:style>
  <w:style w:type="character" w:styleId="Internetlink">
    <w:name w:val="Internet link"/>
    <w:qFormat/>
    <w:rPr>
      <w:color w:val="000080"/>
      <w:u w:val="single"/>
    </w:rPr>
  </w:style>
  <w:style w:type="character" w:styleId="CommentTextChar">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name w:val="Internet Link"/>
    <w:basedOn w:val="DefaultParagraphFont"/>
    <w:rPr>
      <w:color w:val="0563C1"/>
      <w:u w:val="single"/>
    </w:rPr>
  </w:style>
  <w:style w:type="character" w:styleId="Heading3Char">
    <w:name w:val="Heading 3 Char"/>
    <w:basedOn w:val="DefaultParagraphFont"/>
    <w:qFormat/>
    <w:rPr>
      <w:rFonts w:ascii="Calibri Light" w:hAnsi="Calibri Light" w:eastAsia="Calibri" w:cs="Tahoma"/>
      <w:color w:val="1F4D78"/>
      <w:sz w:val="24"/>
      <w:szCs w:val="24"/>
    </w:rPr>
  </w:style>
  <w:style w:type="character" w:styleId="Emphasis">
    <w:name w:val="Emphasis"/>
    <w:basedOn w:val="DefaultParagraphFont"/>
    <w:qFormat/>
    <w:rPr>
      <w:i/>
      <w:iCs/>
    </w:rPr>
  </w:style>
  <w:style w:type="character" w:styleId="LineNumbering">
    <w:name w:val="Line Numbering"/>
    <w:rPr/>
  </w:style>
  <w:style w:type="paragraph" w:styleId="Heading">
    <w:name w:val="Heading"/>
    <w:basedOn w:val="Normal"/>
    <w:next w:val="TextBody"/>
    <w:qFormat/>
    <w:pPr>
      <w:keepNext w:val="true"/>
      <w:widowControl w:val="false"/>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Normal"/>
    <w:pPr>
      <w:widowControl w:val="false"/>
    </w:pPr>
    <w:rPr>
      <w:rFonts w:cs="FreeSans"/>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widowControl w:val="false"/>
      <w:suppressLineNumbers/>
    </w:pPr>
    <w:rPr>
      <w:rFonts w:cs="FreeSans"/>
      <w:sz w:val="24"/>
    </w:rPr>
  </w:style>
  <w:style w:type="paragraph" w:styleId="Caption1">
    <w:name w:val="caption"/>
    <w:qFormat/>
    <w:pPr>
      <w:widowControl w:val="false"/>
      <w:suppressLineNumbers/>
      <w:kinsoku w:val="true"/>
      <w:overflowPunct w:val="true"/>
      <w:autoSpaceDE w:val="true"/>
      <w:bidi w:val="0"/>
      <w:spacing w:before="120" w:after="120"/>
      <w:jc w:val="left"/>
    </w:pPr>
    <w:rPr>
      <w:rFonts w:ascii="Calibri" w:hAnsi="Calibri" w:eastAsia="Calibri" w:cs="FreeSans"/>
      <w:i/>
      <w:iCs/>
      <w:color w:val="00000A"/>
      <w:kern w:val="0"/>
      <w:sz w:val="24"/>
      <w:szCs w:val="24"/>
      <w:lang w:val="en-US" w:eastAsia="en-US" w:bidi="ar-SA"/>
    </w:rPr>
  </w:style>
  <w:style w:type="paragraph" w:styleId="Standard">
    <w:name w:val="Standard"/>
    <w:qFormat/>
    <w:pPr>
      <w:widowControl/>
      <w:suppressAutoHyphens w:val="true"/>
      <w:kinsoku w:val="true"/>
      <w:overflowPunct w:val="true"/>
      <w:autoSpaceDE w:val="true"/>
      <w:bidi w:val="0"/>
      <w:spacing w:lineRule="auto" w:line="480" w:before="0" w:after="200"/>
      <w:jc w:val="left"/>
    </w:pPr>
    <w:rPr>
      <w:rFonts w:ascii="Times New Roman" w:hAnsi="Times New Roman" w:eastAsia="Calibri" w:cs="Tahoma"/>
      <w:color w:val="00000A"/>
      <w:kern w:val="0"/>
      <w:sz w:val="24"/>
      <w:szCs w:val="22"/>
      <w:lang w:val="en-CA" w:eastAsia="en-US" w:bidi="ar-SA"/>
    </w:rPr>
  </w:style>
  <w:style w:type="paragraph" w:styleId="Textbody1">
    <w:name w:val="Text body"/>
    <w:basedOn w:val="Standard"/>
    <w:qFormat/>
    <w:pPr>
      <w:spacing w:lineRule="auto" w:line="288" w:before="0" w:after="140"/>
    </w:pPr>
    <w:rPr/>
  </w:style>
  <w:style w:type="paragraph" w:styleId="Bibliography">
    <w:name w:val="Bibliography"/>
    <w:basedOn w:val="Standard"/>
    <w:next w:val="Standard"/>
    <w:qFormat/>
    <w:pPr>
      <w:tabs>
        <w:tab w:val="left" w:pos="528" w:leader="none"/>
      </w:tabs>
      <w:spacing w:lineRule="auto" w:line="480" w:before="0" w:after="0"/>
      <w:ind w:left="264" w:right="0"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rPr/>
  </w:style>
  <w:style w:type="paragraph" w:styleId="TableContents">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qFormat/>
    <w:pPr>
      <w:suppressAutoHyphens w:val="false"/>
      <w:spacing w:before="280" w:after="280"/>
      <w:textAlignment w:val="auto"/>
    </w:pPr>
    <w:rPr>
      <w:rFonts w:ascii="Times New Roman" w:hAnsi="Times New Roman" w:eastAsia="Times New Roman" w:cs="Times New Roman"/>
      <w:sz w:val="24"/>
      <w:szCs w:val="24"/>
    </w:rPr>
  </w:style>
  <w:style w:type="paragraph" w:styleId="Bibliography1">
    <w:name w:val="Bibliography 1"/>
    <w:basedOn w:val="Index"/>
    <w:qFormat/>
    <w:pPr>
      <w:tabs>
        <w:tab w:val="right" w:pos="9360" w:leader="dot"/>
      </w:tabs>
      <w:ind w:left="0" w:right="0" w:hanging="0"/>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3009</TotalTime>
  <Application>LibreOffice/5.4.2.2$Linux_X86_64 LibreOffice_project/40m0$Build-2</Application>
  <Pages>18</Pages>
  <Words>3656</Words>
  <Characters>21247</Characters>
  <CharactersWithSpaces>24731</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Tarek Loubani</cp:lastModifiedBy>
  <dcterms:modified xsi:type="dcterms:W3CDTF">2018-01-30T04:23:38Z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3CvblzfLxFli_1">
    <vt:lpwstr>ZOTERO_CITATION {"citationID":"1qel98tn00","properties":{"formattedCitation":"{\\rtf \\super 14\\nosupersub{}}","plainCitation":"14"},"citationItems":[{"id":813,"uris":["http://zotero.org/groups/233690/items/4HC4MKRF"],"uri":["http://zotero.org/groups/233</vt:lpwstr>
  </property>
  <property fmtid="{D5CDD505-2E9C-101B-9397-08002B2CF9AE}" pid="9" name="ZOTERO_BREF_3CvblzfLxFli_2">
    <vt:lpwstr>690/items/4HC4MKRF"],"itemData":{"id":813,"type":"article-journal","title":"Physiologic and physical laws that govern ausculation, and their clinical application: The acoustic stethoscope and the electrical amplifying stethoscope and stethograph","contain</vt:lpwstr>
  </property>
  <property fmtid="{D5CDD505-2E9C-101B-9397-08002B2CF9AE}" pid="10" name="ZOTERO_BREF_3CvblzfLxFli_3">
    <vt:lpwstr>er-title":"Am. Heart J.","page":"257-318","volume":"21","author":[{"family":"Rappaport","given":"M.B."},{"family":"Sprague","given":"H.B."}],"issued":{"date-parts":[["1941"]]}}}],"schema":"https://github.com/citation-style-language/schema/raw/master/csl-c</vt:lpwstr>
  </property>
  <property fmtid="{D5CDD505-2E9C-101B-9397-08002B2CF9AE}" pid="11" name="ZOTERO_BREF_3CvblzfLxFli_4">
    <vt:lpwstr>itation.json"}</vt:lpwstr>
  </property>
  <property fmtid="{D5CDD505-2E9C-101B-9397-08002B2CF9AE}" pid="12" name="ZOTERO_BREF_4DiifM8BlLV4_1">
    <vt:lpwstr>ZOTERO_CITATION {"citationID":"2qmko33tgn","properties":{"formattedCitation":"{\\rtf \\super 19\\nosupersub{}}","plainCitation":"19"},"citationItems":[{"id":812,"uris":["http://zotero.org/groups/233690/items/442ZDRXU"],"uri":["http://zotero.org/groups/233</vt:lpwstr>
  </property>
  <property fmtid="{D5CDD505-2E9C-101B-9397-08002B2CF9AE}" pid="13" name="ZOTERO_BREF_4DiifM8BlLV4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14" name="ZOTERO_BREF_4DiifM8BlLV4_3">
    <vt:lpwstr>arch","page":"273-281","volume":"7","author":[{"family":"Mehmood","given":"Mansoor"},{"family":"Abu Grara","given":"Hazem L"},{"family":"Stewart","given":"Joshua S"},{"family":"Khasawneh","given":"Faisal A"}],"issued":{"date-parts":[["2014"]]}}}],"schema"</vt:lpwstr>
  </property>
  <property fmtid="{D5CDD505-2E9C-101B-9397-08002B2CF9AE}" pid="15" name="ZOTERO_BREF_4DiifM8BlLV4_4">
    <vt:lpwstr>:"https://github.com/citation-style-language/schema/raw/master/csl-citation.json"}</vt:lpwstr>
  </property>
  <property fmtid="{D5CDD505-2E9C-101B-9397-08002B2CF9AE}" pid="16" name="ZOTERO_BREF_4hktq6CHRm6B_1">
    <vt:lpwstr>ZOTERO_CITATION {"citationID":"1drptj37t4","properties":{"formattedCitation":"{\\rtf \\super 17\\nosupersub{}}","plainCitation":"17"},"citationItems":[{"id":817,"uris":["http://zotero.org/groups/233690/items/8EI6MM6H"],"uri":["http://zotero.org/groups/233</vt:lpwstr>
  </property>
  <property fmtid="{D5CDD505-2E9C-101B-9397-08002B2CF9AE}" pid="17" name="ZOTERO_BREF_4hktq6CHRm6B_2">
    <vt:lpwstr>690/items/8EI6MM6H"],"itemData":{"id":817,"type":"article-journal","title":"The effect of background noise on cardiac auscultation","container-title":"Am. Heart J.","page":"781-790","volume":"52","author":[{"family":"Groom","given":"D."}],"issued":{"date-</vt:lpwstr>
  </property>
  <property fmtid="{D5CDD505-2E9C-101B-9397-08002B2CF9AE}" pid="18" name="ZOTERO_BREF_4hktq6CHRm6B_3">
    <vt:lpwstr>parts":[["1956"]]}}}],"schema":"https://github.com/citation-style-language/schema/raw/master/csl-citation.json"}</vt:lpwstr>
  </property>
  <property fmtid="{D5CDD505-2E9C-101B-9397-08002B2CF9AE}" pid="19" name="ZOTERO_BREF_9JtLNe1nx3eM_1">
    <vt:lpwstr>ZOTERO_CITATION {"citationID":"1it21f22qb","properties":{"formattedCitation":"{\\rtf \\super 18\\nosupersub{}}","plainCitation":"18"},"citationItems":[{"id":835,"uris":["http://zotero.org/groups/233690/items/NWM9AINA"],"uri":["http://zotero.org/groups/233</vt:lpwstr>
  </property>
  <property fmtid="{D5CDD505-2E9C-101B-9397-08002B2CF9AE}" pid="20" name="ZOTERO_BREF_9JtLNe1nx3eM_2">
    <vt:lpwstr>690/items/NWM9AINA"],"itemData":{"id":835,"type":"article-journal","title":"Anatomic variations of the auditory canal pertaining to the fit of stethoscope earpieces","container-title":"Circulation","page":"606-608","volume":"19","author":[{"family":"Groom</vt:lpwstr>
  </property>
  <property fmtid="{D5CDD505-2E9C-101B-9397-08002B2CF9AE}" pid="21" name="ZOTERO_BREF_9JtLNe1nx3eM_3">
    <vt:lpwstr>","given":"D."},{"family":"Chapman","given":"W."}],"issued":{"date-parts":[["1959"]]}}}],"schema":"https://github.com/citation-style-language/schema/raw/master/csl-citation.json"}</vt:lpwstr>
  </property>
  <property fmtid="{D5CDD505-2E9C-101B-9397-08002B2CF9AE}" pid="22" name="ZOTERO_BREF_B5mtydUfP6SA_1">
    <vt:lpwstr>ZOTERO_CITATION {"citationID":"2j346t2kbf","properties":{"formattedCitation":"{\\rtf \\super 3,4\\nosupersub{}}","plainCitation":"3,4"},"citationItems":[{"id":816,"uris":["http://zotero.org/groups/233690/items/7HH6TDI8"],"uri":["http://zotero.org/groups/2</vt:lpwstr>
  </property>
  <property fmtid="{D5CDD505-2E9C-101B-9397-08002B2CF9AE}" pid="23" name="ZOTERO_BREF_B5mtydUfP6SA_2">
    <vt:lpwstr>33690/items/7HH6TDI8"],"itemData":{"id":816,"type":"article-journal","title":"Comparison of the acoustic properties of six popular stethoscopes","container-title":"J Acoust Soc AM","page":"2224-2228","issue":"91","author":[{"family":"Abella","given":"M."}</vt:lpwstr>
  </property>
  <property fmtid="{D5CDD505-2E9C-101B-9397-08002B2CF9AE}" pid="24" name="ZOTERO_BREF_B5mtydUfP6SA_3">
    <vt:lpwstr>,{"family":"Formolo","given":"J."},{"family":"Penney","given":"DG"}],"issued":{"date-parts":[["1992"]]}}},{"id":846,"uris":["http://zotero.org/groups/233690/items/XZZ8X9EW"],"uri":["http://zotero.org/groups/233690/items/XZZ8X9EW"],"itemData":{"id":846,"ty</vt:lpwstr>
  </property>
  <property fmtid="{D5CDD505-2E9C-101B-9397-08002B2CF9AE}" pid="25" name="ZOTERO_BREF_B5mtydUfP6SA_4">
    <vt:lpwstr>pe":"article-journal","title":"Acoustical performance of the stethoscope: a comparative analysis.","container-title":"Am Heart J","page":"269-275","volume":"104","author":[{"family":"Kindig","given":"JR"},{"family":"Beeson","given":"TP"},{"family":"Campbe</vt:lpwstr>
  </property>
  <property fmtid="{D5CDD505-2E9C-101B-9397-08002B2CF9AE}" pid="26" name="ZOTERO_BREF_B5mtydUfP6SA_5">
    <vt:lpwstr>ll","given":"RW"},{"family":"Andries","given":"F"},{"family":"Tavel","given":"ME"}],"issued":{"date-parts":[["1982"]]}}}],"schema":"https://github.com/citation-style-language/schema/raw/master/csl-citation.json"}</vt:lpwstr>
  </property>
  <property fmtid="{D5CDD505-2E9C-101B-9397-08002B2CF9AE}" pid="27" name="ZOTERO_BREF_BScUAtS0EWXS_1">
    <vt:lpwstr>ZOTERO_BIBL {"custom":[]} CSL_BIBLIOGRAPHY</vt:lpwstr>
  </property>
  <property fmtid="{D5CDD505-2E9C-101B-9397-08002B2CF9AE}" pid="28" name="ZOTERO_BREF_GHkcYqbcHKuM_1">
    <vt:lpwstr>ZOTERO_CITATION {"citationID":"1mijspk705","properties":{"formattedCitation":"{\\rtf \\super 13\\nosupersub{}}","plainCitation":"13"},"citationItems":[{"id":822,"uris":["http://zotero.org/groups/233690/items/C6FZATSM"],"uri":["http://zotero.org/groups/233</vt:lpwstr>
  </property>
  <property fmtid="{D5CDD505-2E9C-101B-9397-08002B2CF9AE}" pid="29" name="ZOTERO_BREF_GHkcYqbcHKuM_2">
    <vt:lpwstr>690/items/C6FZATSM"],"itemData":{"id":822,"type":"article-journal","title":"Stethoscope acoustics and the engineer: Concepts and problems","container-title":"J. Audio Eng. Soc","page":"182-186","volume":"19","author":[{"family":"Ertel","given":"PY"},{"fam</vt:lpwstr>
  </property>
  <property fmtid="{D5CDD505-2E9C-101B-9397-08002B2CF9AE}" pid="30" name="ZOTERO_BREF_GHkcYqbcHKuM_3">
    <vt:lpwstr>ily":"Lawrence","given":"M"},{"family":"Song","given":"W"}],"issued":{"date-parts":[["1971"]]}}}],"schema":"https://github.com/citation-style-language/schema/raw/master/csl-citation.json"}</vt:lpwstr>
  </property>
  <property fmtid="{D5CDD505-2E9C-101B-9397-08002B2CF9AE}" pid="31" name="ZOTERO_BREF_KYYfvQFgt5Ks_1">
    <vt:lpwstr>ZOTERO_CITATION {"citationID":"xWr9OYki","properties":{"formattedCitation":"{\\rtf \\super 15,16\\nosupersub{}}","plainCitation":"15,16"},"citationItems":[{"id":814,"uris":["http://zotero.org/groups/233690/items/59FH44N9"],"uri":["http://zotero.org/groups</vt:lpwstr>
  </property>
  <property fmtid="{D5CDD505-2E9C-101B-9397-08002B2CF9AE}" pid="32" name="ZOTERO_BREF_KYYfvQFgt5Ks_2">
    <vt:lpwstr>/233690/items/59FH44N9"],"itemData":{"id":814,"type":"article-journal","title":"The effects of tubing bore on stethoscope efficiency","container-title":"Am. Heart J.","page":"605-609","issue":"42","author":[{"family":"Rappaport","given":"M.B."},{"family":</vt:lpwstr>
  </property>
  <property fmtid="{D5CDD505-2E9C-101B-9397-08002B2CF9AE}" pid="33" name="ZOTERO_BREF_KYYfvQFgt5Ks_3">
    <vt:lpwstr>"Sprague","given":"H.B."}],"issued":{"date-parts":[["1951"]]}}},{"id":840,"uris":["http://zotero.org/groups/233690/items/RE2QXR2W"],"uri":["http://zotero.org/groups/233690/items/RE2QXR2W"],"itemData":{"id":840,"type":"article-journal","title":"The effects</vt:lpwstr>
  </property>
  <property fmtid="{D5CDD505-2E9C-101B-9397-08002B2CF9AE}" pid="34" name="ZOTERO_BREF_KYYfvQFgt5Ks_4">
    <vt:lpwstr> of improper fitting of stethoscope to ears on auscultatory efficiency","container-title":"Am. Heart J.","page":"713-715","volume":"43","author":[{"family":"Rappaport","given":"M.B."},{"family":"Sprague","given":"H.B."}],"issued":{"date-parts":[["1952"]]}</vt:lpwstr>
  </property>
  <property fmtid="{D5CDD505-2E9C-101B-9397-08002B2CF9AE}" pid="35" name="ZOTERO_BREF_KYYfvQFgt5Ks_5">
    <vt:lpwstr>}}],"schema":"https://github.com/citation-style-language/schema/raw/master/csl-citation.json"}</vt:lpwstr>
  </property>
  <property fmtid="{D5CDD505-2E9C-101B-9397-08002B2CF9AE}" pid="36" name="ZOTERO_BREF_LKKwJjIskWSE_1">
    <vt:lpwstr>ZOTERO_CITATION {"citationID":"1g7i9vp2jn","properties":{"formattedCitation":"{\\rtf \\super 1\\nosupersub{}}","plainCitation":"1"},"citationItems":[{"id":923,"uris":["http://zotero.org/groups/233690/items/9Z8PZCZV"],"uri":["http://zotero.org/groups/23369</vt:lpwstr>
  </property>
  <property fmtid="{D5CDD505-2E9C-101B-9397-08002B2CF9AE}" pid="37" name="ZOTERO_BREF_LKKwJjIskWSE_2">
    <vt:lpwstr>0/items/9Z8PZCZV"],"itemData":{"id":923,"type":"article-journal","title":"De l’auscultation médiate ou traité du diagnos-tic de maladies des poumons et du coeur, fondé principalement surce nouveau moyen d’exploration","container-title":"Brosson et Chaude,</vt:lpwstr>
  </property>
  <property fmtid="{D5CDD505-2E9C-101B-9397-08002B2CF9AE}" pid="38" name="ZOTERO_BREF_LKKwJjIskWSE_3">
    <vt:lpwstr> Paris","author":[{"family":"Laennec","given":"R.T.H."}],"issued":{"date-parts":[["1819"]]}}}],"schema":"https://github.com/citation-style-language/schema/raw/master/csl-citation.json"}</vt:lpwstr>
  </property>
  <property fmtid="{D5CDD505-2E9C-101B-9397-08002B2CF9AE}" pid="39" name="ZOTERO_BREF_RoxG0rljLa2e_1">
    <vt:lpwstr>ZOTERO_CITATION {"citationID":"1fua2fl4n8","properties":{"formattedCitation":"{\\rtf \\super 12\\nosupersub{}}","plainCitation":"12"},"citationItems":[{"id":475,"uris":["http://zotero.org/groups/233690/items/ZR6P963A"],"uri":["http://zotero.org/groups/233</vt:lpwstr>
  </property>
  <property fmtid="{D5CDD505-2E9C-101B-9397-08002B2CF9AE}" pid="40" name="ZOTERO_BREF_RoxG0rljLa2e_2">
    <vt:lpwstr>690/items/ZR6P963A"],"itemData":{"id":475,"type":"article-journal","title":"Respiratory sounds. Advances beyond the stethoscope","container-title":"American Journal of Respiratory and Critical Care Medicine","page":"974-987","volume":"156","issue":"3 Pt 1</vt:lpwstr>
  </property>
  <property fmtid="{D5CDD505-2E9C-101B-9397-08002B2CF9AE}" pid="41" name="ZOTERO_BREF_RoxG0rljLa2e_3">
    <vt:lpwstr>","source":"PubMed","DOI":"10.1164/ajrccm.156.3.9701115","ISSN":"1073-449X","note":"PMID: 9310022","journalAbbreviation":"Am. J. Respir. Crit. Care Med.","language":"eng","author":[{"family":"Pasterkamp","given":"H."},{"family":"Kraman","given":"S. S."},{</vt:lpwstr>
  </property>
  <property fmtid="{D5CDD505-2E9C-101B-9397-08002B2CF9AE}" pid="42" name="ZOTERO_BREF_RoxG0rljLa2e_4">
    <vt:lpwstr>"family":"Wodicka","given":"G. R."}],"issued":{"date-parts":[["1997",9]]},"PMID":"9310022"}}],"schema":"https://github.com/citation-style-language/schema/raw/master/csl-citation.json"}</vt:lpwstr>
  </property>
  <property fmtid="{D5CDD505-2E9C-101B-9397-08002B2CF9AE}" pid="43" name="ZOTERO_BREF_SmIZRLy2nY91_1">
    <vt:lpwstr>ZOTERO_CITATION {"citationID":"1g6o7dnuei","properties":{"formattedCitation":"{\\rtf \\super 3,4\\nosupersub{}}","plainCitation":"3,4"},"citationItems":[{"id":816,"uris":["http://zotero.org/groups/233690/items/7HH6TDI8"],"uri":["http://zotero.org/groups/2</vt:lpwstr>
  </property>
  <property fmtid="{D5CDD505-2E9C-101B-9397-08002B2CF9AE}" pid="44" name="ZOTERO_BREF_SmIZRLy2nY91_2">
    <vt:lpwstr>33690/items/7HH6TDI8"],"itemData":{"id":816,"type":"article-journal","title":"Comparison of the acoustic properties of six popular stethoscopes","container-title":"J Acoust Soc AM","page":"2224-2228","issue":"91","author":[{"family":"Abella","given":"M."}</vt:lpwstr>
  </property>
  <property fmtid="{D5CDD505-2E9C-101B-9397-08002B2CF9AE}" pid="45" name="ZOTERO_BREF_SmIZRLy2nY91_3">
    <vt:lpwstr>,{"family":"Formolo","given":"J."},{"family":"Penney","given":"DG"}],"issued":{"date-parts":[["1992"]]}}},{"id":846,"uris":["http://zotero.org/groups/233690/items/XZZ8X9EW"],"uri":["http://zotero.org/groups/233690/items/XZZ8X9EW"],"itemData":{"id":846,"ty</vt:lpwstr>
  </property>
  <property fmtid="{D5CDD505-2E9C-101B-9397-08002B2CF9AE}" pid="46" name="ZOTERO_BREF_SmIZRLy2nY91_4">
    <vt:lpwstr>pe":"article-journal","title":"Acoustical performance of the stethoscope: a comparative analysis.","container-title":"Am Heart J","page":"269-275","volume":"104","author":[{"family":"Kindig","given":"JR"},{"family":"Beeson","given":"TP"},{"family":"Campbe</vt:lpwstr>
  </property>
  <property fmtid="{D5CDD505-2E9C-101B-9397-08002B2CF9AE}" pid="47" name="ZOTERO_BREF_SmIZRLy2nY91_5">
    <vt:lpwstr>ll","given":"RW"},{"family":"Andries","given":"F"},{"family":"Tavel","given":"ME"}],"issued":{"date-parts":[["1982"]]}}}],"schema":"https://github.com/citation-style-language/schema/raw/master/csl-citation.json"}</vt:lpwstr>
  </property>
  <property fmtid="{D5CDD505-2E9C-101B-9397-08002B2CF9AE}" pid="48" name="ZOTERO_BREF_UBQ00nkVIfuH_1">
    <vt:lpwstr>ZOTERO_CITATION {"citationID":"ols5ria8g","properties":{"formattedCitation":"{\\rtf \\super 2\\nosupersub{}}","plainCitation":"2"},"citationItems":[{"id":826,"uris":["http://zotero.org/groups/233690/items/DZB4MTXD"],"uri":["http://zotero.org/groups/233690</vt:lpwstr>
  </property>
  <property fmtid="{D5CDD505-2E9C-101B-9397-08002B2CF9AE}" pid="49" name="ZOTERO_BREF_UBQ00nkVIfuH_2">
    <vt:lpwstr>/items/DZB4MTXD"],"itemData":{"id":826,"type":"article-journal","title":"An acoustical study of the stethoscope.","container-title":"Arch Intern Med","page":"328-339","issue":"65","author":[{"family":"Johnston","given":"F.D."},{"family":"Kline","given":"E</vt:lpwstr>
  </property>
  <property fmtid="{D5CDD505-2E9C-101B-9397-08002B2CF9AE}" pid="50" name="ZOTERO_BREF_UBQ00nkVIfuH_3">
    <vt:lpwstr>.M."}],"issued":{"date-parts":[["1940"]]}}}],"schema":"https://github.com/citation-style-language/schema/raw/master/csl-citation.json"}</vt:lpwstr>
  </property>
  <property fmtid="{D5CDD505-2E9C-101B-9397-08002B2CF9AE}" pid="51" name="ZOTERO_BREF_X2BRxKz0YCvM_1">
    <vt:lpwstr>ZOTERO_CITATION {"citationID":"2cqeea3elf","properties":{"formattedCitation":"{\\rtf \\super 8,10,11\\nosupersub{}}","plainCitation":"8,10,11"},"citationItems":[{"id":815,"uris":["http://zotero.org/groups/233690/items/657MKMUX"],"uri":["http://zotero.org/</vt:lpwstr>
  </property>
  <property fmtid="{D5CDD505-2E9C-101B-9397-08002B2CF9AE}" pid="52" name="ZOTERO_BREF_X2BRxKz0YCvM_2">
    <vt:lpwstr>groups/233690/items/657MKMUX"],"itemData":{"id":815,"type":"article-journal","title":"Methods and results in characterizing electronic stethoscopes.","container-title":"Computers in Cardiology","page":"653-656","author":[{"family":"Watrous","given":"RL"},</vt:lpwstr>
  </property>
  <property fmtid="{D5CDD505-2E9C-101B-9397-08002B2CF9AE}" pid="53" name="ZOTERO_BREF_X2BRxKz0YCvM_3">
    <vt:lpwstr>{"family":"Grove","given":"DM"},{"family":"Bowen","given":"DL"}],"issued":{"date-parts":[["2002"]]}}},{"id":832,"uris":["http://zotero.org/groups/233690/items/MTZH5R7Q"],"uri":["http://zotero.org/groups/233690/items/MTZH5R7Q"],"itemData":{"id":832,"type":</vt:lpwstr>
  </property>
  <property fmtid="{D5CDD505-2E9C-101B-9397-08002B2CF9AE}" pid="54" name="ZOTERO_BREF_X2BRxKz0YCvM_4">
    <vt:lpwstr>"article-journal","title":"Modeling sound transmission through the pulmonary system and chest with application to diagnosis of a collapsed lung.","container-title":"J Acoust Soc Am","page":"1931-1946","volume":"111","author":[{"family":"Royston","given":"</vt:lpwstr>
  </property>
  <property fmtid="{D5CDD505-2E9C-101B-9397-08002B2CF9AE}" pid="55" name="ZOTERO_BREF_X2BRxKz0YCvM_5">
    <vt:lpwstr>TJ"},{"family":"Zhang","given":"X"},{"family":"Mansy","given":"HA"},{"family":"Sandler","given":"RH"}]}},{"id":818,"uris":["http://zotero.org/groups/233690/items/8XETI2RQ"],"uri":["http://zotero.org/groups/233690/items/8XETI2RQ"],"itemData":{"id":818,"typ</vt:lpwstr>
  </property>
  <property fmtid="{D5CDD505-2E9C-101B-9397-08002B2CF9AE}" pid="56" name="ZOTERO_BREF_X2BRxKz0YCvM_6">
    <vt:lpwstr>e":"article-journal","title":"Accelerometer type cardiac transducer for detection of low-level heart sounds.","container-title":"IEEE Trans Biomed Eng","page":"21-28","volume":"40","author":[{"family":"Padmanabhan","given":"V"},{"family":"Semmlow","given"</vt:lpwstr>
  </property>
  <property fmtid="{D5CDD505-2E9C-101B-9397-08002B2CF9AE}" pid="57" name="ZOTERO_BREF_X2BRxKz0YCvM_7">
    <vt:lpwstr>:"JL"},{"family":"Welkowitz","given":"W"}],"issued":{"date-parts":[["1993"]]}}}],"schema":"https://github.com/citation-style-language/schema/raw/master/csl-citation.json"}</vt:lpwstr>
  </property>
  <property fmtid="{D5CDD505-2E9C-101B-9397-08002B2CF9AE}" pid="58" name="ZOTERO_BREF_aE8G0rvnr0J8_1">
    <vt:lpwstr>ZOTERO_CITATION {"citationID":"1q04pfir54","properties":{"formattedCitation":"{\\rtf \\super 7,13\\nosupersub{}}","plainCitation":"7,13"},"citationItems":[{"id":855,"uris":["http://zotero.org/users/3172790/items/G76UHV9X"],"uri":["http://zotero.org/users/</vt:lpwstr>
  </property>
  <property fmtid="{D5CDD505-2E9C-101B-9397-08002B2CF9AE}" pid="59" name="ZOTERO_BREF_aE8G0rvnr0J8_2">
    <vt:lpwstr>3172790/items/G76UHV9X"],"itemData":{"id":855,"type":"article-journal","title":"How to test stethoscopes.","container-title":"Med Res Eng","page":"7-17","volume":"8","author":[{"family":"Ertel","given":"PY"},{"family":"Lawrence","given":"M"},{"family":"So</vt:lpwstr>
  </property>
  <property fmtid="{D5CDD505-2E9C-101B-9397-08002B2CF9AE}" pid="60" name="ZOTERO_BREF_aE8G0rvnr0J8_3">
    <vt:lpwstr>ng","given":"W"}],"issued":{"date-parts":[["1969"]]}}},{"id":822,"uris":["http://zotero.org/groups/233690/items/C6FZATSM"],"uri":["http://zotero.org/groups/233690/items/C6FZATSM"],"itemData":{"id":822,"type":"article-journal","title":"Stethoscope acoustic</vt:lpwstr>
  </property>
  <property fmtid="{D5CDD505-2E9C-101B-9397-08002B2CF9AE}" pid="61" name="ZOTERO_BREF_aE8G0rvnr0J8_4">
    <vt:lpwstr>s and the engineer: Concepts and problems","container-title":"J. Audio Eng. Soc","page":"182-186","volume":"19","author":[{"family":"Ertel","given":"PY"},{"family":"Lawrence","given":"M"},{"family":"Song","given":"W"}],"issued":{"date-parts":[["1971"]]}}}</vt:lpwstr>
  </property>
  <property fmtid="{D5CDD505-2E9C-101B-9397-08002B2CF9AE}" pid="62" name="ZOTERO_BREF_aE8G0rvnr0J8_5">
    <vt:lpwstr>],"schema":"https://github.com/citation-style-language/schema/raw/master/csl-citation.json"}</vt:lpwstr>
  </property>
  <property fmtid="{D5CDD505-2E9C-101B-9397-08002B2CF9AE}" pid="63" name="ZOTERO_BREF_eqqYjDXaeNN0_1">
    <vt:lpwstr>ZOTERO_CITATION {"citationID":"2maar04pnc","properties":{"formattedCitation":"{\\rtf \\super 8\\nosupersub{}}","plainCitation":"8"},"citationItems":[{"id":815,"uris":["http://zotero.org/groups/233690/items/657MKMUX"],"uri":["http://zotero.org/groups/23369</vt:lpwstr>
  </property>
  <property fmtid="{D5CDD505-2E9C-101B-9397-08002B2CF9AE}" pid="64" name="ZOTERO_BREF_eqqYjDXaeNN0_2">
    <vt:lpwstr>0/items/657MKMUX"],"itemData":{"id":815,"type":"article-journal","title":"Methods and results in characterizing electronic stethoscopes.","container-title":"Computers in Cardiology","page":"653-656","author":[{"family":"Watrous","given":"RL"},{"family":"G</vt:lpwstr>
  </property>
  <property fmtid="{D5CDD505-2E9C-101B-9397-08002B2CF9AE}" pid="65" name="ZOTERO_BREF_eqqYjDXaeNN0_3">
    <vt:lpwstr>rove","given":"DM"},{"family":"Bowen","given":"DL"}],"issued":{"date-parts":[["2002"]]}}}],"schema":"https://github.com/citation-style-language/schema/raw/master/csl-citation.json"}</vt:lpwstr>
  </property>
  <property fmtid="{D5CDD505-2E9C-101B-9397-08002B2CF9AE}" pid="66" name="ZOTERO_BREF_j0dI7E9hAS1a_1">
    <vt:lpwstr>ZOTERO_CITATION {"citationID":"lLOSHY8Z","properties":{"formattedCitation":"{\\rtf \\super 4,13,16,17\\nosupersub{}}","plainCitation":"4,13,16,17"},"citationItems":[{"id":846,"uris":["http://zotero.org/groups/233690/items/XZZ8X9EW"],"uri":["http://zotero.</vt:lpwstr>
  </property>
  <property fmtid="{D5CDD505-2E9C-101B-9397-08002B2CF9AE}" pid="67" name="ZOTERO_BREF_j0dI7E9hAS1a_2">
    <vt:lpwstr>org/groups/233690/items/XZZ8X9EW"],"itemData":{"id":846,"type":"article-journal","title":"Acoustical performance of the stethoscope: a comparative analysis.","container-title":"Am Heart J","page":"269-275","volume":"104","author":[{"family":"Kindig","give</vt:lpwstr>
  </property>
  <property fmtid="{D5CDD505-2E9C-101B-9397-08002B2CF9AE}" pid="68" name="ZOTERO_BREF_j0dI7E9hAS1a_3">
    <vt:lpwstr>n":"JR"},{"family":"Beeson","given":"TP"},{"family":"Campbell","given":"RW"},{"family":"Andries","given":"F"},{"family":"Tavel","given":"ME"}],"issued":{"date-parts":[["1982"]]}}},{"id":822,"uris":["http://zotero.org/groups/233690/items/C6FZATSM"],"uri":[</vt:lpwstr>
  </property>
  <property fmtid="{D5CDD505-2E9C-101B-9397-08002B2CF9AE}" pid="69" name="ZOTERO_BREF_j0dI7E9hAS1a_4">
    <vt:lpwstr>"http://zotero.org/groups/233690/items/C6FZATSM"],"itemData":{"id":822,"type":"article-journal","title":"Stethoscope acoustics and the engineer: Concepts and problems","container-title":"J. Audio Eng. Soc","page":"182-186","volume":"19","author":[{"family</vt:lpwstr>
  </property>
  <property fmtid="{D5CDD505-2E9C-101B-9397-08002B2CF9AE}" pid="70" name="ZOTERO_BREF_j0dI7E9hAS1a_5">
    <vt:lpwstr>":"Ertel","given":"PY"},{"family":"Lawrence","given":"M"},{"family":"Song","given":"W"}],"issued":{"date-parts":[["1971"]]}}},{"id":817,"uris":["http://zotero.org/groups/233690/items/8EI6MM6H"],"uri":["http://zotero.org/groups/233690/items/8EI6MM6H"],"ite</vt:lpwstr>
  </property>
  <property fmtid="{D5CDD505-2E9C-101B-9397-08002B2CF9AE}" pid="71" name="ZOTERO_BREF_j0dI7E9hAS1a_6">
    <vt:lpwstr>mData":{"id":817,"type":"article-journal","title":"The effect of background noise on cardiac auscultation","container-title":"Am. Heart J.","page":"781-790","volume":"52","author":[{"family":"Groom","given":"D."}],"issued":{"date-parts":[["1956"]]}}},{"id</vt:lpwstr>
  </property>
  <property fmtid="{D5CDD505-2E9C-101B-9397-08002B2CF9AE}" pid="72" name="ZOTERO_BREF_j0dI7E9hAS1a_7">
    <vt:lpwstr>":840,"uris":["http://zotero.org/groups/233690/items/RE2QXR2W"],"uri":["http://zotero.org/groups/233690/items/RE2QXR2W"],"itemData":{"id":840,"type":"article-journal","title":"The effects of improper fitting of stethoscope to ears on auscultatory efficien</vt:lpwstr>
  </property>
  <property fmtid="{D5CDD505-2E9C-101B-9397-08002B2CF9AE}" pid="73" name="ZOTERO_BREF_j0dI7E9hAS1a_8">
    <vt:lpwstr>cy","container-title":"Am. Heart J.","page":"713-715","volume":"43","author":[{"family":"Rappaport","given":"M.B."},{"family":"Sprague","given":"H.B."}],"issued":{"date-parts":[["1952"]]}}}],"schema":"https://github.com/citation-style-language/schema/raw/</vt:lpwstr>
  </property>
  <property fmtid="{D5CDD505-2E9C-101B-9397-08002B2CF9AE}" pid="74" name="ZOTERO_BREF_j0dI7E9hAS1a_9">
    <vt:lpwstr>master/csl-citation.json"}</vt:lpwstr>
  </property>
  <property fmtid="{D5CDD505-2E9C-101B-9397-08002B2CF9AE}" pid="75" name="ZOTERO_BREF_jZvQY9oSEFwa_1">
    <vt:lpwstr>ZOTERO_CITATION {"citationID":"1151o1ql9h","properties":{"formattedCitation":"{\\rtf \\super 3\\nosupersub{}}","plainCitation":"3"},"citationItems":[{"id":816,"uris":["http://zotero.org/groups/233690/items/7HH6TDI8"],"uri":["http://zotero.org/groups/23369</vt:lpwstr>
  </property>
  <property fmtid="{D5CDD505-2E9C-101B-9397-08002B2CF9AE}" pid="76" name="ZOTERO_BREF_jZvQY9oSEFwa_2">
    <vt:lpwstr>0/items/7HH6TDI8"],"itemData":{"id":816,"type":"article-journal","title":"Comparison of the acoustic properties of six popular stethoscopes","container-title":"J Acoust Soc AM","page":"2224-2228","issue":"91","author":[{"family":"Abella","given":"M."},{"f</vt:lpwstr>
  </property>
  <property fmtid="{D5CDD505-2E9C-101B-9397-08002B2CF9AE}" pid="77" name="ZOTERO_BREF_jZvQY9oSEFwa_3">
    <vt:lpwstr>amily":"Formolo","given":"J."},{"family":"Penney","given":"DG"}],"issued":{"date-parts":[["1992"]]}}}],"schema":"https://github.com/citation-style-language/schema/raw/master/csl-citation.json"}</vt:lpwstr>
  </property>
  <property fmtid="{D5CDD505-2E9C-101B-9397-08002B2CF9AE}" pid="78" name="ZOTERO_BREF_rV5UVI3dfXX9_1">
    <vt:lpwstr>ZOTERO_CITATION {"citationID":"18dng21srs","properties":{"formattedCitation":"{\\rtf \\super 19\\nosupersub{}}","plainCitation":"19"},"citationItems":[{"id":812,"uris":["http://zotero.org/groups/233690/items/442ZDRXU"],"uri":["http://zotero.org/groups/233</vt:lpwstr>
  </property>
  <property fmtid="{D5CDD505-2E9C-101B-9397-08002B2CF9AE}" pid="79" name="ZOTERO_BREF_rV5UVI3dfXX9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80" name="ZOTERO_BREF_rV5UVI3dfXX9_3">
    <vt:lpwstr>arch","page":"273-281","volume":"7","author":[{"family":"Mehmood","given":"Mansoor"},{"family":"Abu Grara","given":"Hazem L"},{"family":"Stewart","given":"Joshua S"},{"family":"Khasawneh","given":"Faisal A"}],"issued":{"date-parts":[["2014"]]}}}],"schema"</vt:lpwstr>
  </property>
  <property fmtid="{D5CDD505-2E9C-101B-9397-08002B2CF9AE}" pid="81" name="ZOTERO_BREF_rV5UVI3dfXX9_4">
    <vt:lpwstr>:"https://github.com/citation-style-language/schema/raw/master/csl-citation.json"}</vt:lpwstr>
  </property>
  <property fmtid="{D5CDD505-2E9C-101B-9397-08002B2CF9AE}" pid="82" name="ZOTERO_BREF_tjCmT2fJbOoP_1">
    <vt:lpwstr>ZOTERO_CITATION {"citationID":"14l5q494ut","properties":{"formattedCitation":"{\\rtf \\super 2,5\\uc0\\u8211{}9\\nosupersub{}}","plainCitation":"2,5–9"},"citationItems":[{"id":821,"uris":["http://zotero.org/groups/233690/items/BHDIXI5F"],"uri":["http://zo</vt:lpwstr>
  </property>
  <property fmtid="{D5CDD505-2E9C-101B-9397-08002B2CF9AE}" pid="83" name="ZOTERO_BREF_tjCmT2fJbOoP_10">
    <vt:lpwstr>":"26","author":[{"family":"Gavish","given":"B"},{"family":"Heller","given":"O"}],"issued":{"date-parts":[["1992"]]}}},{"id":826,"uris":["http://zotero.org/groups/233690/items/DZB4MTXD"],"uri":["http://zotero.org/groups/233690/items/DZB4MTXD"],"itemData":</vt:lpwstr>
  </property>
  <property fmtid="{D5CDD505-2E9C-101B-9397-08002B2CF9AE}" pid="84" name="ZOTERO_BREF_tjCmT2fJbOoP_11">
    <vt:lpwstr>{"id":826,"type":"article-journal","title":"An acoustical study of the stethoscope.","container-title":"Arch Intern Med","page":"328-339","issue":"65","author":[{"family":"Johnston","given":"F.D."},{"family":"Kline","given":"E.M."}],"issued":{"date-parts"</vt:lpwstr>
  </property>
  <property fmtid="{D5CDD505-2E9C-101B-9397-08002B2CF9AE}" pid="85" name="ZOTERO_BREF_tjCmT2fJbOoP_12">
    <vt:lpwstr>:[["1940"]]}}}],"schema":"https://github.com/citation-style-language/schema/raw/master/csl-citation.json"}</vt:lpwstr>
  </property>
  <property fmtid="{D5CDD505-2E9C-101B-9397-08002B2CF9AE}" pid="86" name="ZOTERO_BREF_tjCmT2fJbOoP_2">
    <vt:lpwstr>tero.org/groups/233690/items/BHDIXI5F"],"itemData":{"id":821,"type":"article-journal","title":"Stethoscope acoustics. I. The doctor and his stethoscope.","container-title":"Circulation","page":"889-898","volume":"34","author":[{"family":"Ertel","given":"P</vt:lpwstr>
  </property>
  <property fmtid="{D5CDD505-2E9C-101B-9397-08002B2CF9AE}" pid="87" name="ZOTERO_BREF_tjCmT2fJbOoP_3">
    <vt:lpwstr>Y"},{"family":"Lawrence","given":"M"},{"family":"Brown","given":"RK"},{"family":"Stern AM","given":""}],"issued":{"date-parts":[["1966"]]}}},{"id":844,"uris":["http://zotero.org/groups/233690/items/TVDQDV2K"],"uri":["http://zotero.org/groups/233690/items/</vt:lpwstr>
  </property>
  <property fmtid="{D5CDD505-2E9C-101B-9397-08002B2CF9AE}" pid="88" name="ZOTERO_BREF_tjCmT2fJbOoP_4">
    <vt:lpwstr>TVDQDV2K"],"itemData":{"id":844,"type":"article-journal","title":"Stethoscope acoustics. II. Transmission and filtration patterns.","container-title":"Circulation","page":"899-909","volume":"34","author":[{"family":"Ertel","given":"PY"},{"family":"Lawrenc</vt:lpwstr>
  </property>
  <property fmtid="{D5CDD505-2E9C-101B-9397-08002B2CF9AE}" pid="89" name="ZOTERO_BREF_tjCmT2fJbOoP_5">
    <vt:lpwstr>e","given":"M"},{"family":"Brown","given":"RK"},{"family":"Stern AM","given":""}],"issued":{"date-parts":[["1966"]]}}},{"id":855,"uris":["http://zotero.org/users/3172790/items/G76UHV9X"],"uri":["http://zotero.org/users/3172790/items/G76UHV9X"],"itemData":</vt:lpwstr>
  </property>
  <property fmtid="{D5CDD505-2E9C-101B-9397-08002B2CF9AE}" pid="90" name="ZOTERO_BREF_tjCmT2fJbOoP_6">
    <vt:lpwstr>{"id":855,"type":"article-journal","title":"How to test stethoscopes.","container-title":"Med Res Eng","page":"7-17","volume":"8","author":[{"family":"Ertel","given":"PY"},{"family":"Lawrence","given":"M"},{"family":"Song","given":"W"}],"issued":{"date-pa</vt:lpwstr>
  </property>
  <property fmtid="{D5CDD505-2E9C-101B-9397-08002B2CF9AE}" pid="91" name="ZOTERO_BREF_tjCmT2fJbOoP_7">
    <vt:lpwstr>rts":[["1969"]]}}},{"id":815,"uris":["http://zotero.org/groups/233690/items/657MKMUX"],"uri":["http://zotero.org/groups/233690/items/657MKMUX"],"itemData":{"id":815,"type":"article-journal","title":"Methods and results in characterizing electronic stethos</vt:lpwstr>
  </property>
  <property fmtid="{D5CDD505-2E9C-101B-9397-08002B2CF9AE}" pid="92" name="ZOTERO_BREF_tjCmT2fJbOoP_8">
    <vt:lpwstr>copes.","container-title":"Computers in Cardiology","page":"653-656","author":[{"family":"Watrous","given":"RL"},{"family":"Grove","given":"DM"},{"family":"Bowen","given":"DL"}],"issued":{"date-parts":[["2002"]]}}},{"id":825,"uris":["http://zotero.org/gro</vt:lpwstr>
  </property>
  <property fmtid="{D5CDD505-2E9C-101B-9397-08002B2CF9AE}" pid="93" name="ZOTERO_BREF_tjCmT2fJbOoP_9">
    <vt:lpwstr>ups/233690/items/CKD4RWW7"],"uri":["http://zotero.org/groups/233690/items/CKD4RWW7"],"itemData":{"id":825,"type":"article-journal","title":"A practical method for evaluating stethoscopes.","container-title":"Biomed Instrum Technol","page":"97-102","volume</vt:lpwstr>
  </property>
  <property fmtid="{D5CDD505-2E9C-101B-9397-08002B2CF9AE}" pid="94" name="ZOTERO_BREF_vivIHERHIRFO_1">
    <vt:lpwstr>ZOTERO_CITATION {"citationID":"20hc3orv7l","properties":{"formattedCitation":"{\\rtf \\super 8,10,11,13\\nosupersub{}}","plainCitation":"8,10,11,13"},"citationItems":[{"id":822,"uris":["http://zotero.org/groups/233690/items/C6FZATSM"],"uri":["http://zoter</vt:lpwstr>
  </property>
  <property fmtid="{D5CDD505-2E9C-101B-9397-08002B2CF9AE}" pid="95" name="ZOTERO_BREF_vivIHERHIRFO_2">
    <vt:lpwstr>o.org/groups/233690/items/C6FZATSM"],"itemData":{"id":822,"type":"article-journal","title":"Stethoscope acoustics and the engineer: Concepts and problems","container-title":"J. Audio Eng. Soc","page":"182-186","volume":"19","author":[{"family":"Ertel","gi</vt:lpwstr>
  </property>
  <property fmtid="{D5CDD505-2E9C-101B-9397-08002B2CF9AE}" pid="96" name="ZOTERO_BREF_vivIHERHIRFO_3">
    <vt:lpwstr>ven":"PY"},{"family":"Lawrence","given":"M"},{"family":"Song","given":"W"}],"issued":{"date-parts":[["1971"]]}}},{"id":815,"uris":["http://zotero.org/groups/233690/items/657MKMUX"],"uri":["http://zotero.org/groups/233690/items/657MKMUX"],"itemData":{"id":</vt:lpwstr>
  </property>
  <property fmtid="{D5CDD505-2E9C-101B-9397-08002B2CF9AE}" pid="97" name="ZOTERO_BREF_vivIHERHIRFO_4">
    <vt:lpwstr>815,"type":"article-journal","title":"Methods and results in characterizing electronic stethoscopes.","container-title":"Computers in Cardiology","page":"653-656","author":[{"family":"Watrous","given":"RL"},{"family":"Grove","given":"DM"},{"family":"Bowen</vt:lpwstr>
  </property>
  <property fmtid="{D5CDD505-2E9C-101B-9397-08002B2CF9AE}" pid="98" name="ZOTERO_BREF_vivIHERHIRFO_5">
    <vt:lpwstr>","given":"DL"}],"issued":{"date-parts":[["2002"]]}}},{"id":832,"uris":["http://zotero.org/groups/233690/items/MTZH5R7Q"],"uri":["http://zotero.org/groups/233690/items/MTZH5R7Q"],"itemData":{"id":832,"type":"article-journal","title":"Modeling sound transm</vt:lpwstr>
  </property>
  <property fmtid="{D5CDD505-2E9C-101B-9397-08002B2CF9AE}" pid="99" name="ZOTERO_BREF_vivIHERHIRFO_6">
    <vt:lpwstr>ission through the pulmonary system and chest with application to diagnosis of a collapsed lung.","container-title":"J Acoust Soc Am","page":"1931-1946","volume":"111","author":[{"family":"Royston","given":"TJ"},{"family":"Zhang","given":"X"},{"family":"M</vt:lpwstr>
  </property>
  <property fmtid="{D5CDD505-2E9C-101B-9397-08002B2CF9AE}" pid="100" name="ZOTERO_BREF_vivIHERHIRFO_7">
    <vt:lpwstr>ansy","given":"HA"},{"family":"Sandler","given":"RH"}]}},{"id":818,"uris":["http://zotero.org/groups/233690/items/8XETI2RQ"],"uri":["http://zotero.org/groups/233690/items/8XETI2RQ"],"itemData":{"id":818,"type":"article-journal","title":"Accelerometer type</vt:lpwstr>
  </property>
  <property fmtid="{D5CDD505-2E9C-101B-9397-08002B2CF9AE}" pid="101" name="ZOTERO_BREF_vivIHERHIRFO_8">
    <vt:lpwstr> cardiac transducer for detection of low-level heart sounds.","container-title":"IEEE Trans Biomed Eng","page":"21-28","volume":"40","author":[{"family":"Padmanabhan","given":"V"},{"family":"Semmlow","given":"JL"},{"family":"Welkowitz","given":"W"}],"issu</vt:lpwstr>
  </property>
  <property fmtid="{D5CDD505-2E9C-101B-9397-08002B2CF9AE}" pid="102" name="ZOTERO_BREF_vivIHERHIRFO_9">
    <vt:lpwstr>ed":{"date-parts":[["1993"]]}}}],"schema":"https://github.com/citation-style-language/schema/raw/master/csl-citation.json"}</vt:lpwstr>
  </property>
  <property fmtid="{D5CDD505-2E9C-101B-9397-08002B2CF9AE}" pid="103" name="ZOTERO_BREF_ywM6cRZDQlS4_1">
    <vt:lpwstr>ZOTERO_CITATION {"citationID":"2eihoq8uh5","properties":{"formattedCitation":"{\\rtf \\super 20\\nosupersub{}}","plainCitation":"20"},"citationItems":[{"id":922,"uris":["http://zotero.org/groups/233690/items/B4VWZ95G"],"uri":["http://zotero.org/groups/233</vt:lpwstr>
  </property>
  <property fmtid="{D5CDD505-2E9C-101B-9397-08002B2CF9AE}" pid="104" name="ZOTERO_BREF_ywM6cRZDQlS4_2">
    <vt:lpwstr>690/items/B4VWZ95G"],"itemData":{"id":922,"type":"article-journal","title":"RepRap the replicating rapid prototyper","container-title":"Robotica","page":"177-191","volume":"29","issue":"1","author":[{"family":"Jones","given":"Rhys"},{"family":"Haufe","giv</vt:lpwstr>
  </property>
  <property fmtid="{D5CDD505-2E9C-101B-9397-08002B2CF9AE}" pid="105" name="ZOTERO_BREF_ywM6cRZDQlS4_3">
    <vt:lpwstr>en":"Patrick"},{"family":"Sells","given":"Edward"},{"family":"Iravani","given":"Pejman"},{"family":"Olliver","given":"Vik"},{"family":"Palmer","given":"Chris"},{"family":"Bowyer","given":"Adrian"}]}}],"schema":"https://github.com/citation-style-language/s</vt:lpwstr>
  </property>
  <property fmtid="{D5CDD505-2E9C-101B-9397-08002B2CF9AE}" pid="106" name="ZOTERO_BREF_ywM6cRZDQlS4_4">
    <vt:lpwstr>chema/raw/master/csl-citation.json"}</vt:lpwstr>
  </property>
  <property fmtid="{D5CDD505-2E9C-101B-9397-08002B2CF9AE}" pid="107" name="ZOTERO_PREF_1">
    <vt:lpwstr>&lt;data data-version="3" zotero-version="5.0.34"&gt;&lt;session id="kaMyJnIi"/&gt;&lt;style id="http://www.zotero.org/styles/nature" hasBibliography="1" bibliographyStyleHasBeenSet="1"/&gt;&lt;prefs&gt;&lt;pref name="fieldType" value="ReferenceMark"/&gt;&lt;pref name="automaticJournalAb</vt:lpwstr>
  </property>
  <property fmtid="{D5CDD505-2E9C-101B-9397-08002B2CF9AE}" pid="108" name="ZOTERO_PREF_2">
    <vt:lpwstr>breviations" value="true"/&gt;&lt;pref name="noteType" value="0"/&gt;&lt;/prefs&gt;&lt;/data&gt;</vt:lpwstr>
  </property>
</Properties>
</file>