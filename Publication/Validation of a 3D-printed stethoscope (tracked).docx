
<file path=[Content_Types].xml><?xml version="1.0" encoding="utf-8"?>
<Types xmlns="http://schemas.openxmlformats.org/package/2006/content-types">
  <Override PartName="/_rels/.rels" ContentType="application/vnd.openxmlformats-package.relationships+xml"/>
  <Override PartName="/word/_rels/document.xml.rels" ContentType="application/vnd.openxmlformats-package.relationships+xml"/>
  <Override PartName="/word/settings.xml" ContentType="application/vnd.openxmlformats-officedocument.wordprocessingml.settings+xml"/>
  <Override PartName="/word/theme/theme1.xml" ContentType="application/vnd.openxmlformats-officedocument.theme+xml"/>
  <Override PartName="/word/styles.xml" ContentType="application/vnd.openxmlformats-officedocument.wordprocessingml.styles+xml"/>
  <Override PartName="/word/document.xml" ContentType="application/vnd.openxmlformats-officedocument.wordprocessingml.document.main+xml"/>
  <Override PartName="/word/footer1.xml" ContentType="application/vnd.openxmlformats-officedocument.wordprocessingml.footer+xml"/>
  <Override PartName="/word/fontTable.xml" ContentType="application/vnd.openxmlformats-officedocument.wordprocessingml.fontTable+xml"/>
  <Override PartName="/docProps/custom.xml" ContentType="application/vnd.openxmlformats-officedocument.custom-properties+xml"/>
  <Override PartName="/docProps/app.xml" ContentType="application/vnd.openxmlformats-officedocument.extended-properties+xml"/>
  <Override PartName="/docProps/core.xml" ContentType="application/vnd.openxmlformats-package.core-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Title"/>
        <w:spacing w:before="240" w:after="120"/>
        <w:rPr/>
      </w:pPr>
      <w:r>
        <w:rPr/>
        <w:t>Validation of an effective, low cost, Free/open access 3D-printed stethoscope</w:t>
      </w:r>
    </w:p>
    <w:p>
      <w:pPr>
        <w:pStyle w:val="Standard"/>
        <w:spacing w:lineRule="auto" w:line="480" w:before="0" w:after="0"/>
        <w:jc w:val="center"/>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480" w:before="0" w:after="0"/>
        <w:jc w:val="center"/>
        <w:rPr>
          <w:rFonts w:ascii="Times New Roman" w:hAnsi="Times New Roman" w:cs="Times New Roman"/>
          <w:color w:val="000000"/>
          <w:sz w:val="24"/>
          <w:szCs w:val="24"/>
        </w:rPr>
      </w:pPr>
      <w:r>
        <w:rPr>
          <w:rFonts w:cs="Times New Roman" w:ascii="Times New Roman" w:hAnsi="Times New Roman"/>
          <w:color w:val="000000"/>
          <w:sz w:val="24"/>
          <w:szCs w:val="24"/>
        </w:rPr>
      </w:r>
    </w:p>
    <w:p>
      <w:pPr>
        <w:pStyle w:val="Standard"/>
        <w:spacing w:lineRule="auto" w:line="480" w:before="0" w:after="0"/>
        <w:rPr/>
      </w:pPr>
      <w:r>
        <w:rPr>
          <w:rFonts w:cs="Times New Roman" w:ascii="Times New Roman" w:hAnsi="Times New Roman"/>
          <w:sz w:val="24"/>
          <w:szCs w:val="24"/>
        </w:rPr>
        <w:t>Alexander Pavlosky</w:t>
      </w:r>
      <w:r>
        <w:rPr>
          <w:rFonts w:cs="Times New Roman" w:ascii="Times New Roman" w:hAnsi="Times New Roman"/>
          <w:sz w:val="24"/>
          <w:szCs w:val="24"/>
          <w:vertAlign w:val="superscript"/>
        </w:rPr>
        <w:t>1</w:t>
      </w:r>
      <w:del w:id="0" w:author="Unknown Author" w:date="2017-09-06T09:33:00Z">
        <w:r>
          <w:rPr>
            <w:rFonts w:cs="Times New Roman" w:ascii="Times New Roman" w:hAnsi="Times New Roman"/>
            <w:sz w:val="24"/>
            <w:szCs w:val="24"/>
            <w:vertAlign w:val="superscript"/>
          </w:rPr>
          <w:delText>,5</w:delText>
        </w:r>
      </w:del>
      <w:r>
        <w:rPr>
          <w:rFonts w:cs="Times New Roman" w:ascii="Times New Roman" w:hAnsi="Times New Roman"/>
          <w:sz w:val="24"/>
          <w:szCs w:val="24"/>
        </w:rPr>
        <w:t>, Jennifer Glauche</w:t>
      </w:r>
      <w:del w:id="1" w:author="Unknown Author" w:date="2017-09-06T09:34:00Z">
        <w:r>
          <w:rPr>
            <w:rFonts w:cs="Times New Roman" w:ascii="Times New Roman" w:hAnsi="Times New Roman"/>
            <w:sz w:val="24"/>
            <w:szCs w:val="24"/>
            <w:vertAlign w:val="superscript"/>
          </w:rPr>
          <w:delText>5</w:delText>
        </w:r>
      </w:del>
      <w:ins w:id="2" w:author="Unknown Author" w:date="2017-09-06T09:34:00Z">
        <w:r>
          <w:rPr>
            <w:rFonts w:cs="Times New Roman" w:ascii="Times New Roman" w:hAnsi="Times New Roman"/>
            <w:sz w:val="24"/>
            <w:szCs w:val="24"/>
            <w:vertAlign w:val="superscript"/>
          </w:rPr>
          <w:t>6</w:t>
        </w:r>
      </w:ins>
      <w:r>
        <w:rPr>
          <w:rFonts w:cs="Times New Roman" w:ascii="Times New Roman" w:hAnsi="Times New Roman"/>
          <w:sz w:val="24"/>
          <w:szCs w:val="24"/>
        </w:rPr>
        <w:t>, Spencer Chambers</w:t>
      </w:r>
      <w:r>
        <w:rPr>
          <w:rFonts w:cs="Times New Roman" w:ascii="Times New Roman" w:hAnsi="Times New Roman"/>
          <w:sz w:val="24"/>
          <w:szCs w:val="24"/>
          <w:vertAlign w:val="superscript"/>
        </w:rPr>
        <w:t>1</w:t>
      </w:r>
      <w:r>
        <w:rPr>
          <w:rFonts w:cs="Times New Roman" w:ascii="Times New Roman" w:hAnsi="Times New Roman"/>
          <w:sz w:val="24"/>
          <w:szCs w:val="24"/>
        </w:rPr>
        <w:t>, Mahmoud Al-Alawi</w:t>
      </w:r>
      <w:ins w:id="3" w:author="Tarek Loubani" w:date="2017-07-13T13:54:02Z">
        <w:r>
          <w:rPr>
            <w:rFonts w:cs="Times New Roman" w:ascii="Times New Roman" w:hAnsi="Times New Roman"/>
            <w:sz w:val="24"/>
            <w:szCs w:val="24"/>
            <w:vertAlign w:val="superscript"/>
          </w:rPr>
          <w:t>5</w:t>
        </w:r>
      </w:ins>
      <w:r>
        <w:rPr>
          <w:rFonts w:cs="Times New Roman" w:ascii="Times New Roman" w:hAnsi="Times New Roman"/>
          <w:sz w:val="24"/>
          <w:szCs w:val="24"/>
        </w:rPr>
        <w:t>, Kliment Yanev</w:t>
      </w:r>
      <w:del w:id="4" w:author="Unknown Author" w:date="2017-09-06T09:34:00Z">
        <w:r>
          <w:rPr>
            <w:rFonts w:cs="Times New Roman" w:ascii="Times New Roman" w:hAnsi="Times New Roman"/>
            <w:sz w:val="24"/>
            <w:szCs w:val="24"/>
            <w:vertAlign w:val="superscript"/>
          </w:rPr>
          <w:delText>5</w:delText>
        </w:r>
      </w:del>
      <w:ins w:id="5" w:author="Unknown Author" w:date="2017-09-06T09:34:00Z">
        <w:r>
          <w:rPr>
            <w:rFonts w:cs="Times New Roman" w:ascii="Times New Roman" w:hAnsi="Times New Roman"/>
            <w:sz w:val="24"/>
            <w:szCs w:val="24"/>
            <w:vertAlign w:val="superscript"/>
          </w:rPr>
          <w:t>6</w:t>
        </w:r>
      </w:ins>
      <w:r>
        <w:rPr>
          <w:rFonts w:cs="Times New Roman" w:ascii="Times New Roman" w:hAnsi="Times New Roman"/>
          <w:sz w:val="24"/>
          <w:szCs w:val="24"/>
        </w:rPr>
        <w:t>, Tarek Loubani</w:t>
      </w:r>
      <w:r>
        <w:rPr>
          <w:rFonts w:cs="Times New Roman" w:ascii="Times New Roman" w:hAnsi="Times New Roman"/>
          <w:sz w:val="24"/>
          <w:szCs w:val="24"/>
          <w:vertAlign w:val="superscript"/>
        </w:rPr>
        <w:t>1,2,3,4</w:t>
      </w:r>
      <w:ins w:id="6" w:author="Tarek Loubani" w:date="2017-07-13T13:54:10Z">
        <w:r>
          <w:rPr>
            <w:rFonts w:cs="Times New Roman" w:ascii="Times New Roman" w:hAnsi="Times New Roman"/>
            <w:sz w:val="24"/>
            <w:szCs w:val="24"/>
            <w:vertAlign w:val="superscript"/>
          </w:rPr>
          <w:t>,5</w:t>
        </w:r>
      </w:ins>
      <w:r>
        <w:rPr>
          <w:rFonts w:cs="Times New Roman" w:ascii="Times New Roman" w:hAnsi="Times New Roman"/>
          <w:sz w:val="24"/>
          <w:szCs w:val="24"/>
          <w:vertAlign w:val="superscript"/>
        </w:rPr>
        <w:t>*</w:t>
      </w:r>
    </w:p>
    <w:p>
      <w:pPr>
        <w:pStyle w:val="Standard"/>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480" w:before="0" w:after="0"/>
        <w:rPr/>
      </w:pPr>
      <w:r>
        <w:rPr>
          <w:rFonts w:cs="Times New Roman" w:ascii="Times New Roman" w:hAnsi="Times New Roman"/>
          <w:sz w:val="24"/>
          <w:szCs w:val="24"/>
          <w:vertAlign w:val="superscript"/>
        </w:rPr>
        <w:t xml:space="preserve">1 </w:t>
      </w:r>
      <w:r>
        <w:rPr>
          <w:rFonts w:cs="Times New Roman" w:ascii="Times New Roman" w:hAnsi="Times New Roman"/>
          <w:sz w:val="24"/>
          <w:szCs w:val="24"/>
        </w:rPr>
        <w:t>Faculty of Medicine, University of Western Ontario, London, Ontario, Canada.</w:t>
      </w:r>
    </w:p>
    <w:p>
      <w:pPr>
        <w:pStyle w:val="Standard"/>
        <w:spacing w:lineRule="auto" w:line="480" w:before="0" w:after="0"/>
        <w:rPr/>
      </w:pPr>
      <w:r>
        <w:rPr>
          <w:rFonts w:cs="Times New Roman" w:ascii="Times New Roman" w:hAnsi="Times New Roman"/>
          <w:sz w:val="24"/>
          <w:szCs w:val="24"/>
          <w:vertAlign w:val="superscript"/>
        </w:rPr>
        <w:t xml:space="preserve">2 </w:t>
      </w:r>
      <w:r>
        <w:rPr>
          <w:rFonts w:cs="Times New Roman" w:ascii="Times New Roman" w:hAnsi="Times New Roman"/>
          <w:sz w:val="24"/>
          <w:szCs w:val="24"/>
        </w:rPr>
        <w:t>Division of Emergency Medicine, Department of Medicine, University of Western Ontario, London, Ontario, Canada.</w:t>
      </w:r>
    </w:p>
    <w:p>
      <w:pPr>
        <w:pStyle w:val="Standard"/>
        <w:spacing w:lineRule="auto" w:line="480" w:before="0" w:after="0"/>
        <w:rPr/>
      </w:pPr>
      <w:r>
        <w:rPr>
          <w:rFonts w:cs="Times New Roman" w:ascii="Times New Roman" w:hAnsi="Times New Roman"/>
          <w:sz w:val="24"/>
          <w:szCs w:val="24"/>
          <w:vertAlign w:val="superscript"/>
        </w:rPr>
        <w:t>3</w:t>
      </w:r>
      <w:r>
        <w:rPr>
          <w:rFonts w:cs="Times New Roman" w:ascii="Times New Roman" w:hAnsi="Times New Roman"/>
          <w:sz w:val="24"/>
          <w:szCs w:val="24"/>
        </w:rPr>
        <w:t xml:space="preserve"> Division of Emergency Medicine, London Health Sciences Centre, London, Ontario, Canada</w:t>
      </w:r>
    </w:p>
    <w:p>
      <w:pPr>
        <w:pStyle w:val="Standard"/>
        <w:spacing w:lineRule="auto" w:line="480" w:before="0" w:after="0"/>
        <w:rPr/>
      </w:pPr>
      <w:r>
        <w:rPr>
          <w:rFonts w:cs="Times New Roman" w:ascii="Times New Roman" w:hAnsi="Times New Roman"/>
          <w:sz w:val="24"/>
          <w:szCs w:val="24"/>
          <w:vertAlign w:val="superscript"/>
        </w:rPr>
        <w:t>4</w:t>
      </w:r>
      <w:r>
        <w:rPr>
          <w:rFonts w:cs="Times New Roman" w:ascii="Times New Roman" w:hAnsi="Times New Roman"/>
          <w:sz w:val="24"/>
          <w:szCs w:val="24"/>
        </w:rPr>
        <w:t xml:space="preserve"> Division of Emergency Medicine, Al-Shifa Hospital, Gaza</w:t>
      </w:r>
    </w:p>
    <w:p>
      <w:pPr>
        <w:pStyle w:val="Standard"/>
        <w:spacing w:lineRule="auto" w:line="480" w:before="0" w:after="0"/>
        <w:rPr/>
      </w:pPr>
      <w:ins w:id="7" w:author="Tarek Loubani" w:date="2017-07-13T13:53:47Z">
        <w:bookmarkStart w:id="0" w:name="__DdeLink__913_277434326"/>
        <w:r>
          <w:rPr>
            <w:rFonts w:cs="Times New Roman" w:ascii="Times New Roman" w:hAnsi="Times New Roman"/>
            <w:sz w:val="24"/>
            <w:szCs w:val="24"/>
            <w:vertAlign w:val="superscript"/>
          </w:rPr>
          <w:t>5</w:t>
        </w:r>
      </w:ins>
      <w:ins w:id="8" w:author="Tarek Loubani" w:date="2017-07-13T13:53:47Z">
        <w:bookmarkEnd w:id="0"/>
        <w:r>
          <w:rPr>
            <w:rFonts w:cs="Times New Roman" w:ascii="Times New Roman" w:hAnsi="Times New Roman"/>
            <w:sz w:val="24"/>
            <w:szCs w:val="24"/>
          </w:rPr>
          <w:t xml:space="preserve"> Glia, Inc., London, Canada</w:t>
        </w:r>
      </w:ins>
    </w:p>
    <w:p>
      <w:pPr>
        <w:pStyle w:val="Standard"/>
        <w:spacing w:lineRule="auto" w:line="480" w:before="0" w:after="0"/>
        <w:rPr/>
      </w:pPr>
      <w:ins w:id="9" w:author="Unknown Author" w:date="2017-09-06T09:34:00Z">
        <w:r>
          <w:rPr>
            <w:rFonts w:cs="Times New Roman" w:ascii="Times New Roman" w:hAnsi="Times New Roman"/>
            <w:sz w:val="24"/>
            <w:szCs w:val="24"/>
            <w:vertAlign w:val="superscript"/>
          </w:rPr>
          <w:t>6</w:t>
        </w:r>
      </w:ins>
      <w:ins w:id="10" w:author="Unknown Author" w:date="2017-09-06T09:34:00Z">
        <w:r>
          <w:rPr>
            <w:rFonts w:cs="Times New Roman" w:ascii="Times New Roman" w:hAnsi="Times New Roman"/>
            <w:sz w:val="24"/>
            <w:szCs w:val="24"/>
          </w:rPr>
          <w:t xml:space="preserve"> </w:t>
        </w:r>
      </w:ins>
      <w:ins w:id="11" w:author="Unknown Author" w:date="2017-09-06T09:34:00Z">
        <w:r>
          <w:rPr>
            <w:rFonts w:cs="Times New Roman" w:ascii="Times New Roman" w:hAnsi="Times New Roman"/>
            <w:sz w:val="24"/>
            <w:szCs w:val="24"/>
          </w:rPr>
          <w:t>No institutional affiliation</w:t>
        </w:r>
      </w:ins>
    </w:p>
    <w:p>
      <w:pPr>
        <w:pStyle w:val="Standard"/>
        <w:spacing w:lineRule="auto" w:line="480" w:before="0" w:after="0"/>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480" w:before="0" w:after="0"/>
        <w:rPr/>
      </w:pPr>
      <w:r>
        <w:rPr>
          <w:rFonts w:cs="Times New Roman" w:ascii="Times New Roman" w:hAnsi="Times New Roman"/>
          <w:sz w:val="24"/>
          <w:szCs w:val="24"/>
        </w:rPr>
        <w:t xml:space="preserve">* Corresponding author </w:t>
      </w:r>
    </w:p>
    <w:p>
      <w:pPr>
        <w:pStyle w:val="Standard"/>
        <w:spacing w:lineRule="auto" w:line="480" w:before="0" w:after="0"/>
        <w:rPr/>
      </w:pPr>
      <w:r>
        <w:rPr>
          <w:rFonts w:cs="Times New Roman" w:ascii="Times New Roman" w:hAnsi="Times New Roman"/>
          <w:sz w:val="24"/>
          <w:szCs w:val="24"/>
        </w:rPr>
        <w:t xml:space="preserve">E-mail: </w:t>
      </w:r>
      <w:del w:id="12" w:author="Tarek Loubani" w:date="2017-07-08T07:02:39Z">
        <w:r>
          <w:rPr>
            <w:rFonts w:cs="Times New Roman" w:ascii="Times New Roman" w:hAnsi="Times New Roman"/>
            <w:sz w:val="24"/>
            <w:szCs w:val="24"/>
          </w:rPr>
          <w:delText>Tarek.Loubani@lhsc.on.ca</w:delText>
        </w:r>
      </w:del>
      <w:ins w:id="13" w:author="Tarek Loubani" w:date="2017-07-08T07:02:39Z">
        <w:r>
          <w:rPr>
            <w:rFonts w:cs="Times New Roman" w:ascii="Times New Roman" w:hAnsi="Times New Roman"/>
            <w:sz w:val="24"/>
            <w:szCs w:val="24"/>
          </w:rPr>
          <w:t>tarek@tarek.org</w:t>
        </w:r>
      </w:ins>
      <w:r>
        <w:br w:type="page"/>
      </w:r>
    </w:p>
    <w:p>
      <w:pPr>
        <w:pStyle w:val="Heading1"/>
        <w:rPr/>
      </w:pPr>
      <w:r>
        <w:rPr/>
        <w:t>Abstract</w:t>
      </w:r>
    </w:p>
    <w:p>
      <w:pPr>
        <w:pStyle w:val="Standard"/>
        <w:spacing w:lineRule="auto" w:line="480"/>
        <w:rPr/>
      </w:pPr>
      <w:r>
        <w:rPr>
          <w:rFonts w:cs="Times New Roman" w:ascii="Times New Roman" w:hAnsi="Times New Roman"/>
          <w:sz w:val="24"/>
          <w:szCs w:val="24"/>
        </w:rPr>
        <w:t>The modern acoustic stethoscope is a</w:t>
      </w:r>
      <w:del w:id="14" w:author="Alexander Pavlosky" w:date="2017-06-14T14:15:00Z">
        <w:r>
          <w:rPr>
            <w:rFonts w:cs="Times New Roman" w:ascii="Times New Roman" w:hAnsi="Times New Roman"/>
            <w:sz w:val="24"/>
            <w:szCs w:val="24"/>
          </w:rPr>
          <w:delText xml:space="preserve"> powerful</w:delText>
        </w:r>
      </w:del>
      <w:ins w:id="15" w:author="Alexander Pavlosky" w:date="2017-06-14T14:15:00Z">
        <w:r>
          <w:rPr>
            <w:rFonts w:cs="Times New Roman" w:ascii="Times New Roman" w:hAnsi="Times New Roman"/>
            <w:sz w:val="24"/>
            <w:szCs w:val="24"/>
          </w:rPr>
          <w:t xml:space="preserve"> useful clinical</w:t>
        </w:r>
      </w:ins>
      <w:r>
        <w:rPr>
          <w:rFonts w:cs="Times New Roman" w:ascii="Times New Roman" w:hAnsi="Times New Roman"/>
          <w:sz w:val="24"/>
          <w:szCs w:val="24"/>
        </w:rPr>
        <w:t xml:space="preserve"> tool </w:t>
      </w:r>
      <w:del w:id="16" w:author="Alexander Pavlosky" w:date="2017-06-14T14:16:00Z">
        <w:r>
          <w:rPr>
            <w:rFonts w:cs="Times New Roman" w:ascii="Times New Roman" w:hAnsi="Times New Roman"/>
            <w:sz w:val="24"/>
            <w:szCs w:val="24"/>
          </w:rPr>
          <w:delText xml:space="preserve">that clinicians </w:delText>
        </w:r>
      </w:del>
      <w:r>
        <w:rPr>
          <w:rFonts w:cs="Times New Roman" w:ascii="Times New Roman" w:hAnsi="Times New Roman"/>
          <w:sz w:val="24"/>
          <w:szCs w:val="24"/>
        </w:rPr>
        <w:t>use</w:t>
      </w:r>
      <w:ins w:id="17" w:author="Alexander Pavlosky" w:date="2017-06-14T14:16:00Z">
        <w:r>
          <w:rPr>
            <w:rFonts w:cs="Times New Roman" w:ascii="Times New Roman" w:hAnsi="Times New Roman"/>
            <w:sz w:val="24"/>
            <w:szCs w:val="24"/>
          </w:rPr>
          <w:t>d</w:t>
        </w:r>
      </w:ins>
      <w:r>
        <w:rPr>
          <w:rFonts w:cs="Times New Roman" w:ascii="Times New Roman" w:hAnsi="Times New Roman"/>
          <w:sz w:val="24"/>
          <w:szCs w:val="24"/>
        </w:rPr>
        <w:t xml:space="preserve"> to detect subtle, pathological changes in cardiac, pulmonary and vascular sounds. Currently, brand-name stethoscopes </w:t>
      </w:r>
      <w:del w:id="18" w:author="Alexander Pavlosky" w:date="2017-06-14T12:55:00Z">
        <w:r>
          <w:rPr>
            <w:rFonts w:cs="Times New Roman" w:ascii="Times New Roman" w:hAnsi="Times New Roman"/>
            <w:sz w:val="24"/>
            <w:szCs w:val="24"/>
          </w:rPr>
          <w:delText xml:space="preserve">such as the Littmann Cardiology III </w:delText>
        </w:r>
      </w:del>
      <w:r>
        <w:rPr>
          <w:rFonts w:cs="Times New Roman" w:ascii="Times New Roman" w:hAnsi="Times New Roman"/>
          <w:sz w:val="24"/>
          <w:szCs w:val="24"/>
        </w:rPr>
        <w:t xml:space="preserve">are expensive </w:t>
      </w:r>
      <w:del w:id="19" w:author="Alexander Pavlosky" w:date="2017-06-14T14:18:00Z">
        <w:r>
          <w:rPr>
            <w:rFonts w:cs="Times New Roman" w:ascii="Times New Roman" w:hAnsi="Times New Roman"/>
            <w:sz w:val="24"/>
            <w:szCs w:val="24"/>
          </w:rPr>
          <w:delText xml:space="preserve">clinical tools and are widely regarded as the gold standard </w:delText>
        </w:r>
      </w:del>
      <w:r>
        <w:rPr>
          <w:rFonts w:cs="Times New Roman" w:ascii="Times New Roman" w:hAnsi="Times New Roman"/>
          <w:sz w:val="24"/>
          <w:szCs w:val="24"/>
        </w:rPr>
        <w:t xml:space="preserve">despite limited innovations in design or fabrication in recent decades. Consequently, the high cost of </w:t>
      </w:r>
      <w:del w:id="20" w:author="Alexander Pavlosky" w:date="2017-06-14T14:19:00Z">
        <w:r>
          <w:rPr>
            <w:rFonts w:cs="Times New Roman" w:ascii="Times New Roman" w:hAnsi="Times New Roman"/>
            <w:sz w:val="24"/>
            <w:szCs w:val="24"/>
          </w:rPr>
          <w:delText xml:space="preserve">these </w:delText>
        </w:r>
      </w:del>
      <w:ins w:id="21" w:author="Alexander Pavlosky" w:date="2017-06-14T14:19:00Z">
        <w:r>
          <w:rPr>
            <w:rFonts w:cs="Times New Roman" w:ascii="Times New Roman" w:hAnsi="Times New Roman"/>
            <w:sz w:val="24"/>
            <w:szCs w:val="24"/>
          </w:rPr>
          <w:t xml:space="preserve">high quality, brand name </w:t>
        </w:r>
      </w:ins>
      <w:r>
        <w:rPr>
          <w:rFonts w:cs="Times New Roman" w:ascii="Times New Roman" w:hAnsi="Times New Roman"/>
          <w:sz w:val="24"/>
          <w:szCs w:val="24"/>
        </w:rPr>
        <w:t xml:space="preserve">models serves as a barrier to clinicians practicing in </w:t>
      </w:r>
      <w:ins w:id="22" w:author="Tarek Loubani" w:date="2017-07-08T09:11:34Z">
        <w:r>
          <w:rPr>
            <w:rFonts w:cs="Times New Roman" w:ascii="Times New Roman" w:hAnsi="Times New Roman"/>
            <w:sz w:val="24"/>
            <w:szCs w:val="24"/>
          </w:rPr>
          <w:t xml:space="preserve">various settings, especially in </w:t>
        </w:r>
      </w:ins>
      <w:r>
        <w:rPr>
          <w:rFonts w:cs="Times New Roman" w:ascii="Times New Roman" w:hAnsi="Times New Roman"/>
          <w:sz w:val="24"/>
          <w:szCs w:val="24"/>
        </w:rPr>
        <w:t>low- and middle-income countries. In this publication, we describe the design and validation of a low-cost open-access (Free/Libre) 3D-printed stethoscope which is comparable to the Littmann Cardiology III for use in low-access clinics.</w:t>
      </w:r>
      <w:r>
        <w:br w:type="page"/>
      </w:r>
    </w:p>
    <w:p>
      <w:pPr>
        <w:pStyle w:val="Heading1"/>
        <w:rPr>
          <w:rFonts w:ascii="Times New Roman" w:hAnsi="Times New Roman" w:cs="Times New Roman"/>
          <w:sz w:val="24"/>
          <w:szCs w:val="24"/>
        </w:rPr>
      </w:pPr>
      <w:r>
        <w:rPr/>
        <w:t>Introduction</w:t>
      </w:r>
    </w:p>
    <w:p>
      <w:pPr>
        <w:pStyle w:val="Standard"/>
        <w:spacing w:lineRule="auto" w:line="480"/>
        <w:rPr/>
      </w:pPr>
      <w:r>
        <w:rPr>
          <w:rFonts w:cs="Times New Roman" w:ascii="Times New Roman" w:hAnsi="Times New Roman"/>
          <w:sz w:val="24"/>
          <w:szCs w:val="24"/>
        </w:rPr>
        <w:t>Since its introduction in 1819</w:t>
      </w:r>
      <w:ins w:id="23" w:author="Alexander Pavlosky" w:date="2017-06-14T14:22:00Z">
        <w:r>
          <w:rPr>
            <w:rFonts w:cs="Times New Roman" w:ascii="Times New Roman" w:hAnsi="Times New Roman"/>
            <w:sz w:val="24"/>
            <w:szCs w:val="24"/>
          </w:rPr>
          <w:t xml:space="preserve"> by Re</w:t>
        </w:r>
      </w:ins>
      <w:ins w:id="24" w:author="Alexander Pavlosky" w:date="2017-06-14T14:24:00Z">
        <w:r>
          <w:rPr>
            <w:rFonts w:cs="Times New Roman" w:ascii="Times New Roman" w:hAnsi="Times New Roman"/>
            <w:sz w:val="24"/>
            <w:szCs w:val="24"/>
          </w:rPr>
          <w:t>né</w:t>
        </w:r>
      </w:ins>
      <w:ins w:id="25" w:author="Alexander Pavlosky" w:date="2017-06-14T14:22:00Z">
        <w:r>
          <w:rPr>
            <w:rFonts w:cs="Times New Roman" w:ascii="Times New Roman" w:hAnsi="Times New Roman"/>
            <w:sz w:val="24"/>
            <w:szCs w:val="24"/>
          </w:rPr>
          <w:t xml:space="preserve"> Laennec</w:t>
        </w:r>
      </w:ins>
      <w:r>
        <w:fldChar w:fldCharType="begin"/>
      </w:r>
      <w:r>
        <w:instrText>ADDIN ZOTERO_ITEM CSL_CITATION {"citationID":"1g7i9vp2jn","properties":{"formattedCitation":"{\\rtf \\super 1\\nosupersub{}}","plainCitation":"1"},"citationItems":[{"id":923,"uris":["http://zotero.org/groups/233690/items/9Z8PZCZV"],"uri":["http://zotero.org/groups/233690/items/9Z8PZCZV"],"itemData":{"id":923,"type":"article-journal","title":"De l’auscultation médiate ou traité du diagnos-tic de maladies des poumons et du coeur, fondé principalement surce nouveau moyen d’exploration","container-title":"Brosson et Chaude, Paris","author":[{"family":"Laennec","given":"R.T.H."}],"issued":{"date-parts":[["1819"]]}}}],"schema":"https://github.com/citation-style-language/schema/raw/master/csl-citation.json"}</w:instrText>
      </w:r>
      <w:r>
        <w:fldChar w:fldCharType="separate"/>
      </w:r>
      <w:bookmarkStart w:id="1" w:name="__Fieldmark__56_277434326"/>
      <w:r>
        <w:rPr>
          <w:rFonts w:cs="Times New Roman" w:ascii="Times New Roman" w:hAnsi="Times New Roman"/>
          <w:sz w:val="24"/>
          <w:szCs w:val="24"/>
        </w:rPr>
      </w:r>
      <w:ins w:id="26" w:author="Alexander Pavlosky" w:date="2017-06-20T18:15:00Z">
        <w:r>
          <w:rPr>
            <w:rFonts w:cs="Times New Roman" w:ascii="Times New Roman" w:hAnsi="Times New Roman"/>
            <w:sz w:val="24"/>
            <w:szCs w:val="24"/>
            <w:vertAlign w:val="superscript"/>
          </w:rPr>
          <w:t>1</w:t>
        </w:r>
      </w:ins>
      <w:bookmarkStart w:id="2" w:name="__Fieldmark__985_4134142040"/>
      <w:r>
        <w:rPr>
          <w:rFonts w:cs="Times New Roman" w:ascii="Times New Roman" w:hAnsi="Times New Roman"/>
          <w:sz w:val="24"/>
          <w:szCs w:val="24"/>
        </w:rPr>
      </w:r>
      <w:r>
        <w:fldChar w:fldCharType="end"/>
      </w:r>
      <w:bookmarkStart w:id="3" w:name="__Fieldmark__1113_1355746229"/>
      <w:bookmarkStart w:id="4" w:name="__Fieldmark__845_4221923628"/>
      <w:bookmarkEnd w:id="1"/>
      <w:bookmarkEnd w:id="2"/>
      <w:bookmarkEnd w:id="3"/>
      <w:bookmarkEnd w:id="4"/>
      <w:r>
        <w:rPr>
          <w:rFonts w:cs="Times New Roman" w:ascii="Times New Roman" w:hAnsi="Times New Roman"/>
          <w:sz w:val="24"/>
          <w:szCs w:val="24"/>
        </w:rPr>
        <w:t>, the acoustic stethoscope has been an integral part of clinical medicine</w:t>
      </w:r>
      <w:del w:id="27" w:author="Alexander Pavlosky" w:date="2017-06-20T18:16:00Z">
        <w:r>
          <w:rPr>
            <w:rFonts w:cs="Times New Roman" w:ascii="Times New Roman" w:hAnsi="Times New Roman"/>
            <w:sz w:val="24"/>
            <w:szCs w:val="24"/>
          </w:rPr>
          <w:delText xml:space="preserve"> and a powerful diagnostic tool in the hands of an astute clinician</w:delText>
        </w:r>
      </w:del>
      <w:r>
        <w:rPr>
          <w:rFonts w:cs="Times New Roman" w:ascii="Times New Roman" w:hAnsi="Times New Roman"/>
          <w:sz w:val="24"/>
          <w:szCs w:val="24"/>
        </w:rPr>
        <w:t xml:space="preserve">. Despite the lack of </w:t>
      </w:r>
      <w:del w:id="28" w:author="Alexander Pavlosky" w:date="2017-06-20T18:17:00Z">
        <w:r>
          <w:rPr>
            <w:rFonts w:cs="Times New Roman" w:ascii="Times New Roman" w:hAnsi="Times New Roman"/>
            <w:sz w:val="24"/>
            <w:szCs w:val="24"/>
          </w:rPr>
          <w:delText xml:space="preserve">radical innovations </w:delText>
        </w:r>
      </w:del>
      <w:ins w:id="29" w:author="Alexander Pavlosky" w:date="2017-06-20T18:17:00Z">
        <w:r>
          <w:rPr>
            <w:rFonts w:cs="Times New Roman" w:ascii="Times New Roman" w:hAnsi="Times New Roman"/>
            <w:sz w:val="24"/>
            <w:szCs w:val="24"/>
          </w:rPr>
          <w:t xml:space="preserve"> major </w:t>
        </w:r>
      </w:ins>
      <w:del w:id="30" w:author="Alexander Pavlosky" w:date="2017-06-20T18:18:00Z">
        <w:r>
          <w:rPr>
            <w:rFonts w:cs="Times New Roman" w:ascii="Times New Roman" w:hAnsi="Times New Roman"/>
            <w:sz w:val="24"/>
            <w:szCs w:val="24"/>
          </w:rPr>
          <w:delText xml:space="preserve">in </w:delText>
        </w:r>
      </w:del>
      <w:r>
        <w:rPr>
          <w:rFonts w:cs="Times New Roman" w:ascii="Times New Roman" w:hAnsi="Times New Roman"/>
          <w:sz w:val="24"/>
          <w:szCs w:val="24"/>
        </w:rPr>
        <w:t>structur</w:t>
      </w:r>
      <w:ins w:id="31" w:author="Alexander Pavlosky" w:date="2017-06-20T18:18:00Z">
        <w:r>
          <w:rPr>
            <w:rFonts w:cs="Times New Roman" w:ascii="Times New Roman" w:hAnsi="Times New Roman"/>
            <w:sz w:val="24"/>
            <w:szCs w:val="24"/>
          </w:rPr>
          <w:t>al</w:t>
        </w:r>
      </w:ins>
      <w:del w:id="32" w:author="Alexander Pavlosky" w:date="2017-06-20T18:18:00Z">
        <w:r>
          <w:rPr>
            <w:rFonts w:cs="Times New Roman" w:ascii="Times New Roman" w:hAnsi="Times New Roman"/>
            <w:sz w:val="24"/>
            <w:szCs w:val="24"/>
          </w:rPr>
          <w:delText>e</w:delText>
        </w:r>
      </w:del>
      <w:r>
        <w:rPr>
          <w:rFonts w:cs="Times New Roman" w:ascii="Times New Roman" w:hAnsi="Times New Roman"/>
          <w:sz w:val="24"/>
          <w:szCs w:val="24"/>
        </w:rPr>
        <w:t xml:space="preserve"> </w:t>
      </w:r>
      <w:del w:id="33" w:author="Alexander Pavlosky" w:date="2017-06-20T18:18:00Z">
        <w:r>
          <w:rPr>
            <w:rFonts w:cs="Times New Roman" w:ascii="Times New Roman" w:hAnsi="Times New Roman"/>
            <w:sz w:val="24"/>
            <w:szCs w:val="24"/>
          </w:rPr>
          <w:delText xml:space="preserve">or </w:delText>
        </w:r>
      </w:del>
      <w:r>
        <w:rPr>
          <w:rFonts w:cs="Times New Roman" w:ascii="Times New Roman" w:hAnsi="Times New Roman"/>
          <w:sz w:val="24"/>
          <w:szCs w:val="24"/>
        </w:rPr>
        <w:t xml:space="preserve">design </w:t>
      </w:r>
      <w:ins w:id="34" w:author="Alexander Pavlosky" w:date="2017-06-20T18:18:00Z">
        <w:r>
          <w:rPr>
            <w:rFonts w:cs="Times New Roman" w:ascii="Times New Roman" w:hAnsi="Times New Roman"/>
            <w:sz w:val="24"/>
            <w:szCs w:val="24"/>
          </w:rPr>
          <w:t xml:space="preserve">innovations </w:t>
        </w:r>
      </w:ins>
      <w:r>
        <w:rPr>
          <w:rFonts w:cs="Times New Roman" w:ascii="Times New Roman" w:hAnsi="Times New Roman"/>
          <w:sz w:val="24"/>
          <w:szCs w:val="24"/>
        </w:rPr>
        <w:t>over recent decades, modern stethoscopes can be an expensive part of the physician’s armamentarium, often costing several hundred US dollars. The high cost of modern stethoscopes remains a significant barrier to physicians practicing in some developing countries, where few affordable high-quality options exist. Traditionally, the selection of a stethoscope often does not involve the acoustic properties of the model</w:t>
      </w:r>
      <w:r>
        <w:fldChar w:fldCharType="begin"/>
      </w:r>
      <w:r>
        <w:instrText>ADDIN ZOTERO_ITEM CSL_CITATION {"citationID":"ols5ria8g","properties":{"formattedCitation":"{\\rtf \\super 2\\nosupersub{}}","plainCitation":"2"},"citationItems":[{"id":826,"uris":["http://zotero.org/groups/233690/items/DZB4MTXD"],"uri":["http://zotero.org/groups/233690/items/DZB4MTXD"],"itemData":{"id":826,"type":"article-journal","title":"An acoustical study of the stethoscope.","container-title":"Arch Intern Med","page":"328-339","issue":"65","author":[{"family":"Johnston","given":"F.D."},{"family":"Kline","given":"E.M."}],"issued":{"date-parts":[["1940"]]}}}],"schema":"https://github.com/citation-style-language/schema/raw/master/csl-citation.json"}</w:instrText>
      </w:r>
      <w:r>
        <w:fldChar w:fldCharType="separate"/>
      </w:r>
      <w:bookmarkStart w:id="5" w:name="__Fieldmark__82_277434326"/>
      <w:r>
        <w:rPr>
          <w:rFonts w:cs="Times New Roman" w:ascii="Times New Roman" w:hAnsi="Times New Roman"/>
          <w:sz w:val="24"/>
          <w:szCs w:val="24"/>
        </w:rPr>
      </w:r>
      <w:ins w:id="35" w:author="Alexander Pavlosky" w:date="2017-06-20T18:15:00Z">
        <w:r>
          <w:rPr>
            <w:rFonts w:cs="Times New Roman" w:ascii="Times New Roman" w:hAnsi="Times New Roman"/>
            <w:sz w:val="24"/>
            <w:szCs w:val="24"/>
            <w:vertAlign w:val="superscript"/>
          </w:rPr>
          <w:t>2</w:t>
        </w:r>
      </w:ins>
      <w:bookmarkStart w:id="6" w:name="__Fieldmark__1008_4134142040"/>
      <w:r>
        <w:rPr>
          <w:rFonts w:cs="Times New Roman" w:ascii="Times New Roman" w:hAnsi="Times New Roman"/>
          <w:sz w:val="24"/>
          <w:szCs w:val="24"/>
        </w:rPr>
      </w:r>
      <w:r>
        <w:fldChar w:fldCharType="end"/>
      </w:r>
      <w:ins w:id="36" w:author="Alexander Pavlosky" w:date="2017-06-20T18:19:00Z">
        <w:bookmarkStart w:id="7" w:name="__Fieldmark__1133_1355746229"/>
        <w:bookmarkStart w:id="8" w:name="__Fieldmark__865_4221923628"/>
        <w:bookmarkEnd w:id="5"/>
        <w:bookmarkEnd w:id="6"/>
        <w:bookmarkEnd w:id="7"/>
        <w:bookmarkEnd w:id="8"/>
        <w:r>
          <w:rPr>
            <w:rFonts w:cs="Times New Roman" w:ascii="Times New Roman" w:hAnsi="Times New Roman"/>
            <w:sz w:val="24"/>
            <w:szCs w:val="24"/>
          </w:rPr>
          <w:t xml:space="preserve"> </w:t>
        </w:r>
      </w:ins>
      <w:r>
        <w:rPr>
          <w:rFonts w:cs="Times New Roman" w:ascii="Times New Roman" w:hAnsi="Times New Roman"/>
          <w:sz w:val="24"/>
          <w:szCs w:val="24"/>
        </w:rPr>
        <w:t>with most users selecting an expensive brand-name stethoscope such a</w:t>
      </w:r>
      <w:ins w:id="37" w:author="Alexander Pavlosky" w:date="2017-06-14T14:25:00Z">
        <w:r>
          <w:rPr>
            <w:rFonts w:cs="Times New Roman" w:ascii="Times New Roman" w:hAnsi="Times New Roman"/>
            <w:sz w:val="24"/>
            <w:szCs w:val="24"/>
          </w:rPr>
          <w:t>s</w:t>
        </w:r>
      </w:ins>
      <w:del w:id="38" w:author="Alexander Pavlosky" w:date="2017-06-14T14:25:00Z">
        <w:r>
          <w:rPr>
            <w:rFonts w:cs="Times New Roman" w:ascii="Times New Roman" w:hAnsi="Times New Roman"/>
            <w:sz w:val="24"/>
            <w:szCs w:val="24"/>
          </w:rPr>
          <w:delText>t</w:delText>
        </w:r>
      </w:del>
      <w:r>
        <w:rPr>
          <w:rFonts w:cs="Times New Roman" w:ascii="Times New Roman" w:hAnsi="Times New Roman"/>
          <w:sz w:val="24"/>
          <w:szCs w:val="24"/>
        </w:rPr>
        <w:t xml:space="preserve"> the Littmann Cardiology III</w:t>
      </w:r>
      <w:ins w:id="39" w:author="Alexander Pavlosky" w:date="2017-06-20T10:14:00Z">
        <w:r>
          <w:rPr>
            <w:rFonts w:cs="Times New Roman" w:ascii="Times New Roman" w:hAnsi="Times New Roman"/>
            <w:sz w:val="24"/>
            <w:szCs w:val="24"/>
          </w:rPr>
          <w:t>.</w:t>
        </w:r>
      </w:ins>
      <w:r>
        <w:rPr>
          <w:rFonts w:cs="Times New Roman" w:ascii="Times New Roman" w:hAnsi="Times New Roman"/>
          <w:sz w:val="24"/>
          <w:szCs w:val="24"/>
        </w:rPr>
        <w:t xml:space="preserve"> </w:t>
      </w:r>
      <w:del w:id="40" w:author="Alexander Pavlosky" w:date="2017-06-20T10:14:00Z">
        <w:r>
          <w:rPr>
            <w:rFonts w:cs="Times New Roman" w:ascii="Times New Roman" w:hAnsi="Times New Roman"/>
            <w:sz w:val="24"/>
            <w:szCs w:val="24"/>
          </w:rPr>
          <w:delText>– a model that is</w:delText>
        </w:r>
      </w:del>
      <w:del w:id="41" w:author="Alexander Pavlosky" w:date="2017-06-20T10:13:00Z">
        <w:r>
          <w:rPr>
            <w:rFonts w:cs="Times New Roman" w:ascii="Times New Roman" w:hAnsi="Times New Roman"/>
            <w:sz w:val="24"/>
            <w:szCs w:val="24"/>
          </w:rPr>
          <w:delText xml:space="preserve"> widely regarded as the field’s gold standard</w:delText>
        </w:r>
      </w:del>
      <w:r>
        <w:rPr>
          <w:rFonts w:cs="Times New Roman" w:ascii="Times New Roman" w:hAnsi="Times New Roman"/>
          <w:sz w:val="24"/>
          <w:szCs w:val="24"/>
        </w:rPr>
        <w:t>. However, previous studies which have compared stethoscope brands have concluded that cost does not correlate with better diaphragm sound quality at relevant frequencies, compared with lower-cost alternatives</w:t>
      </w:r>
      <w:r>
        <w:fldChar w:fldCharType="begin"/>
      </w:r>
      <w:r>
        <w:instrText>ADDIN ZOTERO_ITEM CSL_CITATION {"citationID":"1g6o7dnuei","properties":{"formattedCitation":"{\\rtf \\super 3,4\\nosupersub{}}","plainCitation":"3,4"},"citationItems":[{"id":816,"uris":["http://zotero.org/groups/233690/items/7HH6TDI8"],"uri":["http://zotero.org/groups/233690/items/7HH6TDI8"],"itemData":{"id":816,"type":"article-journal","title":"Comparison of the acoustic properties of six popular stethoscopes","container-title":"J Acoust Soc AM","page":"2224-2228","issue":"91","author":[{"family":"Abella","given":"M."},{"family":"Formolo","given":"J."},{"family":"Penney","given":"DG"}],"issued":{"date-parts":[["1992"]]}}},{"id":846,"uris":["http://zotero.org/groups/233690/items/XZZ8X9EW"],"uri":["http://zotero.org/groups/233690/items/XZZ8X9EW"],"itemData":{"id":846,"type":"article-journal","title":"Acoustical performance of the stethoscope: a comparative analysis.","container-title":"Am Heart J","page":"269-275","volume":"104","author":[{"family":"Kindig","given":"JR"},{"family":"Beeson","given":"TP"},{"family":"Campbell","given":"RW"},{"family":"Andries","given":"F"},{"family":"Tavel","given":"ME"}],"issued":{"date-parts":[["1982"]]}}}],"schema":"https://github.com/citation-style-language/schema/raw/master/csl-citation.json"}</w:instrText>
      </w:r>
      <w:r>
        <w:fldChar w:fldCharType="separate"/>
      </w:r>
      <w:bookmarkStart w:id="9" w:name="__Fieldmark__104_277434326"/>
      <w:r>
        <w:rPr>
          <w:rFonts w:cs="Times New Roman" w:ascii="Times New Roman" w:hAnsi="Times New Roman"/>
          <w:sz w:val="24"/>
          <w:szCs w:val="24"/>
        </w:rPr>
      </w:r>
      <w:ins w:id="42" w:author="Alexander Pavlosky" w:date="2017-06-20T18:15:00Z">
        <w:r>
          <w:rPr>
            <w:rFonts w:cs="Times New Roman" w:ascii="Times New Roman" w:hAnsi="Times New Roman"/>
            <w:sz w:val="24"/>
            <w:szCs w:val="24"/>
            <w:vertAlign w:val="superscript"/>
          </w:rPr>
          <w:t>3</w:t>
        </w:r>
      </w:ins>
      <w:ins w:id="43" w:author="Alexander Pavlosky" w:date="2017-06-20T18:15:00Z">
        <w:bookmarkStart w:id="10" w:name="__Fieldmark__1027_4134142040"/>
        <w:r>
          <w:rPr>
            <w:rFonts w:cs="Times New Roman" w:ascii="Times New Roman" w:hAnsi="Times New Roman"/>
            <w:sz w:val="24"/>
            <w:szCs w:val="24"/>
            <w:vertAlign w:val="superscript"/>
          </w:rPr>
          <w:t>,</w:t>
        </w:r>
      </w:ins>
      <w:ins w:id="44" w:author="Alexander Pavlosky" w:date="2017-06-20T18:15:00Z">
        <w:bookmarkStart w:id="11" w:name="__Fieldmark__881_4221923628"/>
        <w:r>
          <w:rPr>
            <w:rFonts w:cs="Times New Roman" w:ascii="Times New Roman" w:hAnsi="Times New Roman"/>
            <w:sz w:val="24"/>
            <w:szCs w:val="24"/>
            <w:vertAlign w:val="superscript"/>
          </w:rPr>
          <w:t>4</w:t>
        </w:r>
      </w:ins>
      <w:bookmarkStart w:id="12" w:name="__Fieldmark__1149_1355746229"/>
      <w:r>
        <w:rPr>
          <w:rFonts w:cs="Times New Roman" w:ascii="Times New Roman" w:hAnsi="Times New Roman"/>
          <w:sz w:val="24"/>
          <w:szCs w:val="24"/>
        </w:rPr>
      </w:r>
      <w:r>
        <w:fldChar w:fldCharType="end"/>
      </w:r>
      <w:bookmarkEnd w:id="9"/>
      <w:bookmarkEnd w:id="10"/>
      <w:bookmarkEnd w:id="11"/>
      <w:bookmarkEnd w:id="12"/>
      <w:r>
        <w:rPr>
          <w:rFonts w:cs="Times New Roman" w:ascii="Times New Roman" w:hAnsi="Times New Roman"/>
          <w:sz w:val="24"/>
          <w:szCs w:val="24"/>
        </w:rPr>
        <w:t>.</w:t>
      </w:r>
      <w:ins w:id="45" w:author="Tarek Loubani" w:date="2017-07-08T07:34:47Z">
        <w:r>
          <w:rPr>
            <w:rFonts w:cs="Times New Roman" w:ascii="Times New Roman" w:hAnsi="Times New Roman"/>
            <w:sz w:val="24"/>
            <w:szCs w:val="24"/>
          </w:rPr>
          <w:t xml:space="preserve"> While other 3D printed stethoscope models that would be low-cost to produce can be found online, we are not aware of any that have been used clinically or research-validated.</w:t>
        </w:r>
      </w:ins>
    </w:p>
    <w:p>
      <w:pPr>
        <w:pStyle w:val="Standard"/>
        <w:spacing w:lineRule="auto" w:line="480"/>
        <w:rPr/>
      </w:pPr>
      <w:r>
        <w:rPr>
          <w:rFonts w:cs="Times New Roman" w:ascii="Times New Roman" w:hAnsi="Times New Roman"/>
          <w:sz w:val="24"/>
          <w:szCs w:val="24"/>
        </w:rPr>
        <w:t>Numerous groups have previously attempted to standardize methods to determine the efficacy of acoustic stethoscope models</w:t>
      </w:r>
      <w:r>
        <w:fldChar w:fldCharType="begin"/>
      </w:r>
      <w:r>
        <w:instrText>ADDIN ZOTERO_ITEM CSL_CITATION {"citationID":"14l5q494ut","properties":{"formattedCitation":"{\\rtf \\super 2,5\\uc0\\u8211{}9\\nosupersub{}}","plainCitation":"2,5–9"},"citationItems":[{"id":821,"uris":["http://zotero.org/groups/233690/items/BHDIXI5F"],"uri":["http://zotero.org/groups/233690/items/BHDIXI5F"],"itemData":{"id":821,"type":"article-journal","title":"Stethoscope acoustics. I. The doctor and his stethoscope.","container-title":"Circulation","page":"889-898","volume":"34","author":[{"family":"Ertel","given":"PY"},{"family":"Lawrence","given":"M"},{"family":"Brown","given":"RK"},{"family":"Stern AM","given":""}],"issued":{"date-parts":[["1966"]]}}},{"id":844,"uris":["http://zotero.org/groups/233690/items/TVDQDV2K"],"uri":["http://zotero.org/groups/233690/items/TVDQDV2K"],"itemData":{"id":844,"type":"article-journal","title":"Stethoscope acoustics. II. Transmission and filtration patterns.","container-title":"Circulation","page":"899-909","volume":"34","author":[{"family":"Ertel","given":"PY"},{"family":"Lawrence","given":"M"},{"family":"Brown","given":"RK"},{"family":"Stern AM","given":""}],"issued":{"date-parts":[["1966"]]}}},{"id":855,"uris":["http://zotero.org/users/3172790/items/G76UHV9X"],"uri":["http://zotero.org/users/3172790/items/G76UHV9X"],"itemData":{"id":855,"type":"article-journal","title":"How to test stethoscopes.","container-title":"Med Res Eng","page":"7-17","volume":"8","author":[{"family":"Ertel","given":"PY"},{"family":"Lawrence","given":"M"},{"family":"Song","given":"W"}],"issued":{"date-parts":[["1969"]]}}},{"id":815,"uris":["http://zotero.org/groups/233690/items/657MKMUX"],"uri":["http://zotero.org/groups/233690/items/657MKMUX"],"itemData":{"id":815,"type":"article-journal","title":"Methods and results in characterizing electronic stethoscopes.","container-title":"Computers in Cardiology","page":"653-656","author":[{"family":"Watrous","given":"RL"},{"family":"Grove","given":"DM"},{"family":"Bowen","given":"DL"}],"issued":{"date-parts":[["2002"]]}}},{"id":825,"uris":["http://zotero.org/groups/233690/items/CKD4RWW7"],"uri":["http://zotero.org/groups/233690/items/CKD4RWW7"],"itemData":{"id":825,"type":"article-journal","title":"A practical method for evaluating stethoscopes.","container-title":"Biomed Instrum Technol","page":"97-102","volume":"26","author":[{"family":"Gavish","given":"B"},{"family":"Heller","given":"O"}],"issued":{"date-parts":[["1992"]]}}},{"id":826,"uris":["http://zotero.org/groups/233690/items/DZB4MTXD"],"uri":["http://zotero.org/groups/233690/items/DZB4MTXD"],"itemData":{"id":826,"type":"article-journal","title":"An acoustical study of the stethoscope.","container-title":"Arch Intern Med","page":"328-339","issue":"65","author":[{"family":"Johnston","given":"F.D."},{"family":"Kline","given":"E.M."}],"issued":{"date-parts":[["1940"]]}}}],"schema":"https://github.com/citation-style-language/schema/raw/master/csl-citation.json"}</w:instrText>
      </w:r>
      <w:r>
        <w:fldChar w:fldCharType="separate"/>
      </w:r>
      <w:bookmarkStart w:id="13" w:name="__Fieldmark__122_277434326"/>
      <w:r>
        <w:rPr>
          <w:rFonts w:cs="Times New Roman" w:ascii="Times New Roman" w:hAnsi="Times New Roman"/>
          <w:sz w:val="24"/>
          <w:szCs w:val="24"/>
        </w:rPr>
      </w:r>
      <w:ins w:id="46" w:author="Alexander Pavlosky" w:date="2017-06-20T18:15:00Z">
        <w:r>
          <w:rPr>
            <w:rFonts w:cs="Times New Roman" w:ascii="Times New Roman" w:hAnsi="Times New Roman"/>
            <w:sz w:val="24"/>
            <w:szCs w:val="24"/>
            <w:vertAlign w:val="superscript"/>
          </w:rPr>
          <w:t>2</w:t>
        </w:r>
      </w:ins>
      <w:ins w:id="47" w:author="Alexander Pavlosky" w:date="2017-06-20T18:15:00Z">
        <w:bookmarkStart w:id="14" w:name="__Fieldmark__1041_4134142040"/>
        <w:r>
          <w:rPr>
            <w:rFonts w:cs="Times New Roman" w:ascii="Times New Roman" w:hAnsi="Times New Roman"/>
            <w:sz w:val="24"/>
            <w:szCs w:val="24"/>
            <w:vertAlign w:val="superscript"/>
          </w:rPr>
          <w:t>,</w:t>
        </w:r>
      </w:ins>
      <w:ins w:id="48" w:author="Alexander Pavlosky" w:date="2017-06-20T18:15:00Z">
        <w:bookmarkStart w:id="15" w:name="__Fieldmark__892_4221923628"/>
        <w:r>
          <w:rPr>
            <w:rFonts w:cs="Times New Roman" w:ascii="Times New Roman" w:hAnsi="Times New Roman"/>
            <w:sz w:val="24"/>
            <w:szCs w:val="24"/>
            <w:vertAlign w:val="superscript"/>
          </w:rPr>
          <w:t>5</w:t>
        </w:r>
      </w:ins>
      <w:ins w:id="49" w:author="Alexander Pavlosky" w:date="2017-06-20T18:15:00Z">
        <w:bookmarkStart w:id="16" w:name="__Fieldmark__1156_1355746229"/>
        <w:r>
          <w:rPr>
            <w:rFonts w:cs="Times New Roman" w:ascii="Times New Roman" w:hAnsi="Times New Roman"/>
            <w:sz w:val="24"/>
            <w:szCs w:val="24"/>
            <w:vertAlign w:val="superscript"/>
          </w:rPr>
          <w:t>–9</w:t>
        </w:r>
      </w:ins>
      <w:r>
        <w:rPr>
          <w:rFonts w:cs="Times New Roman" w:ascii="Times New Roman" w:hAnsi="Times New Roman"/>
          <w:sz w:val="24"/>
          <w:szCs w:val="24"/>
        </w:rPr>
      </w:r>
      <w:r>
        <w:fldChar w:fldCharType="end"/>
      </w:r>
      <w:bookmarkEnd w:id="13"/>
      <w:bookmarkEnd w:id="14"/>
      <w:bookmarkEnd w:id="15"/>
      <w:bookmarkEnd w:id="16"/>
      <w:r>
        <w:rPr>
          <w:rFonts w:cs="Times New Roman" w:ascii="Times New Roman" w:hAnsi="Times New Roman"/>
          <w:sz w:val="24"/>
          <w:szCs w:val="24"/>
        </w:rPr>
        <w:t>, but currently no accepted standardized modality exists. Consequently, the performance of any acoustic stethoscope is little more than the manufacturer’s claim or the subjective opinion of the user. Some groups have attempted to objectively compare acoustic stethoscope models and currently two competing methods of measuring frequency response exist. The first method uses air coupling to transmit frequencies</w:t>
      </w:r>
      <w:ins w:id="50" w:author="Alexander Pavlosky" w:date="2017-06-19T13:42:00Z">
        <w:r>
          <w:rPr>
            <w:rFonts w:cs="Times New Roman" w:ascii="Times New Roman" w:hAnsi="Times New Roman"/>
            <w:sz w:val="24"/>
            <w:szCs w:val="24"/>
          </w:rPr>
          <w:t xml:space="preserve"> </w:t>
        </w:r>
      </w:ins>
      <w:ins w:id="51" w:author="Alexander Pavlosky" w:date="2017-06-19T13:42:00Z">
        <w:r>
          <w:rPr>
            <w:rFonts w:cs="Times New Roman" w:ascii="Times New Roman" w:hAnsi="Times New Roman"/>
            <w:sz w:val="24"/>
            <w:szCs w:val="24"/>
            <w:vertAlign w:val="superscript"/>
          </w:rPr>
          <w:t>2–6</w:t>
        </w:r>
      </w:ins>
      <w:r>
        <w:rPr>
          <w:rFonts w:cs="Times New Roman" w:ascii="Times New Roman" w:hAnsi="Times New Roman"/>
          <w:sz w:val="24"/>
          <w:szCs w:val="24"/>
        </w:rPr>
        <w:t xml:space="preserve"> while the other uses a phantom to simulate vibrations of the chest wall</w:t>
      </w:r>
      <w:r>
        <w:fldChar w:fldCharType="begin"/>
      </w:r>
      <w:r>
        <w:instrText>ADDIN ZOTERO_ITEM CSL_CITATION {"citationID":"2cqeea3elf","properties":{"formattedCitation":"{\\rtf \\super 8,10,11\\nosupersub{}}","plainCitation":"8,10,11"},"citationItems":[{"id":815,"uris":["http://zotero.org/groups/233690/items/657MKMUX"],"uri":["http://zotero.org/groups/233690/items/657MKMUX"],"itemData":{"id":815,"type":"article-journal","title":"Methods and results in characterizing electronic stethoscopes.","container-title":"Computers in Cardiology","page":"653-656","author":[{"family":"Watrous","given":"RL"},{"family":"Grove","given":"DM"},{"family":"Bowen","given":"DL"}],"issued":{"date-parts":[["2002"]]}}},{"id":832,"uris":["http://zotero.org/groups/233690/items/MTZH5R7Q"],"uri":["http://zotero.org/groups/233690/items/MTZH5R7Q"],"itemData":{"id":832,"type":"article-journal","title":"Modeling sound transmission through the pulmonary system and chest with application to diagnosis of a collapsed lung.","container-title":"J Acoust Soc Am","page":"1931-1946","volume":"111","author":[{"family":"Royston","given":"TJ"},{"family":"Zhang","given":"X"},{"family":"Mansy","given":"HA"},{"family":"Sandler","given":"RH"}]}},{"id":818,"uris":["http://zotero.org/groups/233690/items/8XETI2RQ"],"uri":["http://zotero.org/groups/233690/items/8XETI2RQ"],"itemData":{"id":818,"type":"article-journal","title":"Accelerometer type cardiac transducer for detection of low-level heart sounds.","container-title":"IEEE Trans Biomed Eng","page":"21-28","volume":"40","author":[{"family":"Padmanabhan","given":"V"},{"family":"Semmlow","given":"JL"},{"family":"Welkowitz","given":"W"}],"issued":{"date-parts":[["1993"]]}}}],"schema":"https://github.com/citation-style-language/schema/raw/master/csl-citation.json"}</w:instrText>
      </w:r>
      <w:r>
        <w:fldChar w:fldCharType="separate"/>
      </w:r>
      <w:bookmarkStart w:id="17" w:name="__Fieldmark__140_277434326"/>
      <w:r>
        <w:rPr>
          <w:rFonts w:cs="Times New Roman" w:ascii="Times New Roman" w:hAnsi="Times New Roman"/>
          <w:sz w:val="24"/>
          <w:szCs w:val="24"/>
        </w:rPr>
      </w:r>
      <w:ins w:id="52" w:author="Alexander Pavlosky" w:date="2017-06-20T18:15:00Z">
        <w:r>
          <w:rPr>
            <w:rFonts w:cs="Times New Roman" w:ascii="Times New Roman" w:hAnsi="Times New Roman"/>
            <w:sz w:val="24"/>
            <w:szCs w:val="24"/>
            <w:vertAlign w:val="superscript"/>
          </w:rPr>
          <w:t>8</w:t>
        </w:r>
      </w:ins>
      <w:ins w:id="53" w:author="Alexander Pavlosky" w:date="2017-06-20T18:15:00Z">
        <w:bookmarkStart w:id="18" w:name="__Fieldmark__1055_4134142040"/>
        <w:r>
          <w:rPr>
            <w:rFonts w:cs="Times New Roman" w:ascii="Times New Roman" w:hAnsi="Times New Roman"/>
            <w:sz w:val="24"/>
            <w:szCs w:val="24"/>
            <w:vertAlign w:val="superscript"/>
          </w:rPr>
          <w:t>,</w:t>
        </w:r>
      </w:ins>
      <w:ins w:id="54" w:author="Alexander Pavlosky" w:date="2017-06-20T18:15:00Z">
        <w:bookmarkStart w:id="19" w:name="__Fieldmark__902_4221923628"/>
        <w:r>
          <w:rPr>
            <w:rFonts w:cs="Times New Roman" w:ascii="Times New Roman" w:hAnsi="Times New Roman"/>
            <w:sz w:val="24"/>
            <w:szCs w:val="24"/>
            <w:vertAlign w:val="superscript"/>
          </w:rPr>
          <w:t>1</w:t>
        </w:r>
      </w:ins>
      <w:ins w:id="55" w:author="Alexander Pavlosky" w:date="2017-06-20T18:15:00Z">
        <w:bookmarkStart w:id="20" w:name="__Fieldmark__1164_1355746229"/>
        <w:r>
          <w:rPr>
            <w:rFonts w:cs="Times New Roman" w:ascii="Times New Roman" w:hAnsi="Times New Roman"/>
            <w:sz w:val="24"/>
            <w:szCs w:val="24"/>
            <w:vertAlign w:val="superscript"/>
          </w:rPr>
          <w:t>0,11</w:t>
        </w:r>
      </w:ins>
      <w:r>
        <w:rPr>
          <w:rFonts w:cs="Times New Roman" w:ascii="Times New Roman" w:hAnsi="Times New Roman"/>
          <w:sz w:val="24"/>
          <w:szCs w:val="24"/>
        </w:rPr>
      </w:r>
      <w:r>
        <w:fldChar w:fldCharType="end"/>
      </w:r>
      <w:bookmarkEnd w:id="17"/>
      <w:bookmarkEnd w:id="18"/>
      <w:bookmarkEnd w:id="19"/>
      <w:bookmarkEnd w:id="20"/>
      <w:r>
        <w:rPr>
          <w:rFonts w:cs="Times New Roman" w:ascii="Times New Roman" w:hAnsi="Times New Roman"/>
          <w:sz w:val="24"/>
          <w:szCs w:val="24"/>
        </w:rPr>
        <w:t>. These methods allow investigators to quantitatively compare the sensitivity of a stethoscope model compared with another.</w:t>
      </w:r>
    </w:p>
    <w:p>
      <w:pPr>
        <w:pStyle w:val="Standard"/>
        <w:spacing w:lineRule="auto" w:line="480"/>
        <w:ind w:firstLine="720"/>
        <w:rPr/>
      </w:pPr>
      <w:r>
        <w:rPr>
          <w:rFonts w:cs="Times New Roman" w:ascii="Times New Roman" w:hAnsi="Times New Roman"/>
          <w:sz w:val="24"/>
          <w:szCs w:val="24"/>
        </w:rPr>
        <w:t>In this article, we describe the construction and validation of a low cost, Free/open access 3D printed acoustic stethoscope - referred to here as the ‘Glia model’. The aim of th</w:t>
      </w:r>
      <w:ins w:id="56" w:author="Alexander Pavlosky" w:date="2017-06-20T10:15:00Z">
        <w:r>
          <w:rPr>
            <w:rFonts w:cs="Times New Roman" w:ascii="Times New Roman" w:hAnsi="Times New Roman"/>
            <w:sz w:val="24"/>
            <w:szCs w:val="24"/>
          </w:rPr>
          <w:t>is research</w:t>
        </w:r>
      </w:ins>
      <w:del w:id="57" w:author="Alexander Pavlosky" w:date="2017-06-20T10:15:00Z">
        <w:r>
          <w:rPr>
            <w:rFonts w:cs="Times New Roman" w:ascii="Times New Roman" w:hAnsi="Times New Roman"/>
            <w:sz w:val="24"/>
            <w:szCs w:val="24"/>
          </w:rPr>
          <w:delText>e project</w:delText>
        </w:r>
      </w:del>
      <w:r>
        <w:rPr>
          <w:rFonts w:cs="Times New Roman" w:ascii="Times New Roman" w:hAnsi="Times New Roman"/>
          <w:sz w:val="24"/>
          <w:szCs w:val="24"/>
        </w:rPr>
        <w:t xml:space="preserve"> is to give low budget health care systems affordable access to an effective stethoscope for a cost under $5 USD. To achieve this, we utilized 3D printing, a technology which is advancing rapidly and becoming increasingly inexpensive. The flexibility of 3D printing technology also allows users to augment our design to fit their own needs. We also attempt to make our validation methods accessible and low cost, allowing others to validate our design independently with ease.</w:t>
      </w:r>
    </w:p>
    <w:p>
      <w:pPr>
        <w:pStyle w:val="Standard"/>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Heading1"/>
        <w:rPr/>
      </w:pPr>
      <w:r>
        <w:rPr/>
        <w:t>Methods</w:t>
      </w:r>
    </w:p>
    <w:p>
      <w:pPr>
        <w:pStyle w:val="Heading2"/>
        <w:rPr>
          <w:rFonts w:ascii="Times New Roman" w:hAnsi="Times New Roman" w:cs="Times New Roman"/>
          <w:b/>
          <w:b/>
          <w:i/>
          <w:i/>
          <w:sz w:val="24"/>
          <w:szCs w:val="24"/>
        </w:rPr>
      </w:pPr>
      <w:r>
        <w:rPr>
          <w:rFonts w:cs="Times New Roman" w:ascii="Times New Roman" w:hAnsi="Times New Roman"/>
          <w:b/>
          <w:i/>
          <w:sz w:val="24"/>
          <w:szCs w:val="24"/>
        </w:rPr>
        <w:t>Stethoscope design</w:t>
      </w:r>
    </w:p>
    <w:p>
      <w:pPr>
        <w:pStyle w:val="Standard"/>
        <w:spacing w:lineRule="auto" w:line="480"/>
        <w:rPr/>
      </w:pPr>
      <w:r>
        <w:rPr>
          <w:rFonts w:cs="Times New Roman" w:ascii="Times New Roman" w:hAnsi="Times New Roman"/>
          <w:sz w:val="24"/>
          <w:szCs w:val="24"/>
        </w:rPr>
        <w:t xml:space="preserve">Design of the Glia model 3D printed stethoscopes was done using Free/Open Source Software (FOSS) so as to keep costs low and allow others easy access to examine and modify code. CrystalSCAD </w:t>
      </w:r>
      <w:ins w:id="58" w:author="Tarek Loubani" w:date="2017-07-08T08:09:27Z">
        <w:r>
          <w:rPr>
            <w:rFonts w:cs="Times New Roman" w:ascii="Times New Roman" w:hAnsi="Times New Roman"/>
            <w:sz w:val="24"/>
            <w:szCs w:val="24"/>
          </w:rPr>
          <w:t xml:space="preserve">(https://github.com/Joaz/CrystalScad, Germany) </w:t>
        </w:r>
      </w:ins>
      <w:r>
        <w:rPr>
          <w:rFonts w:cs="Times New Roman" w:ascii="Times New Roman" w:hAnsi="Times New Roman"/>
          <w:sz w:val="24"/>
          <w:szCs w:val="24"/>
        </w:rPr>
        <w:t>was used to create digital models of the stethoscope head, two ear tubes and an ear plug mold</w:t>
      </w:r>
      <w:ins w:id="59" w:author="Tarek Loubani" w:date="2017-07-08T06:49:52Z">
        <w:r>
          <w:rPr>
            <w:rFonts w:cs="Times New Roman" w:ascii="Times New Roman" w:hAnsi="Times New Roman"/>
            <w:sz w:val="24"/>
            <w:szCs w:val="24"/>
          </w:rPr>
          <w:t xml:space="preserve"> due to its ability to create comple</w:t>
        </w:r>
      </w:ins>
      <w:ins w:id="60" w:author="Tarek Loubani" w:date="2017-07-08T06:50:00Z">
        <w:r>
          <w:rPr>
            <w:rFonts w:cs="Times New Roman" w:ascii="Times New Roman" w:hAnsi="Times New Roman"/>
            <w:sz w:val="24"/>
            <w:szCs w:val="24"/>
          </w:rPr>
          <w:t>x shapes in a way that was not possible with OpenSCAD at the time</w:t>
        </w:r>
      </w:ins>
      <w:r>
        <w:rPr>
          <w:rFonts w:cs="Times New Roman" w:ascii="Times New Roman" w:hAnsi="Times New Roman"/>
          <w:sz w:val="24"/>
          <w:szCs w:val="24"/>
        </w:rPr>
        <w:t>. OpenSCAD</w:t>
      </w:r>
      <w:ins w:id="61" w:author="Tarek Loubani" w:date="2017-07-08T08:07:02Z">
        <w:r>
          <w:rPr>
            <w:rFonts w:cs="Times New Roman" w:ascii="Times New Roman" w:hAnsi="Times New Roman"/>
            <w:sz w:val="24"/>
            <w:szCs w:val="24"/>
          </w:rPr>
          <w:t xml:space="preserve"> (http://openscad.org, Canada)</w:t>
        </w:r>
      </w:ins>
      <w:r>
        <w:rPr>
          <w:rFonts w:cs="Times New Roman" w:ascii="Times New Roman" w:hAnsi="Times New Roman"/>
          <w:sz w:val="24"/>
          <w:szCs w:val="24"/>
        </w:rPr>
        <w:t xml:space="preserve"> was used to create digital models of the Y-piece, stethoscope ring and spring (Fig 1A). </w:t>
      </w:r>
      <w:ins w:id="62" w:author="Tarek Loubani" w:date="2017-07-08T06:50:23Z">
        <w:r>
          <w:rPr>
            <w:rFonts w:cs="Times New Roman" w:ascii="Times New Roman" w:hAnsi="Times New Roman"/>
            <w:sz w:val="24"/>
            <w:szCs w:val="24"/>
          </w:rPr>
          <w:t>Since its original creation as documented in this paper, the eartubes have been complete</w:t>
        </w:r>
      </w:ins>
      <w:ins w:id="63" w:author="Tarek Loubani" w:date="2017-07-08T06:51:00Z">
        <w:r>
          <w:rPr>
            <w:rFonts w:cs="Times New Roman" w:ascii="Times New Roman" w:hAnsi="Times New Roman"/>
            <w:sz w:val="24"/>
            <w:szCs w:val="24"/>
          </w:rPr>
          <w:t>ly ported to OpenSCAD. The stethoscope head is presently a hybrid of CrystalSCAD and OpenSCAD.</w:t>
        </w:r>
      </w:ins>
      <w:ins w:id="64" w:author="Tarek Loubani" w:date="2017-07-08T06:52:04Z">
        <w:r>
          <w:rPr>
            <w:rFonts w:cs="Times New Roman" w:ascii="Times New Roman" w:hAnsi="Times New Roman"/>
            <w:sz w:val="24"/>
            <w:szCs w:val="24"/>
          </w:rPr>
          <w:t xml:space="preserve"> As the ear plug mold is no longer used in our current production process, its archived version also remains in CrystalSCAD.</w:t>
        </w:r>
      </w:ins>
    </w:p>
    <w:p>
      <w:pPr>
        <w:pStyle w:val="Standard"/>
        <w:spacing w:lineRule="auto" w:line="480"/>
        <w:rPr/>
      </w:pPr>
      <w:r>
        <w:rPr>
          <w:rFonts w:cs="Times New Roman" w:ascii="Times New Roman" w:hAnsi="Times New Roman"/>
          <w:sz w:val="24"/>
          <w:szCs w:val="24"/>
        </w:rPr>
        <w:t>Other accessory hardware is required, such as the plastic diaphragm, tubing, ear plugs (optional if the mold is not used) and steel spring (optional if the printed spring is not desired). These can be found in Table 1.</w:t>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480"/>
        <w:rPr/>
      </w:pPr>
      <w:r>
        <w:rPr>
          <w:rFonts w:cs="Times New Roman" w:ascii="Times New Roman" w:hAnsi="Times New Roman"/>
          <w:b/>
          <w:bCs/>
          <w:sz w:val="24"/>
          <w:szCs w:val="24"/>
        </w:rPr>
        <w:t xml:space="preserve">Figure 1. Computer aided design and assembly of the 3D printed stethoscope. </w:t>
      </w:r>
      <w:r>
        <w:rPr>
          <w:rFonts w:cs="Times New Roman" w:ascii="Times New Roman" w:hAnsi="Times New Roman"/>
          <w:sz w:val="24"/>
          <w:szCs w:val="24"/>
        </w:rPr>
        <w:t xml:space="preserve">Digital models of the 3D printed stethoscope parts are shown in Figure 1A. From left to right: the head, Y piece and ear tube are shown. An earplug mold design is also shown in Figure 1B. Each part was 3D printed in ABS, with the assembled stethoscope is shown in Figure 1C using the bill of materials listed in Table 1. </w:t>
      </w:r>
      <w:ins w:id="65" w:author="Tarek Loubani" w:date="2017-07-08T09:53:48Z">
        <w:r>
          <w:rPr>
            <w:rFonts w:cs="Times New Roman" w:ascii="Times New Roman" w:hAnsi="Times New Roman"/>
            <w:sz w:val="24"/>
            <w:szCs w:val="24"/>
          </w:rPr>
          <w:t>Figure 1D shows an updated version of the stethoscope with commodity earbuds replacing the original silicone earplugs.</w:t>
        </w:r>
      </w:ins>
    </w:p>
    <w:p>
      <w:pPr>
        <w:pStyle w:val="Standard"/>
        <w:spacing w:lineRule="auto" w:line="480"/>
        <w:rPr/>
      </w:pPr>
      <w:r>
        <w:rPr/>
      </w:r>
    </w:p>
    <w:p>
      <w:pPr>
        <w:pStyle w:val="Standard"/>
        <w:spacing w:lineRule="auto" w:line="480"/>
        <w:rPr/>
      </w:pPr>
      <w:r>
        <w:rPr>
          <w:rFonts w:cs="Times New Roman" w:ascii="Times New Roman" w:hAnsi="Times New Roman"/>
          <w:sz w:val="24"/>
          <w:szCs w:val="24"/>
        </w:rPr>
        <w:t>All print designs can be downloaded for free at https://github.com/GliaX</w:t>
      </w:r>
    </w:p>
    <w:p>
      <w:pPr>
        <w:pStyle w:val="Heading2"/>
        <w:rPr>
          <w:rFonts w:ascii="Times New Roman" w:hAnsi="Times New Roman" w:cs="Times New Roman"/>
          <w:b/>
          <w:b/>
          <w:i/>
          <w:i/>
          <w:sz w:val="24"/>
          <w:szCs w:val="24"/>
        </w:rPr>
      </w:pPr>
      <w:r>
        <w:rPr>
          <w:rFonts w:cs="Times New Roman" w:ascii="Times New Roman" w:hAnsi="Times New Roman"/>
          <w:b/>
          <w:i/>
          <w:sz w:val="24"/>
          <w:szCs w:val="24"/>
        </w:rPr>
        <w:t>Stethoscope printing and assembly</w:t>
      </w:r>
    </w:p>
    <w:p>
      <w:pPr>
        <w:pStyle w:val="Standard"/>
        <w:spacing w:lineRule="auto" w:line="480"/>
        <w:rPr/>
      </w:pPr>
      <w:r>
        <w:rPr>
          <w:rFonts w:cs="Times New Roman" w:ascii="Times New Roman" w:hAnsi="Times New Roman"/>
          <w:sz w:val="24"/>
          <w:szCs w:val="24"/>
        </w:rPr>
        <w:t>Each part was printed on a commodity 3D printer</w:t>
      </w:r>
      <w:ins w:id="66" w:author="Alexander Pavlosky" w:date="2017-06-17T09:39:00Z">
        <w:r>
          <w:rPr>
            <w:rFonts w:cs="Times New Roman" w:ascii="Times New Roman" w:hAnsi="Times New Roman"/>
            <w:sz w:val="24"/>
            <w:szCs w:val="24"/>
          </w:rPr>
          <w:t xml:space="preserve"> (Prusa Mk II</w:t>
        </w:r>
      </w:ins>
      <w:ins w:id="67" w:author="Alexander Pavlosky" w:date="2017-06-20T10:46:00Z">
        <w:r>
          <w:rPr>
            <w:rFonts w:cs="Times New Roman" w:ascii="Times New Roman" w:hAnsi="Times New Roman"/>
            <w:sz w:val="24"/>
            <w:szCs w:val="24"/>
          </w:rPr>
          <w:t>,</w:t>
        </w:r>
      </w:ins>
      <w:ins w:id="68" w:author="Alexander Pavlosky" w:date="2017-06-20T10:52:00Z">
        <w:r>
          <w:rPr>
            <w:rFonts w:cs="Times New Roman" w:ascii="Times New Roman" w:hAnsi="Times New Roman"/>
            <w:sz w:val="24"/>
            <w:szCs w:val="24"/>
          </w:rPr>
          <w:t xml:space="preserve"> 1.75mm filament diameter,</w:t>
        </w:r>
      </w:ins>
      <w:ins w:id="69" w:author="Alexander Pavlosky" w:date="2017-06-20T10:46:00Z">
        <w:r>
          <w:rPr>
            <w:rFonts w:cs="Times New Roman" w:ascii="Times New Roman" w:hAnsi="Times New Roman"/>
            <w:sz w:val="24"/>
            <w:szCs w:val="24"/>
          </w:rPr>
          <w:t xml:space="preserve"> 0.4</w:t>
        </w:r>
      </w:ins>
      <w:ins w:id="70" w:author="Alexander Pavlosky" w:date="2017-06-20T10:47:00Z">
        <w:r>
          <w:rPr>
            <w:rFonts w:cs="Times New Roman" w:ascii="Times New Roman" w:hAnsi="Times New Roman"/>
            <w:sz w:val="24"/>
            <w:szCs w:val="24"/>
          </w:rPr>
          <w:t>mm nozzle diameter</w:t>
        </w:r>
      </w:ins>
      <w:ins w:id="71" w:author="Alexander Pavlosky" w:date="2017-06-20T10:55:00Z">
        <w:r>
          <w:rPr>
            <w:rFonts w:cs="Times New Roman" w:ascii="Times New Roman" w:hAnsi="Times New Roman"/>
            <w:sz w:val="24"/>
            <w:szCs w:val="24"/>
          </w:rPr>
          <w:t>, no scaffolding or support</w:t>
        </w:r>
      </w:ins>
      <w:ins w:id="72" w:author="Alexander Pavlosky" w:date="2017-06-17T09:39:00Z">
        <w:r>
          <w:rPr>
            <w:rFonts w:cs="Times New Roman" w:ascii="Times New Roman" w:hAnsi="Times New Roman"/>
            <w:sz w:val="24"/>
            <w:szCs w:val="24"/>
          </w:rPr>
          <w:t>)</w:t>
        </w:r>
      </w:ins>
      <w:r>
        <w:rPr>
          <w:rFonts w:cs="Times New Roman" w:ascii="Times New Roman" w:hAnsi="Times New Roman"/>
          <w:sz w:val="24"/>
          <w:szCs w:val="24"/>
        </w:rPr>
        <w:t xml:space="preserve"> using acrylonitrile butadiene styrene (ABS) with </w:t>
      </w:r>
      <w:del w:id="73" w:author="Alexander Pavlosky" w:date="2017-06-17T09:39:00Z">
        <w:r>
          <w:rPr>
            <w:rFonts w:cs="Times New Roman" w:ascii="Times New Roman" w:hAnsi="Times New Roman"/>
            <w:sz w:val="24"/>
            <w:szCs w:val="24"/>
          </w:rPr>
          <w:delText xml:space="preserve">either 15% or </w:delText>
        </w:r>
      </w:del>
      <w:r>
        <w:rPr>
          <w:rFonts w:cs="Times New Roman" w:ascii="Times New Roman" w:hAnsi="Times New Roman"/>
          <w:sz w:val="24"/>
          <w:szCs w:val="24"/>
        </w:rPr>
        <w:t xml:space="preserve">100% infill as indicated and 0.2mm layer height. A 40 cm silicone 12mm outer diameter (OD), 8mm inner diameter (ID) tube was attached between the stethoscope head and the larger bore of the Y piece. Two 9 cm silicone 6mm OD, 4mm ID tubes were attached between the smaller bore of the Y piece and the ear tubes. A diaphragm was cut from a Staples brand PVC report cover (Swing-lock report cover, clear with black spine; UPC 718103160223) by turning a sharp caliper and creating a circular diaphragm with a 40mm diameter. This diaphragm was attached to the stethoscope head with a slotted rubber O-ring. However, in more recent models and due to difficulty finding such O-rings, we have replaced the O-ring with a printed </w:t>
      </w:r>
      <w:ins w:id="74" w:author="Alexander Pavlosky" w:date="2017-06-20T11:15:00Z">
        <w:r>
          <w:rPr>
            <w:rFonts w:cs="Times New Roman" w:ascii="Times New Roman" w:hAnsi="Times New Roman"/>
            <w:sz w:val="24"/>
            <w:szCs w:val="24"/>
          </w:rPr>
          <w:t xml:space="preserve">ABS </w:t>
        </w:r>
      </w:ins>
      <w:r>
        <w:rPr>
          <w:rFonts w:cs="Times New Roman" w:ascii="Times New Roman" w:hAnsi="Times New Roman"/>
          <w:sz w:val="24"/>
          <w:szCs w:val="24"/>
        </w:rPr>
        <w:t>ring. Spring steel was cut and crimped to form the ear tube spring. In more recent models, due to difficulty manipulating and acquiring spring steel, we have used a printed</w:t>
      </w:r>
      <w:ins w:id="75" w:author="Alexander Pavlosky" w:date="2017-06-20T11:15:00Z">
        <w:r>
          <w:rPr>
            <w:rFonts w:cs="Times New Roman" w:ascii="Times New Roman" w:hAnsi="Times New Roman"/>
            <w:sz w:val="24"/>
            <w:szCs w:val="24"/>
          </w:rPr>
          <w:t xml:space="preserve"> ABS</w:t>
        </w:r>
      </w:ins>
      <w:r>
        <w:rPr>
          <w:rFonts w:cs="Times New Roman" w:ascii="Times New Roman" w:hAnsi="Times New Roman"/>
          <w:sz w:val="24"/>
          <w:szCs w:val="24"/>
        </w:rPr>
        <w:t xml:space="preserve"> truss that has some spring properties</w:t>
      </w:r>
      <w:ins w:id="76" w:author="Alexander Pavlosky" w:date="2017-06-20T11:15:00Z">
        <w:r>
          <w:rPr>
            <w:rFonts w:cs="Times New Roman" w:ascii="Times New Roman" w:hAnsi="Times New Roman"/>
            <w:sz w:val="24"/>
            <w:szCs w:val="24"/>
          </w:rPr>
          <w:t xml:space="preserve"> by design</w:t>
        </w:r>
      </w:ins>
      <w:r>
        <w:rPr>
          <w:rFonts w:cs="Times New Roman" w:ascii="Times New Roman" w:hAnsi="Times New Roman"/>
          <w:sz w:val="24"/>
          <w:szCs w:val="24"/>
        </w:rPr>
        <w:t>.</w:t>
      </w:r>
    </w:p>
    <w:p>
      <w:pPr>
        <w:pStyle w:val="Standard"/>
        <w:spacing w:lineRule="auto" w:line="480"/>
        <w:rPr/>
      </w:pPr>
      <w:ins w:id="77" w:author="Tarek Loubani" w:date="2017-07-08T07:51:05Z">
        <w:r>
          <w:rPr>
            <w:rFonts w:cs="Times New Roman" w:ascii="Times New Roman" w:hAnsi="Times New Roman"/>
            <w:sz w:val="24"/>
            <w:szCs w:val="24"/>
          </w:rPr>
          <w:t xml:space="preserve">In the original design, </w:t>
        </w:r>
      </w:ins>
      <w:del w:id="78" w:author="Tarek Loubani" w:date="2017-07-08T07:51:08Z">
        <w:r>
          <w:rPr>
            <w:rFonts w:cs="Times New Roman" w:ascii="Times New Roman" w:hAnsi="Times New Roman"/>
            <w:sz w:val="24"/>
            <w:szCs w:val="24"/>
          </w:rPr>
          <w:delText>S</w:delText>
        </w:r>
      </w:del>
      <w:ins w:id="79" w:author="Tarek Loubani" w:date="2017-07-08T07:51:08Z">
        <w:r>
          <w:rPr>
            <w:rFonts w:cs="Times New Roman" w:ascii="Times New Roman" w:hAnsi="Times New Roman"/>
            <w:sz w:val="24"/>
            <w:szCs w:val="24"/>
          </w:rPr>
          <w:t>s</w:t>
        </w:r>
      </w:ins>
      <w:r>
        <w:rPr>
          <w:rFonts w:cs="Times New Roman" w:ascii="Times New Roman" w:hAnsi="Times New Roman"/>
          <w:sz w:val="24"/>
          <w:szCs w:val="24"/>
        </w:rPr>
        <w:t xml:space="preserve">ilicone </w:t>
      </w:r>
      <w:ins w:id="80" w:author="Tarek Loubani" w:date="2017-07-08T08:47:00Z">
        <w:r>
          <w:rPr>
            <w:rFonts w:cs="Times New Roman" w:ascii="Times New Roman" w:hAnsi="Times New Roman"/>
            <w:sz w:val="24"/>
            <w:szCs w:val="24"/>
          </w:rPr>
          <w:t xml:space="preserve">(SF13 2k-Silikon, Silikon Fabrik, Batch Nr 180415, Shore A 13) </w:t>
        </w:r>
      </w:ins>
      <w:r>
        <w:rPr>
          <w:rFonts w:cs="Times New Roman" w:ascii="Times New Roman" w:hAnsi="Times New Roman"/>
          <w:sz w:val="24"/>
          <w:szCs w:val="24"/>
        </w:rPr>
        <w:t xml:space="preserve">was </w:t>
      </w:r>
      <w:ins w:id="81" w:author="Tarek Loubani" w:date="2017-07-08T08:48:25Z">
        <w:r>
          <w:rPr>
            <w:rFonts w:cs="Times New Roman" w:ascii="Times New Roman" w:hAnsi="Times New Roman"/>
            <w:sz w:val="24"/>
            <w:szCs w:val="24"/>
          </w:rPr>
          <w:t xml:space="preserve">mixed </w:t>
        </w:r>
      </w:ins>
      <w:r>
        <w:rPr>
          <w:rFonts w:cs="Times New Roman" w:ascii="Times New Roman" w:hAnsi="Times New Roman"/>
          <w:sz w:val="24"/>
          <w:szCs w:val="24"/>
        </w:rPr>
        <w:t xml:space="preserve">added to the ear plug molds (Fig 1B) </w:t>
      </w:r>
      <w:ins w:id="82" w:author="Tarek Loubani" w:date="2017-07-08T08:48:51Z">
        <w:r>
          <w:rPr>
            <w:rFonts w:cs="Times New Roman" w:ascii="Times New Roman" w:hAnsi="Times New Roman"/>
            <w:sz w:val="24"/>
            <w:szCs w:val="24"/>
          </w:rPr>
          <w:t>for 8 hours</w:t>
        </w:r>
      </w:ins>
      <w:ins w:id="83" w:author="Tarek Loubani" w:date="2017-07-08T08:49:04Z">
        <w:r>
          <w:rPr>
            <w:rFonts w:cs="Times New Roman" w:ascii="Times New Roman" w:hAnsi="Times New Roman"/>
            <w:sz w:val="24"/>
            <w:szCs w:val="24"/>
          </w:rPr>
          <w:t xml:space="preserve">. The mold was separated and </w:t>
        </w:r>
      </w:ins>
      <w:del w:id="84" w:author="Tarek Loubani" w:date="2017-07-08T08:49:15Z">
        <w:r>
          <w:rPr>
            <w:rFonts w:cs="Times New Roman" w:ascii="Times New Roman" w:hAnsi="Times New Roman"/>
            <w:sz w:val="24"/>
            <w:szCs w:val="24"/>
          </w:rPr>
          <w:delText>as per manufacturer specifications and</w:delText>
        </w:r>
      </w:del>
      <w:ins w:id="85" w:author="Tarek Loubani" w:date="2017-07-08T08:49:15Z">
        <w:r>
          <w:rPr>
            <w:rFonts w:cs="Times New Roman" w:ascii="Times New Roman" w:hAnsi="Times New Roman"/>
            <w:sz w:val="24"/>
            <w:szCs w:val="24"/>
          </w:rPr>
          <w:t>the</w:t>
        </w:r>
      </w:ins>
      <w:r>
        <w:rPr>
          <w:rFonts w:cs="Times New Roman" w:ascii="Times New Roman" w:hAnsi="Times New Roman"/>
          <w:sz w:val="24"/>
          <w:szCs w:val="24"/>
        </w:rPr>
        <w:t xml:space="preserve"> silicone ear plugs were attached to the ear tubes. </w:t>
      </w:r>
      <w:ins w:id="86" w:author="Tarek Loubani" w:date="2017-07-08T07:57:35Z">
        <w:r>
          <w:rPr>
            <w:rFonts w:cs="Times New Roman" w:ascii="Times New Roman" w:hAnsi="Times New Roman"/>
            <w:sz w:val="24"/>
            <w:szCs w:val="24"/>
          </w:rPr>
          <w:t xml:space="preserve">In the present model in use at the time of publication, these ear plugs are replaced by generic earbuds from commodity earbud-style headphones, as they were found to be widely available and of negligible cost. </w:t>
        </w:r>
      </w:ins>
      <w:r>
        <w:rPr>
          <w:rFonts w:cs="Times New Roman" w:ascii="Times New Roman" w:hAnsi="Times New Roman"/>
          <w:sz w:val="24"/>
          <w:szCs w:val="24"/>
        </w:rPr>
        <w:t xml:space="preserve">The final construction </w:t>
      </w:r>
      <w:ins w:id="87" w:author="Tarek Loubani" w:date="2017-07-08T07:57:46Z">
        <w:r>
          <w:rPr>
            <w:rFonts w:cs="Times New Roman" w:ascii="Times New Roman" w:hAnsi="Times New Roman"/>
            <w:sz w:val="24"/>
            <w:szCs w:val="24"/>
          </w:rPr>
          <w:t xml:space="preserve">of the original model </w:t>
        </w:r>
      </w:ins>
      <w:r>
        <w:rPr>
          <w:rFonts w:cs="Times New Roman" w:ascii="Times New Roman" w:hAnsi="Times New Roman"/>
          <w:sz w:val="24"/>
          <w:szCs w:val="24"/>
        </w:rPr>
        <w:t>can be seen in Fig 1C.</w:t>
      </w:r>
      <w:ins w:id="88" w:author="Tarek Loubani" w:date="2017-07-08T07:57:52Z">
        <w:r>
          <w:rPr>
            <w:rFonts w:cs="Times New Roman" w:ascii="Times New Roman" w:hAnsi="Times New Roman"/>
            <w:sz w:val="24"/>
            <w:szCs w:val="24"/>
          </w:rPr>
          <w:t xml:space="preserve"> The final construction of the current model can be seen in Figure 1</w:t>
        </w:r>
      </w:ins>
      <w:ins w:id="89" w:author="Tarek Loubani" w:date="2017-07-08T07:58:00Z">
        <w:r>
          <w:rPr>
            <w:rFonts w:cs="Times New Roman" w:ascii="Times New Roman" w:hAnsi="Times New Roman"/>
            <w:sz w:val="24"/>
            <w:szCs w:val="24"/>
          </w:rPr>
          <w:t>D.</w:t>
        </w:r>
      </w:ins>
    </w:p>
    <w:p>
      <w:pPr>
        <w:pStyle w:val="Standard"/>
        <w:spacing w:lineRule="auto" w:line="480"/>
        <w:rPr/>
      </w:pPr>
      <w:r>
        <w:rPr>
          <w:rFonts w:cs="Times New Roman" w:ascii="Times New Roman" w:hAnsi="Times New Roman"/>
          <w:sz w:val="24"/>
          <w:szCs w:val="24"/>
        </w:rPr>
        <w:t>Costs in Table 1 were calculated using the density of ABS (1.03g/cm</w:t>
      </w:r>
      <w:r>
        <w:rPr>
          <w:rFonts w:cs="Times New Roman" w:ascii="Times New Roman" w:hAnsi="Times New Roman"/>
          <w:sz w:val="24"/>
          <w:szCs w:val="24"/>
          <w:vertAlign w:val="superscript"/>
        </w:rPr>
        <w:t>3</w:t>
      </w:r>
      <w:r>
        <w:rPr>
          <w:rFonts w:cs="Times New Roman" w:ascii="Times New Roman" w:hAnsi="Times New Roman"/>
          <w:sz w:val="24"/>
          <w:szCs w:val="24"/>
        </w:rPr>
        <w:t xml:space="preserve">) and the filament length, which is calculated by the printer driver. We assumed the price of 10 lbs (4.54 kg) of ABS pellets to be 31 USD. </w:t>
      </w:r>
    </w:p>
    <w:p>
      <w:pPr>
        <w:pStyle w:val="Standard"/>
        <w:spacing w:lineRule="auto" w:line="480"/>
        <w:rPr>
          <w:rFonts w:ascii="Times New Roman" w:hAnsi="Times New Roman" w:cs="Times New Roman"/>
          <w:b/>
          <w:b/>
          <w:i/>
          <w:i/>
          <w:sz w:val="24"/>
          <w:szCs w:val="24"/>
        </w:rPr>
      </w:pPr>
      <w:r>
        <w:rPr>
          <w:rFonts w:cs="Times New Roman" w:ascii="Times New Roman" w:hAnsi="Times New Roman"/>
          <w:b/>
          <w:i/>
          <w:sz w:val="24"/>
          <w:szCs w:val="24"/>
        </w:rPr>
        <w:t>Acoustic transfer</w:t>
      </w:r>
    </w:p>
    <w:p>
      <w:pPr>
        <w:pStyle w:val="Standard"/>
        <w:spacing w:lineRule="auto" w:line="480"/>
        <w:rPr/>
      </w:pPr>
      <w:r>
        <w:rPr>
          <w:rFonts w:cs="Times New Roman" w:ascii="Times New Roman" w:hAnsi="Times New Roman"/>
          <w:sz w:val="24"/>
          <w:szCs w:val="24"/>
        </w:rPr>
        <w:t>The frequency response of Glia model stethoscopes, compared with the Littmann Cardiology III, was determined using an experimental setup modelled from a phantom-based frequency response setup previously described</w:t>
      </w:r>
      <w:r>
        <w:fldChar w:fldCharType="begin"/>
      </w:r>
      <w:r>
        <w:instrText>ADDIN ZOTERO_ITEM CSL_CITATION {"citationID":"2maar04pnc","properties":{"formattedCitation":"{\\rtf \\super 8\\nosupersub{}}","plainCitation":"8"},"citationItems":[{"id":815,"uris":["http://zotero.org/groups/233690/items/657MKMUX"],"uri":["http://zotero.org/groups/233690/items/657MKMUX"],"itemData":{"id":815,"type":"article-journal","title":"Methods and results in characterizing electronic stethoscopes.","container-title":"Computers in Cardiology","page":"653-656","author":[{"family":"Watrous","given":"RL"},{"family":"Grove","given":"DM"},{"family":"Bowen","given":"DL"}],"issued":{"date-parts":[["2002"]]}}}],"schema":"https://github.com/citation-style-language/schema/raw/master/csl-citation.json"}</w:instrText>
      </w:r>
      <w:r>
        <w:fldChar w:fldCharType="separate"/>
      </w:r>
      <w:bookmarkStart w:id="21" w:name="__Fieldmark__220_277434326"/>
      <w:r>
        <w:rPr>
          <w:rFonts w:cs="Times New Roman" w:ascii="Times New Roman" w:hAnsi="Times New Roman"/>
          <w:sz w:val="24"/>
          <w:szCs w:val="24"/>
        </w:rPr>
      </w:r>
      <w:ins w:id="90" w:author="Alexander Pavlosky" w:date="2017-06-20T18:15:00Z">
        <w:r>
          <w:rPr>
            <w:rFonts w:cs="Times New Roman" w:ascii="Times New Roman" w:hAnsi="Times New Roman"/>
            <w:sz w:val="24"/>
            <w:szCs w:val="24"/>
            <w:vertAlign w:val="superscript"/>
          </w:rPr>
          <w:t>8</w:t>
        </w:r>
      </w:ins>
      <w:bookmarkStart w:id="22" w:name="__Fieldmark__1131_4134142040"/>
      <w:r>
        <w:rPr>
          <w:rFonts w:cs="Times New Roman" w:ascii="Times New Roman" w:hAnsi="Times New Roman"/>
          <w:sz w:val="24"/>
          <w:szCs w:val="24"/>
        </w:rPr>
      </w:r>
      <w:r>
        <w:fldChar w:fldCharType="end"/>
      </w:r>
      <w:bookmarkStart w:id="23" w:name="__Fieldmark__1213_1355746229"/>
      <w:bookmarkStart w:id="24" w:name="__Fieldmark__976_4221923628"/>
      <w:bookmarkEnd w:id="21"/>
      <w:bookmarkEnd w:id="22"/>
      <w:bookmarkEnd w:id="23"/>
      <w:bookmarkEnd w:id="24"/>
      <w:r>
        <w:rPr>
          <w:rFonts w:cs="Times New Roman" w:ascii="Times New Roman" w:hAnsi="Times New Roman"/>
          <w:sz w:val="24"/>
          <w:szCs w:val="24"/>
        </w:rPr>
        <w:t>. A latex balloon filled with 2L (2000g) of water was used as a phantom and each stethoscope was applied to the surface by hand. Phantom excitations were supplied by an external vibrating speaker</w:t>
      </w:r>
      <w:ins w:id="91" w:author="Alexander Pavlosky" w:date="2017-06-20T16:57:00Z">
        <w:r>
          <w:rPr>
            <w:rFonts w:cs="Times New Roman" w:ascii="Times New Roman" w:hAnsi="Times New Roman"/>
            <w:sz w:val="24"/>
            <w:szCs w:val="24"/>
          </w:rPr>
          <w:t xml:space="preserve"> which was placed in contact with the balloon and sound was played</w:t>
        </w:r>
      </w:ins>
      <w:r>
        <w:rPr>
          <w:rFonts w:cs="Times New Roman" w:ascii="Times New Roman" w:hAnsi="Times New Roman"/>
          <w:sz w:val="24"/>
          <w:szCs w:val="24"/>
        </w:rPr>
        <w:t xml:space="preserve"> at 86 Hz intervals between 0 and 5000 Hz (white noise) for 15 seconds.</w:t>
      </w:r>
      <w:del w:id="92" w:author="Alexander Pavlosky" w:date="2017-06-20T11:55:00Z">
        <w:r>
          <w:rPr>
            <w:rFonts w:cs="Times New Roman" w:ascii="Times New Roman" w:hAnsi="Times New Roman"/>
            <w:sz w:val="24"/>
            <w:szCs w:val="24"/>
          </w:rPr>
          <w:delText xml:space="preserve"> Three iterations of the Glia stethoscopes with variations in the output channel size and infill percentage were tested against the Littman Cardiology III. </w:delText>
        </w:r>
      </w:del>
      <w:ins w:id="93" w:author="Alexander Pavlosky" w:date="2017-06-20T14:24:00Z">
        <w:r>
          <w:rPr>
            <w:rFonts w:cs="Times New Roman" w:ascii="Times New Roman" w:hAnsi="Times New Roman"/>
            <w:sz w:val="24"/>
            <w:szCs w:val="24"/>
          </w:rPr>
          <w:t xml:space="preserve"> </w:t>
        </w:r>
      </w:ins>
      <w:r>
        <w:rPr>
          <w:rFonts w:cs="Times New Roman" w:ascii="Times New Roman" w:hAnsi="Times New Roman"/>
          <w:sz w:val="24"/>
          <w:szCs w:val="24"/>
        </w:rPr>
        <w:t xml:space="preserve">The output of each stethoscope was recorded by </w:t>
      </w:r>
      <w:ins w:id="94" w:author="Alexander Pavlosky" w:date="2017-06-20T16:58:00Z">
        <w:r>
          <w:rPr>
            <w:rFonts w:cs="Times New Roman" w:ascii="Times New Roman" w:hAnsi="Times New Roman"/>
            <w:sz w:val="24"/>
            <w:szCs w:val="24"/>
          </w:rPr>
          <w:t xml:space="preserve">a </w:t>
        </w:r>
      </w:ins>
      <w:r>
        <w:rPr>
          <w:rFonts w:cs="Times New Roman" w:ascii="Times New Roman" w:hAnsi="Times New Roman"/>
          <w:sz w:val="24"/>
          <w:szCs w:val="24"/>
        </w:rPr>
        <w:t xml:space="preserve">microphone </w:t>
      </w:r>
      <w:ins w:id="95" w:author="Alexander Pavlosky" w:date="2017-06-20T16:58:00Z">
        <w:r>
          <w:rPr>
            <w:rFonts w:cs="Times New Roman" w:ascii="Times New Roman" w:hAnsi="Times New Roman"/>
            <w:sz w:val="24"/>
            <w:szCs w:val="24"/>
          </w:rPr>
          <w:t xml:space="preserve">which was placed in a </w:t>
        </w:r>
      </w:ins>
      <w:ins w:id="96" w:author="Alexander Pavlosky" w:date="2017-06-20T19:27:00Z">
        <w:r>
          <w:rPr>
            <w:rFonts w:cs="Times New Roman" w:ascii="Times New Roman" w:hAnsi="Times New Roman"/>
            <w:sz w:val="24"/>
            <w:szCs w:val="24"/>
          </w:rPr>
          <w:t xml:space="preserve">silicon </w:t>
        </w:r>
      </w:ins>
      <w:ins w:id="97" w:author="Alexander Pavlosky" w:date="2017-06-20T16:58:00Z">
        <w:r>
          <w:rPr>
            <w:rFonts w:cs="Times New Roman" w:ascii="Times New Roman" w:hAnsi="Times New Roman"/>
            <w:sz w:val="24"/>
            <w:szCs w:val="24"/>
          </w:rPr>
          <w:t xml:space="preserve">tube attached to the stethoscope head </w:t>
        </w:r>
      </w:ins>
      <w:r>
        <w:rPr>
          <w:rFonts w:cs="Times New Roman" w:ascii="Times New Roman" w:hAnsi="Times New Roman"/>
          <w:sz w:val="24"/>
          <w:szCs w:val="24"/>
        </w:rPr>
        <w:t>for spectral analysis.</w:t>
      </w:r>
      <w:ins w:id="98" w:author="Alexander Pavlosky" w:date="2017-06-20T14:34:00Z">
        <w:r>
          <w:rPr>
            <w:rFonts w:cs="Times New Roman" w:ascii="Times New Roman" w:hAnsi="Times New Roman"/>
            <w:sz w:val="24"/>
            <w:szCs w:val="24"/>
          </w:rPr>
          <w:t xml:space="preserve"> Spectral analyses such as these have been used </w:t>
        </w:r>
      </w:ins>
      <w:ins w:id="99" w:author="Alexander Pavlosky" w:date="2017-06-20T14:35:00Z">
        <w:r>
          <w:rPr>
            <w:rFonts w:cs="Times New Roman" w:ascii="Times New Roman" w:hAnsi="Times New Roman"/>
            <w:sz w:val="24"/>
            <w:szCs w:val="24"/>
          </w:rPr>
          <w:t xml:space="preserve">successfully </w:t>
        </w:r>
      </w:ins>
      <w:ins w:id="100" w:author="Alexander Pavlosky" w:date="2017-06-20T14:34:00Z">
        <w:r>
          <w:rPr>
            <w:rFonts w:cs="Times New Roman" w:ascii="Times New Roman" w:hAnsi="Times New Roman"/>
            <w:sz w:val="24"/>
            <w:szCs w:val="24"/>
          </w:rPr>
          <w:t xml:space="preserve">in the past to analyze breath sounds recorded from individuals with </w:t>
        </w:r>
      </w:ins>
      <w:ins w:id="101" w:author="Alexander Pavlosky" w:date="2017-06-20T14:35:00Z">
        <w:r>
          <w:rPr>
            <w:rFonts w:cs="Times New Roman" w:ascii="Times New Roman" w:hAnsi="Times New Roman"/>
            <w:sz w:val="24"/>
            <w:szCs w:val="24"/>
          </w:rPr>
          <w:t>lung pathology</w:t>
        </w:r>
      </w:ins>
      <w:r>
        <w:fldChar w:fldCharType="begin"/>
      </w:r>
      <w:r>
        <w:instrText>ADDIN ZOTERO_ITEM CSL_CITATION {"citationID":"1fua2fl4n8","properties":{"formattedCitation":"{\\rtf \\super 12\\nosupersub{}}","plainCitation":"12"},"citationItems":[{"id":475,"uris":["http://zotero.org/groups/233690/items/ZR6P963A"],"uri":["http://zotero.org/groups/233690/items/ZR6P963A"],"itemData":{"id":475,"type":"article-journal","title":"Respiratory sounds. Advances beyond the stethoscope","container-title":"American Journal of Respiratory and Critical Care Medicine","page":"974-987","volume":"156","issue":"3 Pt 1","source":"PubMed","DOI":"10.1164/ajrccm.156.3.9701115","ISSN":"1073-449X","note":"PMID: 9310022","journalAbbreviation":"Am. J. Respir. Crit. Care Med.","language":"eng","author":[{"family":"Pasterkamp","given":"H."},{"family":"Kraman","given":"S. S."},{"family":"Wodicka","given":"G. R."}],"issued":{"date-parts":[["1997",9]]},"PMID":"9310022"}}],"schema":"https://github.com/citation-style-language/schema/raw/master/csl-citation.json"}</w:instrText>
      </w:r>
      <w:r>
        <w:fldChar w:fldCharType="separate"/>
      </w:r>
      <w:bookmarkStart w:id="25" w:name="__Fieldmark__248_277434326"/>
      <w:r>
        <w:rPr>
          <w:rFonts w:cs="Times New Roman" w:ascii="Times New Roman" w:hAnsi="Times New Roman"/>
          <w:sz w:val="24"/>
          <w:szCs w:val="24"/>
        </w:rPr>
      </w:r>
      <w:ins w:id="102" w:author="Alexander Pavlosky" w:date="2017-06-20T18:15:00Z">
        <w:r>
          <w:rPr>
            <w:rFonts w:cs="Times New Roman" w:ascii="Times New Roman" w:hAnsi="Times New Roman"/>
            <w:sz w:val="24"/>
            <w:szCs w:val="24"/>
            <w:vertAlign w:val="superscript"/>
          </w:rPr>
          <w:t>1</w:t>
        </w:r>
      </w:ins>
      <w:ins w:id="103" w:author="Alexander Pavlosky" w:date="2017-06-20T18:15:00Z">
        <w:bookmarkStart w:id="26" w:name="__Fieldmark__1156_4134142040"/>
        <w:r>
          <w:rPr>
            <w:rFonts w:cs="Times New Roman" w:ascii="Times New Roman" w:hAnsi="Times New Roman"/>
            <w:sz w:val="24"/>
            <w:szCs w:val="24"/>
            <w:vertAlign w:val="superscript"/>
          </w:rPr>
          <w:t>2</w:t>
        </w:r>
      </w:ins>
      <w:bookmarkStart w:id="27" w:name="__Fieldmark__998_4221923628"/>
      <w:r>
        <w:rPr>
          <w:rFonts w:cs="Times New Roman" w:ascii="Times New Roman" w:hAnsi="Times New Roman"/>
          <w:sz w:val="24"/>
          <w:szCs w:val="24"/>
        </w:rPr>
      </w:r>
      <w:r>
        <w:fldChar w:fldCharType="end"/>
      </w:r>
      <w:ins w:id="104" w:author="Alexander Pavlosky" w:date="2017-06-20T14:35:00Z">
        <w:bookmarkStart w:id="28" w:name="__Fieldmark__1233_1355746229"/>
        <w:bookmarkEnd w:id="25"/>
        <w:bookmarkEnd w:id="26"/>
        <w:bookmarkEnd w:id="27"/>
        <w:bookmarkEnd w:id="28"/>
        <w:r>
          <w:rPr>
            <w:rFonts w:cs="Times New Roman" w:ascii="Times New Roman" w:hAnsi="Times New Roman"/>
            <w:sz w:val="24"/>
            <w:szCs w:val="24"/>
          </w:rPr>
          <w:t>.</w:t>
        </w:r>
      </w:ins>
      <w:r>
        <w:rPr>
          <w:rFonts w:cs="Times New Roman" w:ascii="Times New Roman" w:hAnsi="Times New Roman"/>
          <w:sz w:val="24"/>
          <w:szCs w:val="24"/>
        </w:rPr>
        <w:t xml:space="preserve"> The simplicity of this design was intended to allow other users to validate our design independently.</w:t>
      </w:r>
    </w:p>
    <w:p>
      <w:pPr>
        <w:pStyle w:val="Standard"/>
        <w:spacing w:lineRule="auto" w:line="480"/>
        <w:rPr>
          <w:rFonts w:ascii="Times New Roman" w:hAnsi="Times New Roman" w:cs="Times New Roman"/>
          <w:b/>
          <w:b/>
          <w:sz w:val="24"/>
          <w:szCs w:val="24"/>
        </w:rPr>
      </w:pPr>
      <w:r>
        <w:rPr>
          <w:rFonts w:cs="Times New Roman" w:ascii="Times New Roman" w:hAnsi="Times New Roman"/>
          <w:b/>
          <w:sz w:val="24"/>
          <w:szCs w:val="24"/>
        </w:rPr>
      </w:r>
    </w:p>
    <w:p>
      <w:pPr>
        <w:pStyle w:val="Heading1"/>
        <w:rPr/>
      </w:pPr>
      <w:r>
        <w:rPr/>
        <w:t>Results</w:t>
      </w:r>
    </w:p>
    <w:p>
      <w:pPr>
        <w:pStyle w:val="Standard"/>
        <w:spacing w:lineRule="auto" w:line="480"/>
        <w:rPr>
          <w:rFonts w:ascii="Times New Roman" w:hAnsi="Times New Roman" w:cs="Times New Roman"/>
          <w:sz w:val="24"/>
          <w:szCs w:val="24"/>
        </w:rPr>
      </w:pPr>
      <w:del w:id="105" w:author="Alexander Pavlosky" w:date="2017-06-20T19:28:00Z">
        <w:r>
          <w:rPr>
            <w:rFonts w:cs="Times New Roman" w:ascii="Times New Roman" w:hAnsi="Times New Roman"/>
            <w:sz w:val="24"/>
            <w:szCs w:val="24"/>
          </w:rPr>
          <w:tab/>
        </w:r>
      </w:del>
      <w:r>
        <w:rPr>
          <w:rFonts w:cs="Times New Roman" w:ascii="Times New Roman" w:hAnsi="Times New Roman"/>
          <w:sz w:val="24"/>
          <w:szCs w:val="24"/>
        </w:rPr>
        <w:t>After many iterations, we successfully designed a working stethoscope, known as the Glia model (Fig 1), at a total cost of $2.83 USD</w:t>
      </w:r>
      <w:ins w:id="106" w:author="Alexander Pavlosky" w:date="2017-06-17T10:47:00Z">
        <w:r>
          <w:rPr>
            <w:rFonts w:cs="Times New Roman" w:ascii="Times New Roman" w:hAnsi="Times New Roman"/>
            <w:sz w:val="24"/>
            <w:szCs w:val="24"/>
          </w:rPr>
          <w:t xml:space="preserve"> using recycled ABS pellets</w:t>
        </w:r>
      </w:ins>
      <w:r>
        <w:rPr>
          <w:rFonts w:cs="Times New Roman" w:ascii="Times New Roman" w:hAnsi="Times New Roman"/>
          <w:sz w:val="24"/>
          <w:szCs w:val="24"/>
        </w:rPr>
        <w:t>. A bill of materials and cost breakdown can be found in Table 1.</w:t>
      </w:r>
      <w:ins w:id="107" w:author="Alexander Pavlosky" w:date="2017-06-17T10:13:00Z">
        <w:r>
          <w:rPr>
            <w:rFonts w:cs="Times New Roman" w:ascii="Times New Roman" w:hAnsi="Times New Roman"/>
            <w:sz w:val="24"/>
            <w:szCs w:val="24"/>
          </w:rPr>
          <w:t xml:space="preserve"> Commercial ABS filament was assumed to cost $30/kg.</w:t>
        </w:r>
      </w:ins>
    </w:p>
    <w:tbl>
      <w:tblPr>
        <w:tblW w:w="9895" w:type="dxa"/>
        <w:jc w:val="left"/>
        <w:tblInd w:w="-26" w:type="dxa"/>
        <w:tblBorders>
          <w:top w:val="single" w:sz="4" w:space="0" w:color="00000A"/>
          <w:left w:val="single" w:sz="4" w:space="0" w:color="00000A"/>
          <w:bottom w:val="single" w:sz="4" w:space="0" w:color="00000A"/>
          <w:right w:val="single" w:sz="4" w:space="0" w:color="00000A"/>
          <w:insideH w:val="single" w:sz="4" w:space="0" w:color="00000A"/>
          <w:insideV w:val="single" w:sz="4" w:space="0" w:color="00000A"/>
        </w:tblBorders>
        <w:tblCellMar>
          <w:top w:w="0" w:type="dxa"/>
          <w:left w:w="93" w:type="dxa"/>
          <w:bottom w:w="0" w:type="dxa"/>
          <w:right w:w="108" w:type="dxa"/>
        </w:tblCellMar>
        <w:tblLook w:val="0000" w:noVBand="0" w:noHBand="0" w:lastColumn="0" w:firstColumn="0" w:lastRow="0" w:firstRow="0"/>
      </w:tblPr>
      <w:tblGrid>
        <w:gridCol w:w="2515"/>
        <w:gridCol w:w="3782"/>
        <w:gridCol w:w="1800"/>
        <w:gridCol w:w="1797"/>
      </w:tblGrid>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9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Item</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9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Dimensions</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9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Cost</w:t>
            </w:r>
            <w:ins w:id="108" w:author="Alexander Pavlosky" w:date="2017-06-17T09:47:00Z">
              <w:r>
                <w:rPr>
                  <w:rFonts w:cs="Times New Roman" w:ascii="Times New Roman" w:hAnsi="Times New Roman"/>
                  <w:sz w:val="24"/>
                  <w:szCs w:val="24"/>
                </w:rPr>
                <w:t xml:space="preserve"> </w:t>
              </w:r>
            </w:ins>
            <w:del w:id="109" w:author="Alexander Pavlosky" w:date="2017-06-17T09:47:00Z">
              <w:r>
                <w:rPr>
                  <w:rFonts w:cs="Times New Roman" w:ascii="Times New Roman" w:hAnsi="Times New Roman"/>
                  <w:sz w:val="24"/>
                  <w:szCs w:val="24"/>
                </w:rPr>
                <w:delText xml:space="preserve"> </w:delText>
              </w:r>
            </w:del>
            <w:del w:id="110" w:author="Alexander Pavlosky" w:date="2017-06-17T10:10:00Z">
              <w:r>
                <w:rPr>
                  <w:rFonts w:cs="Times New Roman" w:ascii="Times New Roman" w:hAnsi="Times New Roman"/>
                  <w:sz w:val="24"/>
                  <w:szCs w:val="24"/>
                </w:rPr>
                <w:delText>(USD)</w:delText>
              </w:r>
            </w:del>
            <w:ins w:id="111" w:author="Alexander Pavlosky" w:date="2017-06-17T10:10:00Z">
              <w:r>
                <w:rPr>
                  <w:rFonts w:cs="Times New Roman" w:ascii="Times New Roman" w:hAnsi="Times New Roman"/>
                  <w:sz w:val="24"/>
                  <w:szCs w:val="24"/>
                </w:rPr>
                <w:t xml:space="preserve"> using ABS pellets</w:t>
              </w:r>
            </w:ins>
            <w:ins w:id="112" w:author="Alexander Pavlosky" w:date="2017-06-17T10:11:00Z">
              <w:r>
                <w:rPr>
                  <w:rFonts w:cs="Times New Roman" w:ascii="Times New Roman" w:hAnsi="Times New Roman"/>
                  <w:sz w:val="24"/>
                  <w:szCs w:val="24"/>
                </w:rPr>
                <w:t xml:space="preserve"> (USD)</w:t>
              </w:r>
            </w:ins>
          </w:p>
        </w:tc>
        <w:tc>
          <w:tcPr>
            <w:tcW w:w="1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BFBFBF" w:themeFill="background1" w:themeFillShade="bf" w:val="clear"/>
            <w:tcMar>
              <w:left w:w="-5" w:type="dxa"/>
              <w:right w:w="10" w:type="dxa"/>
            </w:tcMar>
          </w:tcPr>
          <w:p>
            <w:pPr>
              <w:pStyle w:val="Normal"/>
              <w:jc w:val="center"/>
              <w:rPr>
                <w:rFonts w:ascii="Times New Roman" w:hAnsi="Times New Roman" w:cs="Times New Roman"/>
                <w:sz w:val="24"/>
                <w:szCs w:val="24"/>
              </w:rPr>
            </w:pPr>
            <w:ins w:id="113" w:author="Alexander Pavlosky" w:date="2017-06-17T10:11:00Z">
              <w:r>
                <w:rPr>
                  <w:rFonts w:cs="Times New Roman" w:ascii="Times New Roman" w:hAnsi="Times New Roman"/>
                  <w:sz w:val="24"/>
                  <w:szCs w:val="24"/>
                </w:rPr>
                <w:t>Cost using commercial ABS (USD)</w:t>
              </w:r>
            </w:ins>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Stethoscope head</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44.30mm x 62.45mm x 17.80mm</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 xml:space="preserve">$0.206 </w:t>
            </w:r>
          </w:p>
        </w:tc>
        <w:tc>
          <w:tcPr>
            <w:tcW w:w="1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 w:type="dxa"/>
              <w:right w:w="10" w:type="dxa"/>
            </w:tcMar>
          </w:tcPr>
          <w:p>
            <w:pPr>
              <w:pStyle w:val="Normal"/>
              <w:jc w:val="center"/>
              <w:rPr>
                <w:rFonts w:ascii="Times New Roman" w:hAnsi="Times New Roman" w:cs="Times New Roman"/>
                <w:sz w:val="24"/>
                <w:szCs w:val="24"/>
              </w:rPr>
            </w:pPr>
            <w:ins w:id="114" w:author="Alexander Pavlosky" w:date="2017-06-17T10:07:00Z">
              <w:r>
                <w:rPr>
                  <w:rFonts w:cs="Times New Roman" w:ascii="Times New Roman" w:hAnsi="Times New Roman"/>
                  <w:sz w:val="24"/>
                  <w:szCs w:val="24"/>
                </w:rPr>
                <w:t>$0.91</w:t>
              </w:r>
            </w:ins>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Stethoscope Y piece</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70.89mm x 29.94mm x 9.00mm</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 xml:space="preserve"> </w:t>
            </w:r>
            <w:r>
              <w:rPr>
                <w:rFonts w:cs="Times New Roman" w:ascii="Times New Roman" w:hAnsi="Times New Roman"/>
                <w:sz w:val="24"/>
                <w:szCs w:val="24"/>
              </w:rPr>
              <w:t>$0.09</w:t>
            </w:r>
          </w:p>
        </w:tc>
        <w:tc>
          <w:tcPr>
            <w:tcW w:w="1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5" w:type="dxa"/>
              <w:right w:w="10" w:type="dxa"/>
            </w:tcMar>
          </w:tcPr>
          <w:p>
            <w:pPr>
              <w:pStyle w:val="Normal"/>
              <w:jc w:val="center"/>
              <w:rPr>
                <w:rFonts w:ascii="Times New Roman" w:hAnsi="Times New Roman" w:cs="Times New Roman"/>
                <w:sz w:val="24"/>
                <w:szCs w:val="24"/>
              </w:rPr>
            </w:pPr>
            <w:ins w:id="115" w:author="Alexander Pavlosky" w:date="2017-06-17T10:06:00Z">
              <w:r>
                <w:rPr>
                  <w:rFonts w:cs="Times New Roman" w:ascii="Times New Roman" w:hAnsi="Times New Roman"/>
                  <w:sz w:val="24"/>
                  <w:szCs w:val="24"/>
                </w:rPr>
                <w:t>$0.12</w:t>
              </w:r>
            </w:ins>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Stethoscope ear tube</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170.79mm x 83.62mm x 5.80mm</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$0.07</w:t>
            </w:r>
          </w:p>
        </w:tc>
        <w:tc>
          <w:tcPr>
            <w:tcW w:w="1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 w:type="dxa"/>
              <w:right w:w="10" w:type="dxa"/>
            </w:tcMar>
          </w:tcPr>
          <w:p>
            <w:pPr>
              <w:pStyle w:val="Normal"/>
              <w:jc w:val="center"/>
              <w:rPr>
                <w:rFonts w:ascii="Times New Roman" w:hAnsi="Times New Roman" w:cs="Times New Roman"/>
                <w:sz w:val="24"/>
                <w:szCs w:val="24"/>
              </w:rPr>
            </w:pPr>
            <w:ins w:id="116" w:author="Alexander Pavlosky" w:date="2017-06-17T10:07:00Z">
              <w:r>
                <w:rPr>
                  <w:rFonts w:cs="Times New Roman" w:ascii="Times New Roman" w:hAnsi="Times New Roman"/>
                  <w:sz w:val="24"/>
                  <w:szCs w:val="24"/>
                </w:rPr>
                <w:t>$0.25</w:t>
              </w:r>
            </w:ins>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Stethoscope ring</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r = 21mm, h = 7mm</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$0.012</w:t>
            </w:r>
          </w:p>
        </w:tc>
        <w:tc>
          <w:tcPr>
            <w:tcW w:w="1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5" w:type="dxa"/>
              <w:right w:w="10" w:type="dxa"/>
            </w:tcMar>
          </w:tcPr>
          <w:p>
            <w:pPr>
              <w:pStyle w:val="Normal"/>
              <w:jc w:val="center"/>
              <w:rPr>
                <w:rFonts w:ascii="Times New Roman" w:hAnsi="Times New Roman" w:cs="Times New Roman"/>
                <w:sz w:val="24"/>
                <w:szCs w:val="24"/>
              </w:rPr>
            </w:pPr>
            <w:ins w:id="117" w:author="Alexander Pavlosky" w:date="2017-06-17T10:07:00Z">
              <w:r>
                <w:rPr>
                  <w:rFonts w:cs="Times New Roman" w:ascii="Times New Roman" w:hAnsi="Times New Roman"/>
                  <w:sz w:val="24"/>
                  <w:szCs w:val="24"/>
                </w:rPr>
                <w:t>$0.03</w:t>
              </w:r>
            </w:ins>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Stethoscope spring</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 xml:space="preserve">91.25mm x 111.62mm x 15.05mm </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$0.032</w:t>
            </w:r>
          </w:p>
        </w:tc>
        <w:tc>
          <w:tcPr>
            <w:tcW w:w="1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 w:type="dxa"/>
              <w:right w:w="10" w:type="dxa"/>
            </w:tcMar>
          </w:tcPr>
          <w:p>
            <w:pPr>
              <w:pStyle w:val="Normal"/>
              <w:jc w:val="center"/>
              <w:rPr>
                <w:rFonts w:ascii="Times New Roman" w:hAnsi="Times New Roman" w:cs="Times New Roman"/>
                <w:sz w:val="24"/>
                <w:szCs w:val="24"/>
              </w:rPr>
            </w:pPr>
            <w:ins w:id="118" w:author="Alexander Pavlosky" w:date="2017-06-17T10:08:00Z">
              <w:r>
                <w:rPr>
                  <w:rFonts w:cs="Times New Roman" w:ascii="Times New Roman" w:hAnsi="Times New Roman"/>
                  <w:sz w:val="24"/>
                  <w:szCs w:val="24"/>
                </w:rPr>
                <w:t>$0.31</w:t>
              </w:r>
            </w:ins>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Silicone tubing</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40 cm – 12mm OD, 8mm ID / 2x 9 cm – 6mm OD, 4 mm ID</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$1.93</w:t>
            </w:r>
          </w:p>
        </w:tc>
        <w:tc>
          <w:tcPr>
            <w:tcW w:w="1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5" w:type="dxa"/>
              <w:right w:w="10" w:type="dxa"/>
            </w:tcMar>
          </w:tcPr>
          <w:p>
            <w:pPr>
              <w:pStyle w:val="Normal"/>
              <w:jc w:val="center"/>
              <w:rPr>
                <w:rFonts w:ascii="Times New Roman" w:hAnsi="Times New Roman" w:cs="Times New Roman"/>
                <w:sz w:val="24"/>
                <w:szCs w:val="24"/>
              </w:rPr>
            </w:pPr>
            <w:ins w:id="119" w:author="Alexander Pavlosky" w:date="2017-06-17T10:08:00Z">
              <w:r>
                <w:rPr>
                  <w:rFonts w:cs="Times New Roman" w:ascii="Times New Roman" w:hAnsi="Times New Roman"/>
                  <w:sz w:val="24"/>
                  <w:szCs w:val="24"/>
                </w:rPr>
                <w:t>$1.93</w:t>
              </w:r>
            </w:ins>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Diaphragm</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r = 20mm</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$0.06</w:t>
            </w:r>
          </w:p>
        </w:tc>
        <w:tc>
          <w:tcPr>
            <w:tcW w:w="1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 w:type="dxa"/>
              <w:right w:w="10" w:type="dxa"/>
            </w:tcMar>
          </w:tcPr>
          <w:p>
            <w:pPr>
              <w:pStyle w:val="Normal"/>
              <w:jc w:val="center"/>
              <w:rPr>
                <w:rFonts w:ascii="Times New Roman" w:hAnsi="Times New Roman" w:cs="Times New Roman"/>
                <w:sz w:val="24"/>
                <w:szCs w:val="24"/>
              </w:rPr>
            </w:pPr>
            <w:ins w:id="120" w:author="Alexander Pavlosky" w:date="2017-06-17T10:08:00Z">
              <w:r>
                <w:rPr>
                  <w:rFonts w:cs="Times New Roman" w:ascii="Times New Roman" w:hAnsi="Times New Roman"/>
                  <w:sz w:val="24"/>
                  <w:szCs w:val="24"/>
                </w:rPr>
                <w:t>$0.06</w:t>
              </w:r>
            </w:ins>
          </w:p>
        </w:tc>
      </w:tr>
      <w:tr>
        <w:trPr/>
        <w:tc>
          <w:tcPr>
            <w:tcW w:w="2515"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Ear plugs with mold</w:t>
            </w:r>
          </w:p>
        </w:tc>
        <w:tc>
          <w:tcPr>
            <w:tcW w:w="3782"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n/a</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93" w:type="dxa"/>
            </w:tcMar>
          </w:tcPr>
          <w:p>
            <w:pPr>
              <w:pStyle w:val="Normal"/>
              <w:jc w:val="center"/>
              <w:rPr>
                <w:rFonts w:ascii="Times New Roman" w:hAnsi="Times New Roman" w:cs="Times New Roman"/>
                <w:sz w:val="24"/>
                <w:szCs w:val="24"/>
              </w:rPr>
            </w:pPr>
            <w:r>
              <w:rPr>
                <w:rFonts w:cs="Times New Roman" w:ascii="Times New Roman" w:hAnsi="Times New Roman"/>
                <w:sz w:val="24"/>
                <w:szCs w:val="24"/>
              </w:rPr>
              <w:t>$0.43</w:t>
            </w:r>
          </w:p>
        </w:tc>
        <w:tc>
          <w:tcPr>
            <w:tcW w:w="1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D9D9D9" w:themeFill="background1" w:themeFillShade="d9" w:val="clear"/>
            <w:tcMar>
              <w:left w:w="-5" w:type="dxa"/>
              <w:right w:w="10" w:type="dxa"/>
            </w:tcMar>
          </w:tcPr>
          <w:p>
            <w:pPr>
              <w:pStyle w:val="Normal"/>
              <w:jc w:val="center"/>
              <w:rPr>
                <w:rFonts w:ascii="Times New Roman" w:hAnsi="Times New Roman" w:cs="Times New Roman"/>
                <w:sz w:val="24"/>
                <w:szCs w:val="24"/>
              </w:rPr>
            </w:pPr>
            <w:ins w:id="121" w:author="Alexander Pavlosky" w:date="2017-06-17T10:08:00Z">
              <w:r>
                <w:rPr>
                  <w:rFonts w:cs="Times New Roman" w:ascii="Times New Roman" w:hAnsi="Times New Roman"/>
                  <w:sz w:val="24"/>
                  <w:szCs w:val="24"/>
                </w:rPr>
                <w:t>$0.43</w:t>
              </w:r>
            </w:ins>
          </w:p>
        </w:tc>
      </w:tr>
      <w:tr>
        <w:trPr/>
        <w:tc>
          <w:tcPr>
            <w:tcW w:w="6297" w:type="dxa"/>
            <w:gridSpan w:val="2"/>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tcPr>
          <w:p>
            <w:pPr>
              <w:pStyle w:val="Normal"/>
              <w:rPr>
                <w:rFonts w:ascii="Times New Roman" w:hAnsi="Times New Roman" w:cs="Times New Roman"/>
                <w:sz w:val="24"/>
                <w:szCs w:val="24"/>
              </w:rPr>
            </w:pPr>
            <w:r>
              <w:rPr>
                <w:rFonts w:cs="Times New Roman" w:ascii="Times New Roman" w:hAnsi="Times New Roman"/>
                <w:sz w:val="24"/>
                <w:szCs w:val="24"/>
              </w:rPr>
              <w:t>Total</w:t>
            </w:r>
          </w:p>
        </w:tc>
        <w:tc>
          <w:tcPr>
            <w:tcW w:w="1800"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93" w:type="dxa"/>
            </w:tcMar>
          </w:tcPr>
          <w:p>
            <w:pPr>
              <w:pStyle w:val="Normal"/>
              <w:jc w:val="center"/>
              <w:rPr>
                <w:rFonts w:ascii="Times New Roman" w:hAnsi="Times New Roman" w:cs="Times New Roman"/>
                <w:sz w:val="24"/>
                <w:szCs w:val="24"/>
              </w:rPr>
            </w:pPr>
            <w:ins w:id="122" w:author="Alexander Pavlosky" w:date="2017-06-17T10:46:00Z">
              <w:r>
                <w:rPr>
                  <w:rFonts w:cs="Times New Roman" w:ascii="Times New Roman" w:hAnsi="Times New Roman"/>
                  <w:sz w:val="24"/>
                  <w:szCs w:val="24"/>
                </w:rPr>
                <w:t>$</w:t>
              </w:r>
            </w:ins>
            <w:r>
              <w:rPr>
                <w:rFonts w:cs="Times New Roman" w:ascii="Times New Roman" w:hAnsi="Times New Roman"/>
                <w:sz w:val="24"/>
                <w:szCs w:val="24"/>
              </w:rPr>
              <w:t>2.83</w:t>
            </w:r>
          </w:p>
        </w:tc>
        <w:tc>
          <w:tcPr>
            <w:tcW w:w="1797" w:type="dxa"/>
            <w:tcBorders>
              <w:top w:val="single" w:sz="4" w:space="0" w:color="00000A"/>
              <w:left w:val="single" w:sz="4" w:space="0" w:color="00000A"/>
              <w:bottom w:val="single" w:sz="4" w:space="0" w:color="00000A"/>
              <w:right w:val="single" w:sz="4" w:space="0" w:color="00000A"/>
              <w:insideH w:val="single" w:sz="4" w:space="0" w:color="00000A"/>
              <w:insideV w:val="single" w:sz="4" w:space="0" w:color="00000A"/>
            </w:tcBorders>
            <w:shd w:color="auto" w:fill="FFFFFF" w:themeFill="background1" w:val="clear"/>
            <w:tcMar>
              <w:left w:w="-5" w:type="dxa"/>
              <w:right w:w="10" w:type="dxa"/>
            </w:tcMar>
          </w:tcPr>
          <w:p>
            <w:pPr>
              <w:pStyle w:val="Normal"/>
              <w:jc w:val="center"/>
              <w:rPr>
                <w:rFonts w:ascii="Times New Roman" w:hAnsi="Times New Roman" w:cs="Times New Roman"/>
                <w:sz w:val="24"/>
                <w:szCs w:val="24"/>
              </w:rPr>
            </w:pPr>
            <w:ins w:id="123" w:author="Alexander Pavlosky" w:date="2017-06-17T10:10:00Z">
              <w:r>
                <w:rPr>
                  <w:rFonts w:cs="Times New Roman" w:ascii="Times New Roman" w:hAnsi="Times New Roman"/>
                  <w:sz w:val="24"/>
                  <w:szCs w:val="24"/>
                </w:rPr>
                <w:t>$4.04</w:t>
              </w:r>
            </w:ins>
          </w:p>
        </w:tc>
      </w:tr>
    </w:tbl>
    <w:p>
      <w:pPr>
        <w:pStyle w:val="Standard"/>
        <w:spacing w:lineRule="auto" w:line="480"/>
        <w:rPr>
          <w:rFonts w:ascii="Times New Roman" w:hAnsi="Times New Roman" w:cs="Times New Roman"/>
          <w:b/>
          <w:b/>
          <w:sz w:val="24"/>
          <w:szCs w:val="24"/>
        </w:rPr>
      </w:pPr>
      <w:r>
        <w:rPr>
          <w:rFonts w:cs="Times New Roman" w:ascii="Times New Roman" w:hAnsi="Times New Roman"/>
          <w:b/>
          <w:sz w:val="24"/>
          <w:szCs w:val="24"/>
        </w:rPr>
        <w:t xml:space="preserve">Table 1. Bill of materials for the Glia model stethoscope (100% infill) </w:t>
      </w:r>
    </w:p>
    <w:p>
      <w:pPr>
        <w:pStyle w:val="Standard"/>
        <w:spacing w:lineRule="auto" w:line="480"/>
        <w:rPr/>
      </w:pPr>
      <w:r>
        <w:rPr>
          <w:rFonts w:cs="Times New Roman" w:ascii="Times New Roman" w:hAnsi="Times New Roman"/>
          <w:sz w:val="24"/>
          <w:szCs w:val="24"/>
        </w:rPr>
        <w:t xml:space="preserve">We compared </w:t>
      </w:r>
      <w:del w:id="124" w:author="Alexander Pavlosky" w:date="2017-06-17T10:44:00Z">
        <w:r>
          <w:rPr>
            <w:rFonts w:cs="Times New Roman" w:ascii="Times New Roman" w:hAnsi="Times New Roman"/>
            <w:sz w:val="24"/>
            <w:szCs w:val="24"/>
          </w:rPr>
          <w:delText xml:space="preserve">three designs of </w:delText>
        </w:r>
      </w:del>
      <w:r>
        <w:rPr>
          <w:rFonts w:cs="Times New Roman" w:ascii="Times New Roman" w:hAnsi="Times New Roman"/>
          <w:sz w:val="24"/>
          <w:szCs w:val="24"/>
        </w:rPr>
        <w:t xml:space="preserve">the Glia stethoscope </w:t>
      </w:r>
      <w:del w:id="125" w:author="Alexander Pavlosky" w:date="2017-06-17T10:45:00Z">
        <w:r>
          <w:rPr>
            <w:rFonts w:cs="Times New Roman" w:ascii="Times New Roman" w:hAnsi="Times New Roman"/>
            <w:sz w:val="24"/>
            <w:szCs w:val="24"/>
          </w:rPr>
          <w:delText xml:space="preserve">with varying channel sizes and infill percentages </w:delText>
        </w:r>
      </w:del>
      <w:r>
        <w:rPr>
          <w:rFonts w:cs="Times New Roman" w:ascii="Times New Roman" w:hAnsi="Times New Roman"/>
          <w:sz w:val="24"/>
          <w:szCs w:val="24"/>
        </w:rPr>
        <w:t>to the Littmann Cardiology III</w:t>
      </w:r>
      <w:ins w:id="126" w:author="Alexander Pavlosky" w:date="2017-06-17T10:47:00Z">
        <w:r>
          <w:rPr>
            <w:rFonts w:cs="Times New Roman" w:ascii="Times New Roman" w:hAnsi="Times New Roman"/>
            <w:sz w:val="24"/>
            <w:szCs w:val="24"/>
          </w:rPr>
          <w:t xml:space="preserve"> using a phantom</w:t>
        </w:r>
      </w:ins>
      <w:r>
        <w:rPr>
          <w:rFonts w:cs="Times New Roman" w:ascii="Times New Roman" w:hAnsi="Times New Roman"/>
          <w:sz w:val="24"/>
          <w:szCs w:val="24"/>
        </w:rPr>
        <w:t>, as described in the methods. At all frequencies tested, the Glia model performed similarly to the Cardiology III (Fig 2A).</w:t>
      </w:r>
      <w:ins w:id="127" w:author="Alexander Pavlosky" w:date="2017-06-20T11:52:00Z">
        <w:r>
          <w:rPr>
            <w:rFonts w:cs="Times New Roman" w:ascii="Times New Roman" w:hAnsi="Times New Roman"/>
            <w:sz w:val="24"/>
            <w:szCs w:val="24"/>
          </w:rPr>
          <w:t xml:space="preserve"> The difference in attenuation </w:t>
        </w:r>
      </w:ins>
      <w:ins w:id="128" w:author="Alexander Pavlosky" w:date="2017-06-20T11:53:00Z">
        <w:r>
          <w:rPr>
            <w:rFonts w:cs="Times New Roman" w:ascii="Times New Roman" w:hAnsi="Times New Roman"/>
            <w:sz w:val="24"/>
            <w:szCs w:val="24"/>
          </w:rPr>
          <w:t xml:space="preserve">(dB) </w:t>
        </w:r>
      </w:ins>
      <w:ins w:id="129" w:author="Alexander Pavlosky" w:date="2017-06-20T11:52:00Z">
        <w:r>
          <w:rPr>
            <w:rFonts w:cs="Times New Roman" w:ascii="Times New Roman" w:hAnsi="Times New Roman"/>
            <w:sz w:val="24"/>
            <w:szCs w:val="24"/>
          </w:rPr>
          <w:t xml:space="preserve">of the Glia model to the Littmann Cardiology III is </w:t>
        </w:r>
      </w:ins>
      <w:ins w:id="130" w:author="Alexander Pavlosky" w:date="2017-06-20T11:53:00Z">
        <w:r>
          <w:rPr>
            <w:rFonts w:cs="Times New Roman" w:ascii="Times New Roman" w:hAnsi="Times New Roman"/>
            <w:sz w:val="24"/>
            <w:szCs w:val="24"/>
          </w:rPr>
          <w:t xml:space="preserve">shown in Figure 2B with values greater than 0dB indicating that </w:t>
        </w:r>
      </w:ins>
      <w:ins w:id="131" w:author="Alexander Pavlosky" w:date="2017-06-20T11:54:00Z">
        <w:r>
          <w:rPr>
            <w:rFonts w:cs="Times New Roman" w:ascii="Times New Roman" w:hAnsi="Times New Roman"/>
            <w:sz w:val="24"/>
            <w:szCs w:val="24"/>
          </w:rPr>
          <w:t>the</w:t>
        </w:r>
      </w:ins>
      <w:ins w:id="132" w:author="Alexander Pavlosky" w:date="2017-06-20T11:53:00Z">
        <w:r>
          <w:rPr>
            <w:rFonts w:cs="Times New Roman" w:ascii="Times New Roman" w:hAnsi="Times New Roman"/>
            <w:sz w:val="24"/>
            <w:szCs w:val="24"/>
          </w:rPr>
          <w:t xml:space="preserve"> </w:t>
        </w:r>
      </w:ins>
      <w:ins w:id="133" w:author="Alexander Pavlosky" w:date="2017-06-20T11:54:00Z">
        <w:r>
          <w:rPr>
            <w:rFonts w:cs="Times New Roman" w:ascii="Times New Roman" w:hAnsi="Times New Roman"/>
            <w:sz w:val="24"/>
            <w:szCs w:val="24"/>
          </w:rPr>
          <w:t>Glia attenuated less sound.</w:t>
        </w:r>
      </w:ins>
      <w:r>
        <w:rPr>
          <w:rFonts w:cs="Times New Roman" w:ascii="Times New Roman" w:hAnsi="Times New Roman"/>
          <w:sz w:val="24"/>
          <w:szCs w:val="24"/>
        </w:rPr>
        <w:t xml:space="preserve"> </w:t>
      </w:r>
      <w:del w:id="134" w:author="Alexander Pavlosky" w:date="2017-06-20T11:52:00Z">
        <w:r>
          <w:rPr>
            <w:rFonts w:cs="Times New Roman" w:ascii="Times New Roman" w:hAnsi="Times New Roman"/>
            <w:sz w:val="24"/>
            <w:szCs w:val="24"/>
          </w:rPr>
          <w:delText>The performance of the 100% infill, 6mm channel size Glia model</w:delText>
        </w:r>
      </w:del>
      <w:del w:id="135" w:author="Alexander Pavlosky" w:date="2017-06-17T10:47:00Z">
        <w:r>
          <w:rPr>
            <w:rFonts w:cs="Times New Roman" w:ascii="Times New Roman" w:hAnsi="Times New Roman"/>
            <w:sz w:val="24"/>
            <w:szCs w:val="24"/>
          </w:rPr>
          <w:delText xml:space="preserve"> 2</w:delText>
        </w:r>
      </w:del>
      <w:del w:id="136" w:author="Alexander Pavlosky" w:date="2017-06-20T11:52:00Z">
        <w:r>
          <w:rPr>
            <w:rFonts w:cs="Times New Roman" w:ascii="Times New Roman" w:hAnsi="Times New Roman"/>
            <w:sz w:val="24"/>
            <w:szCs w:val="24"/>
          </w:rPr>
          <w:delText xml:space="preserve"> is highlighted in Fig 2B and is comparable to the Littmann, as demonstrated in the absolute difference curve.</w:delText>
        </w:r>
      </w:del>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r>
    </w:p>
    <w:p>
      <w:pPr>
        <w:pStyle w:val="Standard"/>
        <w:spacing w:lineRule="auto" w:line="480"/>
        <w:rPr>
          <w:lang w:val="en-US"/>
        </w:rPr>
      </w:pPr>
      <w:r>
        <w:rPr>
          <w:rFonts w:cs="Times New Roman" w:ascii="Times New Roman" w:hAnsi="Times New Roman"/>
          <w:b/>
          <w:bCs/>
          <w:sz w:val="24"/>
          <w:szCs w:val="24"/>
        </w:rPr>
        <w:t xml:space="preserve">Figure 2. Calibration and comparison of 3D printed Glia model stethoscopes to the </w:t>
      </w:r>
      <w:del w:id="137" w:author="Alexander Pavlosky" w:date="2017-06-20T17:13:00Z">
        <w:r>
          <w:rPr>
            <w:rFonts w:cs="Times New Roman" w:ascii="Times New Roman" w:hAnsi="Times New Roman"/>
            <w:b/>
            <w:bCs/>
            <w:sz w:val="24"/>
            <w:szCs w:val="24"/>
          </w:rPr>
          <w:delText xml:space="preserve">gold standard </w:delText>
        </w:r>
      </w:del>
      <w:r>
        <w:rPr>
          <w:rFonts w:cs="Times New Roman" w:ascii="Times New Roman" w:hAnsi="Times New Roman"/>
          <w:b/>
          <w:bCs/>
          <w:sz w:val="24"/>
          <w:szCs w:val="24"/>
        </w:rPr>
        <w:t xml:space="preserve">Littmann Cardiology III. </w:t>
      </w:r>
      <w:r>
        <w:rPr>
          <w:rFonts w:cs="Times New Roman" w:ascii="Times New Roman" w:hAnsi="Times New Roman"/>
          <w:sz w:val="24"/>
          <w:szCs w:val="24"/>
        </w:rPr>
        <w:t>Stethoscope output responses were measured using the equipment setup described in the methods. Each stethoscope model recorded input sound at multiple frequencies and the change in amplitude between input and recorded sound was documented</w:t>
      </w:r>
      <w:ins w:id="138" w:author="Alexander Pavlosky" w:date="2017-06-19T10:37:00Z">
        <w:r>
          <w:rPr>
            <w:rFonts w:cs="Times New Roman" w:ascii="Times New Roman" w:hAnsi="Times New Roman"/>
            <w:sz w:val="24"/>
            <w:szCs w:val="24"/>
          </w:rPr>
          <w:t xml:space="preserve"> (lower log attenuation is better)</w:t>
        </w:r>
      </w:ins>
      <w:r>
        <w:rPr>
          <w:rFonts w:cs="Times New Roman" w:ascii="Times New Roman" w:hAnsi="Times New Roman"/>
          <w:sz w:val="24"/>
          <w:szCs w:val="24"/>
        </w:rPr>
        <w:t xml:space="preserve"> for each stethoscope (Figure 2A).</w:t>
      </w:r>
      <w:ins w:id="139" w:author="Alexander Pavlosky" w:date="2017-06-19T10:37:00Z">
        <w:r>
          <w:rPr>
            <w:rFonts w:cs="Times New Roman" w:ascii="Times New Roman" w:hAnsi="Times New Roman"/>
            <w:sz w:val="24"/>
            <w:szCs w:val="24"/>
          </w:rPr>
          <w:t xml:space="preserve"> </w:t>
        </w:r>
      </w:ins>
      <w:ins w:id="140" w:author="Alexander Pavlosky" w:date="2017-06-19T10:37:00Z">
        <w:r>
          <w:rPr>
            <w:rFonts w:cs="Times New Roman" w:ascii="Times New Roman" w:hAnsi="Times New Roman"/>
            <w:sz w:val="24"/>
            <w:szCs w:val="24"/>
            <w:lang w:val="en-US"/>
          </w:rPr>
          <w:t>The decibel difference in attenuation (Glia minus Littmann) is shown across all frequencies tested where values above 0dB indicate the Glia model attenuated less sound (Figure 2B).</w:t>
        </w:r>
      </w:ins>
    </w:p>
    <w:p>
      <w:pPr>
        <w:pStyle w:val="Standard"/>
        <w:spacing w:lineRule="auto" w:line="480"/>
        <w:rPr>
          <w:rFonts w:ascii="Times New Roman" w:hAnsi="Times New Roman" w:cs="Times New Roman"/>
          <w:sz w:val="24"/>
          <w:szCs w:val="24"/>
          <w:lang w:val="en-US"/>
        </w:rPr>
      </w:pPr>
      <w:r>
        <w:rPr>
          <w:rFonts w:cs="Times New Roman" w:ascii="Times New Roman" w:hAnsi="Times New Roman"/>
          <w:sz w:val="24"/>
          <w:szCs w:val="24"/>
        </w:rPr>
        <w:t xml:space="preserve"> </w:t>
      </w:r>
      <w:del w:id="141" w:author="Alexander Pavlosky" w:date="2017-06-19T10:26:00Z">
        <w:r>
          <w:rPr>
            <w:rFonts w:cs="Times New Roman" w:ascii="Times New Roman" w:hAnsi="Times New Roman"/>
            <w:sz w:val="24"/>
            <w:szCs w:val="24"/>
          </w:rPr>
          <w:delText xml:space="preserve">Further comparison between the Glia Model 2 and the gold standard Littmann Cardiology III is shown in Figure 3B with the absolute </w:delText>
        </w:r>
      </w:del>
      <w:del w:id="142" w:author="Alexander Pavlosky" w:date="2017-06-19T10:26:00Z">
        <w:r>
          <w:rPr>
            <w:rFonts w:cs="Times New Roman" w:ascii="Times New Roman" w:hAnsi="Times New Roman"/>
            <w:sz w:val="24"/>
            <w:szCs w:val="24"/>
            <w:lang w:val="el-GR"/>
          </w:rPr>
          <w:delText>Δ</w:delText>
        </w:r>
      </w:del>
      <w:del w:id="143" w:author="Alexander Pavlosky" w:date="2017-06-19T10:26:00Z">
        <w:r>
          <w:rPr>
            <w:rFonts w:cs="Times New Roman" w:ascii="Times New Roman" w:hAnsi="Times New Roman"/>
            <w:sz w:val="24"/>
            <w:szCs w:val="24"/>
            <w:lang w:val="en-US"/>
          </w:rPr>
          <w:delText xml:space="preserve"> magnitude plotted above (Figure 2B).</w:delText>
        </w:r>
      </w:del>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r>
    </w:p>
    <w:p>
      <w:pPr>
        <w:pStyle w:val="Heading1"/>
        <w:rPr/>
      </w:pPr>
      <w:r>
        <w:rPr/>
        <w:t>Discussion</w:t>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tab/>
        <w:t>The stethoscope is one of the most widely used instruments in modern medicine, allowing clinicians to detect subtle changes in heart, lung and vascular sounds. Despite a lack of major innovation in design or fabrication since Dr. Littmann patented his stethoscope in 1963, the acoustic stethoscope remains an expensive piece of equipment that creates a cost barrier for physicians practicing in developing nations. This study aims to create a high quality acoustic stethoscope at a cost under 5 USD.</w:t>
      </w:r>
    </w:p>
    <w:p>
      <w:pPr>
        <w:pStyle w:val="Standard"/>
        <w:spacing w:lineRule="auto" w:line="480"/>
        <w:rPr/>
      </w:pPr>
      <w:r>
        <w:rPr>
          <w:rFonts w:cs="Times New Roman" w:ascii="Times New Roman" w:hAnsi="Times New Roman"/>
          <w:sz w:val="24"/>
          <w:szCs w:val="24"/>
        </w:rPr>
        <w:tab/>
        <w:t>The quality and intensity of the sound reaching the earpiece from the diaphragm is dependent on nearly every piece of the stethoscope as well as the physiology of the user. These  variables have been previously well summarized</w:t>
      </w:r>
      <w:r>
        <w:fldChar w:fldCharType="begin"/>
      </w:r>
      <w:r>
        <w:instrText>ADDIN ZOTERO_ITEM CSL_CITATION {"citationID":"1151o1ql9h","properties":{"formattedCitation":"{\\rtf \\super 3\\nosupersub{}}","plainCitation":"3"},"citationItems":[{"id":816,"uris":["http://zotero.org/groups/233690/items/7HH6TDI8"],"uri":["http://zotero.org/groups/233690/items/7HH6TDI8"],"itemData":{"id":816,"type":"article-journal","title":"Comparison of the acoustic properties of six popular stethoscopes","container-title":"J Acoust Soc AM","page":"2224-2228","issue":"91","author":[{"family":"Abella","given":"M."},{"family":"Formolo","given":"J."},{"family":"Penney","given":"DG"}],"issued":{"date-parts":[["1992"]]}}}],"schema":"https://github.com/citation-style-language/schema/raw/master/csl-citation.json"}</w:instrText>
      </w:r>
      <w:r>
        <w:fldChar w:fldCharType="separate"/>
      </w:r>
      <w:bookmarkStart w:id="29" w:name="__Fieldmark__431_277434326"/>
      <w:r>
        <w:rPr>
          <w:rFonts w:cs="Times New Roman" w:ascii="Times New Roman" w:hAnsi="Times New Roman"/>
          <w:sz w:val="24"/>
          <w:szCs w:val="24"/>
        </w:rPr>
      </w:r>
      <w:ins w:id="144" w:author="Alexander Pavlosky" w:date="2017-06-20T18:15:00Z">
        <w:r>
          <w:rPr>
            <w:rFonts w:cs="Times New Roman" w:ascii="Times New Roman" w:hAnsi="Times New Roman"/>
            <w:sz w:val="24"/>
            <w:szCs w:val="24"/>
            <w:vertAlign w:val="superscript"/>
          </w:rPr>
          <w:t>3</w:t>
        </w:r>
      </w:ins>
      <w:bookmarkStart w:id="30" w:name="__Fieldmark__1335_4134142040"/>
      <w:r>
        <w:rPr>
          <w:rFonts w:cs="Times New Roman" w:ascii="Times New Roman" w:hAnsi="Times New Roman"/>
          <w:sz w:val="24"/>
          <w:szCs w:val="24"/>
        </w:rPr>
      </w:r>
      <w:r>
        <w:fldChar w:fldCharType="end"/>
      </w:r>
      <w:bookmarkStart w:id="31" w:name="__Fieldmark__1421_1355746229"/>
      <w:bookmarkStart w:id="32" w:name="__Fieldmark__1173_4221923628"/>
      <w:bookmarkEnd w:id="29"/>
      <w:bookmarkEnd w:id="30"/>
      <w:bookmarkEnd w:id="31"/>
      <w:bookmarkEnd w:id="32"/>
      <w:r>
        <w:rPr>
          <w:rFonts w:cs="Times New Roman" w:ascii="Times New Roman" w:hAnsi="Times New Roman"/>
          <w:sz w:val="24"/>
          <w:szCs w:val="24"/>
        </w:rPr>
        <w:t xml:space="preserve"> and include the size and volume of the bell</w:t>
      </w:r>
      <w:r>
        <w:fldChar w:fldCharType="begin"/>
      </w:r>
      <w:r>
        <w:instrText>ADDIN ZOTERO_ITEM CSL_CITATION {"citationID":"1q04pfir54","properties":{"formattedCitation":"{\\rtf \\super 7,13\\nosupersub{}}","plainCitation":"7,13"},"citationItems":[{"id":855,"uris":["http://zotero.org/users/3172790/items/G76UHV9X"],"uri":["http://zotero.org/users/3172790/items/G76UHV9X"],"itemData":{"id":855,"type":"article-journal","title":"How to test stethoscopes.","container-title":"Med Res Eng","page":"7-17","volume":"8","author":[{"family":"Ertel","given":"PY"},{"family":"Lawrence","given":"M"},{"family":"Song","given":"W"}],"issued":{"date-parts":[["1969"]]}}},{"id":822,"uris":["http://zotero.org/groups/233690/items/C6FZATSM"],"uri":["http://zotero.org/groups/233690/items/C6FZATSM"],"itemData":{"id":822,"type":"article-journal","title":"Stethoscope acoustics and the engineer: Concepts and problems","container-title":"J. Audio Eng. Soc","page":"182-186","volume":"19","author":[{"family":"Ertel","given":"PY"},{"family":"Lawrence","given":"M"},{"family":"Song","given":"W"}],"issued":{"date-parts":[["1971"]]}}}],"schema":"https://github.com/citation-style-language/schema/raw/master/csl-citation.json"}</w:instrText>
      </w:r>
      <w:r>
        <w:fldChar w:fldCharType="separate"/>
      </w:r>
      <w:bookmarkStart w:id="33" w:name="__Fieldmark__444_277434326"/>
      <w:r>
        <w:rPr>
          <w:rFonts w:cs="Times New Roman" w:ascii="Times New Roman" w:hAnsi="Times New Roman"/>
          <w:sz w:val="24"/>
          <w:szCs w:val="24"/>
        </w:rPr>
      </w:r>
      <w:ins w:id="145" w:author="Alexander Pavlosky" w:date="2017-06-20T18:15:00Z">
        <w:r>
          <w:rPr>
            <w:rFonts w:cs="Times New Roman" w:ascii="Times New Roman" w:hAnsi="Times New Roman"/>
            <w:sz w:val="24"/>
            <w:szCs w:val="24"/>
            <w:vertAlign w:val="superscript"/>
          </w:rPr>
          <w:t>7</w:t>
        </w:r>
      </w:ins>
      <w:ins w:id="146" w:author="Alexander Pavlosky" w:date="2017-06-20T18:15:00Z">
        <w:bookmarkStart w:id="34" w:name="__Fieldmark__1345_4134142040"/>
        <w:r>
          <w:rPr>
            <w:rFonts w:cs="Times New Roman" w:ascii="Times New Roman" w:hAnsi="Times New Roman"/>
            <w:sz w:val="24"/>
            <w:szCs w:val="24"/>
            <w:vertAlign w:val="superscript"/>
          </w:rPr>
          <w:t>,</w:t>
        </w:r>
      </w:ins>
      <w:ins w:id="147" w:author="Alexander Pavlosky" w:date="2017-06-20T18:15:00Z">
        <w:bookmarkStart w:id="35" w:name="__Fieldmark__1180_4221923628"/>
        <w:r>
          <w:rPr>
            <w:rFonts w:cs="Times New Roman" w:ascii="Times New Roman" w:hAnsi="Times New Roman"/>
            <w:sz w:val="24"/>
            <w:szCs w:val="24"/>
            <w:vertAlign w:val="superscript"/>
          </w:rPr>
          <w:t>1</w:t>
        </w:r>
      </w:ins>
      <w:ins w:id="148" w:author="Alexander Pavlosky" w:date="2017-06-20T18:15:00Z">
        <w:bookmarkStart w:id="36" w:name="__Fieldmark__1426_1355746229"/>
        <w:r>
          <w:rPr>
            <w:rFonts w:cs="Times New Roman" w:ascii="Times New Roman" w:hAnsi="Times New Roman"/>
            <w:sz w:val="24"/>
            <w:szCs w:val="24"/>
            <w:vertAlign w:val="superscript"/>
          </w:rPr>
          <w:t>3</w:t>
        </w:r>
      </w:ins>
      <w:r>
        <w:rPr>
          <w:rFonts w:cs="Times New Roman" w:ascii="Times New Roman" w:hAnsi="Times New Roman"/>
          <w:sz w:val="24"/>
          <w:szCs w:val="24"/>
        </w:rPr>
      </w:r>
      <w:r>
        <w:fldChar w:fldCharType="end"/>
      </w:r>
      <w:bookmarkEnd w:id="33"/>
      <w:bookmarkEnd w:id="34"/>
      <w:bookmarkEnd w:id="35"/>
      <w:bookmarkEnd w:id="36"/>
      <w:r>
        <w:rPr>
          <w:rFonts w:cs="Times New Roman" w:ascii="Times New Roman" w:hAnsi="Times New Roman"/>
          <w:sz w:val="24"/>
          <w:szCs w:val="24"/>
        </w:rPr>
        <w:t>; hardness of the inner cavity of the bell</w:t>
      </w:r>
      <w:r>
        <w:fldChar w:fldCharType="begin"/>
      </w:r>
      <w:r>
        <w:instrText>ADDIN ZOTERO_ITEM CSL_CITATION {"citationID":"1qel98tn00","properties":{"formattedCitation":"{\\rtf \\super 14\\nosupersub{}}","plainCitation":"14"},"citationItems":[{"id":813,"uris":["http://zotero.org/groups/233690/items/4HC4MKRF"],"uri":["http://zotero.org/groups/233690/items/4HC4MKRF"],"itemData":{"id":813,"type":"article-journal","title":"Physiologic and physical laws that govern ausculation, and their clinical application: The acoustic stethoscope and the electrical amplifying stethoscope and stethograph","container-title":"Am. Heart J.","page":"257-318","volume":"21","author":[{"family":"Rappaport","given":"M.B."},{"family":"Sprague","given":"H.B."}],"issued":{"date-parts":[["1941"]]}}}],"schema":"https://github.com/citation-style-language/schema/raw/master/csl-citation.json"}</w:instrText>
      </w:r>
      <w:r>
        <w:fldChar w:fldCharType="separate"/>
      </w:r>
      <w:bookmarkStart w:id="37" w:name="__Fieldmark__459_277434326"/>
      <w:r>
        <w:rPr>
          <w:rFonts w:cs="Times New Roman" w:ascii="Times New Roman" w:hAnsi="Times New Roman"/>
          <w:sz w:val="24"/>
          <w:szCs w:val="24"/>
        </w:rPr>
      </w:r>
      <w:ins w:id="149" w:author="Alexander Pavlosky" w:date="2017-06-20T18:15:00Z">
        <w:r>
          <w:rPr>
            <w:rFonts w:cs="Times New Roman" w:ascii="Times New Roman" w:hAnsi="Times New Roman"/>
            <w:sz w:val="24"/>
            <w:szCs w:val="24"/>
            <w:vertAlign w:val="superscript"/>
          </w:rPr>
          <w:t>1</w:t>
        </w:r>
      </w:ins>
      <w:ins w:id="150" w:author="Alexander Pavlosky" w:date="2017-06-20T18:15:00Z">
        <w:bookmarkStart w:id="38" w:name="__Fieldmark__1356_4134142040"/>
        <w:r>
          <w:rPr>
            <w:rFonts w:cs="Times New Roman" w:ascii="Times New Roman" w:hAnsi="Times New Roman"/>
            <w:sz w:val="24"/>
            <w:szCs w:val="24"/>
            <w:vertAlign w:val="superscript"/>
          </w:rPr>
          <w:t>4</w:t>
        </w:r>
      </w:ins>
      <w:bookmarkStart w:id="39" w:name="__Fieldmark__1187_4221923628"/>
      <w:r>
        <w:rPr>
          <w:rFonts w:cs="Times New Roman" w:ascii="Times New Roman" w:hAnsi="Times New Roman"/>
          <w:sz w:val="24"/>
          <w:szCs w:val="24"/>
        </w:rPr>
      </w:r>
      <w:r>
        <w:fldChar w:fldCharType="end"/>
      </w:r>
      <w:bookmarkStart w:id="40" w:name="__Fieldmark__1431_1355746229"/>
      <w:bookmarkEnd w:id="37"/>
      <w:bookmarkEnd w:id="38"/>
      <w:bookmarkEnd w:id="39"/>
      <w:bookmarkEnd w:id="40"/>
      <w:r>
        <w:rPr>
          <w:rFonts w:cs="Times New Roman" w:ascii="Times New Roman" w:hAnsi="Times New Roman"/>
          <w:sz w:val="24"/>
          <w:szCs w:val="24"/>
        </w:rPr>
        <w:t>; improperly fitted components allowing air leaks and loss of sound</w:t>
      </w:r>
      <w:r>
        <w:fldChar w:fldCharType="begin"/>
      </w:r>
      <w:r>
        <w:instrText>ADDIN ZOTERO_ITEM CSL_CITATION {"citationID":"1mijspk705","properties":{"formattedCitation":"{\\rtf \\super 13\\nosupersub{}}","plainCitation":"13"},"citationItems":[{"id":822,"uris":["http://zotero.org/groups/233690/items/C6FZATSM"],"uri":["http://zotero.org/groups/233690/items/C6FZATSM"],"itemData":{"id":822,"type":"article-journal","title":"Stethoscope acoustics and the engineer: Concepts and problems","container-title":"J. Audio Eng. Soc","page":"182-186","volume":"19","author":[{"family":"Ertel","given":"PY"},{"family":"Lawrence","given":"M"},{"family":"Song","given":"W"}],"issued":{"date-parts":[["1971"]]}}}],"schema":"https://github.com/citation-style-language/schema/raw/master/csl-citation.json"}</w:instrText>
      </w:r>
      <w:r>
        <w:fldChar w:fldCharType="separate"/>
      </w:r>
      <w:bookmarkStart w:id="41" w:name="__Fieldmark__473_277434326"/>
      <w:r>
        <w:rPr>
          <w:rFonts w:cs="Times New Roman" w:ascii="Times New Roman" w:hAnsi="Times New Roman"/>
          <w:sz w:val="24"/>
          <w:szCs w:val="24"/>
        </w:rPr>
      </w:r>
      <w:ins w:id="151" w:author="Alexander Pavlosky" w:date="2017-06-20T18:15:00Z">
        <w:r>
          <w:rPr>
            <w:rFonts w:cs="Times New Roman" w:ascii="Times New Roman" w:hAnsi="Times New Roman"/>
            <w:sz w:val="24"/>
            <w:szCs w:val="24"/>
            <w:vertAlign w:val="superscript"/>
          </w:rPr>
          <w:t>1</w:t>
        </w:r>
      </w:ins>
      <w:ins w:id="152" w:author="Alexander Pavlosky" w:date="2017-06-20T18:15:00Z">
        <w:bookmarkStart w:id="42" w:name="__Fieldmark__1367_4134142040"/>
        <w:r>
          <w:rPr>
            <w:rFonts w:cs="Times New Roman" w:ascii="Times New Roman" w:hAnsi="Times New Roman"/>
            <w:sz w:val="24"/>
            <w:szCs w:val="24"/>
            <w:vertAlign w:val="superscript"/>
          </w:rPr>
          <w:t>3</w:t>
        </w:r>
      </w:ins>
      <w:bookmarkStart w:id="43" w:name="__Fieldmark__1194_4221923628"/>
      <w:r>
        <w:rPr>
          <w:rFonts w:cs="Times New Roman" w:ascii="Times New Roman" w:hAnsi="Times New Roman"/>
          <w:sz w:val="24"/>
          <w:szCs w:val="24"/>
        </w:rPr>
      </w:r>
      <w:r>
        <w:fldChar w:fldCharType="end"/>
      </w:r>
      <w:bookmarkStart w:id="44" w:name="__Fieldmark__1436_1355746229"/>
      <w:bookmarkEnd w:id="41"/>
      <w:bookmarkEnd w:id="42"/>
      <w:bookmarkEnd w:id="43"/>
      <w:bookmarkEnd w:id="44"/>
      <w:r>
        <w:rPr>
          <w:rFonts w:cs="Times New Roman" w:ascii="Times New Roman" w:hAnsi="Times New Roman"/>
          <w:sz w:val="24"/>
          <w:szCs w:val="24"/>
        </w:rPr>
        <w:t>; the thickness, size and tautness of the diaphragm and the interior smoothness, rigidity, length and diameter of the tubing</w:t>
      </w:r>
      <w:r>
        <w:fldChar w:fldCharType="begin"/>
      </w:r>
      <w:r>
        <w:instrText>ADDIN ZOTERO_ITEM CSL_CITATION {"citationID":"xWr9OYki","properties":{"formattedCitation":"{\\rtf \\super 15,16\\nosupersub{}}","plainCitation":"15,16"},"citationItems":[{"id":814,"uris":["http://zotero.org/groups/233690/items/59FH44N9"],"uri":["http://zotero.org/groups/233690/items/59FH44N9"],"itemData":{"id":814,"type":"article-journal","title":"The effects of tubing bore on stethoscope efficiency","container-title":"Am. Heart J.","page":"605-609","issue":"42","author":[{"family":"Rappaport","given":"M.B."},{"family":"Sprague","given":"H.B."}],"issued":{"date-parts":[["1951"]]}}},{"id":840,"uris":["http://zotero.org/groups/233690/items/RE2QXR2W"],"uri":["http://zotero.org/groups/233690/items/RE2QXR2W"],"itemData":{"id":840,"type":"article-journal","title":"The effects of improper fitting of stethoscope to ears on auscultatory efficiency","container-title":"Am. Heart J.","page":"713-715","volume":"43","author":[{"family":"Rappaport","given":"M.B."},{"family":"Sprague","given":"H.B."}],"issued":{"date-parts":[["1952"]]}}}],"schema":"https://github.com/citation-style-language/schema/raw/master/csl-citation.json"}</w:instrText>
      </w:r>
      <w:r>
        <w:fldChar w:fldCharType="separate"/>
      </w:r>
      <w:bookmarkStart w:id="45" w:name="__Fieldmark__487_277434326"/>
      <w:r>
        <w:rPr>
          <w:rFonts w:cs="Times New Roman" w:ascii="Times New Roman" w:hAnsi="Times New Roman"/>
          <w:sz w:val="24"/>
          <w:szCs w:val="24"/>
        </w:rPr>
      </w:r>
      <w:ins w:id="153" w:author="Alexander Pavlosky" w:date="2017-06-20T18:15:00Z">
        <w:r>
          <w:rPr>
            <w:rFonts w:cs="Times New Roman" w:ascii="Times New Roman" w:hAnsi="Times New Roman"/>
            <w:sz w:val="24"/>
            <w:szCs w:val="24"/>
            <w:vertAlign w:val="superscript"/>
          </w:rPr>
          <w:t>1</w:t>
        </w:r>
      </w:ins>
      <w:ins w:id="154" w:author="Alexander Pavlosky" w:date="2017-06-20T18:15:00Z">
        <w:bookmarkStart w:id="46" w:name="__Fieldmark__1378_4134142040"/>
        <w:r>
          <w:rPr>
            <w:rFonts w:cs="Times New Roman" w:ascii="Times New Roman" w:hAnsi="Times New Roman"/>
            <w:sz w:val="24"/>
            <w:szCs w:val="24"/>
            <w:vertAlign w:val="superscript"/>
          </w:rPr>
          <w:t>5</w:t>
        </w:r>
      </w:ins>
      <w:ins w:id="155" w:author="Alexander Pavlosky" w:date="2017-06-20T18:15:00Z">
        <w:bookmarkStart w:id="47" w:name="__Fieldmark__1201_4221923628"/>
        <w:r>
          <w:rPr>
            <w:rFonts w:cs="Times New Roman" w:ascii="Times New Roman" w:hAnsi="Times New Roman"/>
            <w:sz w:val="24"/>
            <w:szCs w:val="24"/>
            <w:vertAlign w:val="superscript"/>
          </w:rPr>
          <w:t>,</w:t>
        </w:r>
      </w:ins>
      <w:ins w:id="156" w:author="Alexander Pavlosky" w:date="2017-06-20T18:15:00Z">
        <w:bookmarkStart w:id="48" w:name="__Fieldmark__1441_1355746229"/>
        <w:r>
          <w:rPr>
            <w:rFonts w:cs="Times New Roman" w:ascii="Times New Roman" w:hAnsi="Times New Roman"/>
            <w:sz w:val="24"/>
            <w:szCs w:val="24"/>
            <w:vertAlign w:val="superscript"/>
          </w:rPr>
          <w:t>16</w:t>
        </w:r>
      </w:ins>
      <w:r>
        <w:rPr>
          <w:rFonts w:cs="Times New Roman" w:ascii="Times New Roman" w:hAnsi="Times New Roman"/>
          <w:sz w:val="24"/>
          <w:szCs w:val="24"/>
        </w:rPr>
      </w:r>
      <w:r>
        <w:fldChar w:fldCharType="end"/>
      </w:r>
      <w:bookmarkEnd w:id="45"/>
      <w:bookmarkEnd w:id="46"/>
      <w:bookmarkEnd w:id="47"/>
      <w:bookmarkEnd w:id="48"/>
      <w:r>
        <w:rPr>
          <w:rFonts w:cs="Times New Roman" w:ascii="Times New Roman" w:hAnsi="Times New Roman"/>
          <w:sz w:val="24"/>
          <w:szCs w:val="24"/>
        </w:rPr>
        <w:t>. Additional user related factors include improperly fitted ear pieces that allow air exchange</w:t>
      </w:r>
      <w:r>
        <w:fldChar w:fldCharType="begin"/>
      </w:r>
      <w:r>
        <w:instrText>ADDIN ZOTERO_ITEM CSL_CITATION {"citationID":"lLOSHY8Z","properties":{"formattedCitation":"{\\rtf \\super 4,13,16,17\\nosupersub{}}","plainCitation":"4,13,16,17"},"citationItems":[{"id":846,"uris":["http://zotero.org/groups/233690/items/XZZ8X9EW"],"uri":["http://zotero.org/groups/233690/items/XZZ8X9EW"],"itemData":{"id":846,"type":"article-journal","title":"Acoustical performance of the stethoscope: a comparative analysis.","container-title":"Am Heart J","page":"269-275","volume":"104","author":[{"family":"Kindig","given":"JR"},{"family":"Beeson","given":"TP"},{"family":"Campbell","given":"RW"},{"family":"Andries","given":"F"},{"family":"Tavel","given":"ME"}],"issued":{"date-parts":[["1982"]]}}},{"id":822,"uris":["http://zotero.org/groups/233690/items/C6FZATSM"],"uri":["http://zotero.org/groups/233690/items/C6FZATSM"],"itemData":{"id":822,"type":"article-journal","title":"Stethoscope acoustics and the engineer: Concepts and problems","container-title":"J. Audio Eng. Soc","page":"182-186","volume":"19","author":[{"family":"Ertel","given":"PY"},{"family":"Lawrence","given":"M"},{"family":"Song","given":"W"}],"issued":{"date-parts":[["1971"]]}}},{"id":817,"uris":["http://zotero.org/groups/233690/items/8EI6MM6H"],"uri":["http://zotero.org/groups/233690/items/8EI6MM6H"],"itemData":{"id":817,"type":"article-journal","title":"The effect of background noise on cardiac auscultation","container-title":"Am. Heart J.","page":"781-790","volume":"52","author":[{"family":"Groom","given":"D."}],"issued":{"date-parts":[["1956"]]}}},{"id":840,"uris":["http://zotero.org/groups/233690/items/RE2QXR2W"],"uri":["http://zotero.org/groups/233690/items/RE2QXR2W"],"itemData":{"id":840,"type":"article-journal","title":"The effects of improper fitting of stethoscope to ears on auscultatory efficiency","container-title":"Am. Heart J.","page":"713-715","volume":"43","author":[{"family":"Rappaport","given":"M.B."},{"family":"Sprague","given":"H.B."}],"issued":{"date-parts":[["1952"]]}}}],"schema":"https://github.com/citation-style-language/schema/raw/master/csl-citation.json"}</w:instrText>
      </w:r>
      <w:r>
        <w:fldChar w:fldCharType="separate"/>
      </w:r>
      <w:bookmarkStart w:id="49" w:name="__Fieldmark__502_277434326"/>
      <w:r>
        <w:rPr>
          <w:rFonts w:cs="Times New Roman" w:ascii="Times New Roman" w:hAnsi="Times New Roman"/>
          <w:sz w:val="24"/>
          <w:szCs w:val="24"/>
        </w:rPr>
      </w:r>
      <w:ins w:id="157" w:author="Alexander Pavlosky" w:date="2017-06-20T18:15:00Z">
        <w:r>
          <w:rPr>
            <w:rFonts w:cs="Times New Roman" w:ascii="Times New Roman" w:hAnsi="Times New Roman"/>
            <w:sz w:val="24"/>
            <w:szCs w:val="24"/>
            <w:vertAlign w:val="superscript"/>
          </w:rPr>
          <w:t>4</w:t>
        </w:r>
      </w:ins>
      <w:ins w:id="158" w:author="Alexander Pavlosky" w:date="2017-06-20T18:15:00Z">
        <w:bookmarkStart w:id="50" w:name="__Fieldmark__1389_4134142040"/>
        <w:r>
          <w:rPr>
            <w:rFonts w:cs="Times New Roman" w:ascii="Times New Roman" w:hAnsi="Times New Roman"/>
            <w:sz w:val="24"/>
            <w:szCs w:val="24"/>
            <w:vertAlign w:val="superscript"/>
          </w:rPr>
          <w:t>,</w:t>
        </w:r>
      </w:ins>
      <w:ins w:id="159" w:author="Alexander Pavlosky" w:date="2017-06-20T18:15:00Z">
        <w:bookmarkStart w:id="51" w:name="__Fieldmark__1208_4221923628"/>
        <w:r>
          <w:rPr>
            <w:rFonts w:cs="Times New Roman" w:ascii="Times New Roman" w:hAnsi="Times New Roman"/>
            <w:sz w:val="24"/>
            <w:szCs w:val="24"/>
            <w:vertAlign w:val="superscript"/>
          </w:rPr>
          <w:t>1</w:t>
        </w:r>
      </w:ins>
      <w:ins w:id="160" w:author="Alexander Pavlosky" w:date="2017-06-20T18:15:00Z">
        <w:bookmarkStart w:id="52" w:name="__Fieldmark__1446_1355746229"/>
        <w:r>
          <w:rPr>
            <w:rFonts w:cs="Times New Roman" w:ascii="Times New Roman" w:hAnsi="Times New Roman"/>
            <w:sz w:val="24"/>
            <w:szCs w:val="24"/>
            <w:vertAlign w:val="superscript"/>
          </w:rPr>
          <w:t>3,16,17</w:t>
        </w:r>
      </w:ins>
      <w:r>
        <w:rPr>
          <w:rFonts w:cs="Times New Roman" w:ascii="Times New Roman" w:hAnsi="Times New Roman"/>
          <w:sz w:val="24"/>
          <w:szCs w:val="24"/>
        </w:rPr>
      </w:r>
      <w:r>
        <w:fldChar w:fldCharType="end"/>
      </w:r>
      <w:bookmarkEnd w:id="49"/>
      <w:bookmarkEnd w:id="50"/>
      <w:bookmarkEnd w:id="51"/>
      <w:bookmarkEnd w:id="52"/>
      <w:r>
        <w:rPr>
          <w:rFonts w:cs="Times New Roman" w:ascii="Times New Roman" w:hAnsi="Times New Roman"/>
          <w:sz w:val="24"/>
          <w:szCs w:val="24"/>
        </w:rPr>
        <w:t>; anatomical variations of the auditory canal of the user</w:t>
      </w:r>
      <w:r>
        <w:fldChar w:fldCharType="begin"/>
      </w:r>
      <w:r>
        <w:instrText>ADDIN ZOTERO_ITEM CSL_CITATION {"citationID":"1drptj37t4","properties":{"formattedCitation":"{\\rtf \\super 17\\nosupersub{}}","plainCitation":"17"},"citationItems":[{"id":817,"uris":["http://zotero.org/groups/233690/items/8EI6MM6H"],"uri":["http://zotero.org/groups/233690/items/8EI6MM6H"],"itemData":{"id":817,"type":"article-journal","title":"The effect of background noise on cardiac auscultation","container-title":"Am. Heart J.","page":"781-790","volume":"52","author":[{"family":"Groom","given":"D."}],"issued":{"date-parts":[["1956"]]}}}],"schema":"https://github.com/citation-style-language/schema/raw/master/csl-citation.json"}</w:instrText>
      </w:r>
      <w:r>
        <w:fldChar w:fldCharType="separate"/>
      </w:r>
      <w:bookmarkStart w:id="53" w:name="__Fieldmark__517_277434326"/>
      <w:r>
        <w:rPr>
          <w:rFonts w:cs="Times New Roman" w:ascii="Times New Roman" w:hAnsi="Times New Roman"/>
          <w:sz w:val="24"/>
          <w:szCs w:val="24"/>
        </w:rPr>
      </w:r>
      <w:ins w:id="161" w:author="Alexander Pavlosky" w:date="2017-06-20T18:15:00Z">
        <w:r>
          <w:rPr>
            <w:rFonts w:cs="Times New Roman" w:ascii="Times New Roman" w:hAnsi="Times New Roman"/>
            <w:sz w:val="24"/>
            <w:szCs w:val="24"/>
            <w:vertAlign w:val="superscript"/>
          </w:rPr>
          <w:t>1</w:t>
        </w:r>
      </w:ins>
      <w:ins w:id="162" w:author="Alexander Pavlosky" w:date="2017-06-20T18:15:00Z">
        <w:bookmarkStart w:id="54" w:name="__Fieldmark__1400_4134142040"/>
        <w:r>
          <w:rPr>
            <w:rFonts w:cs="Times New Roman" w:ascii="Times New Roman" w:hAnsi="Times New Roman"/>
            <w:sz w:val="24"/>
            <w:szCs w:val="24"/>
            <w:vertAlign w:val="superscript"/>
          </w:rPr>
          <w:t>7</w:t>
        </w:r>
      </w:ins>
      <w:bookmarkStart w:id="55" w:name="__Fieldmark__1215_4221923628"/>
      <w:r>
        <w:rPr>
          <w:rFonts w:cs="Times New Roman" w:ascii="Times New Roman" w:hAnsi="Times New Roman"/>
          <w:sz w:val="24"/>
          <w:szCs w:val="24"/>
        </w:rPr>
      </w:r>
      <w:r>
        <w:fldChar w:fldCharType="end"/>
      </w:r>
      <w:bookmarkStart w:id="56" w:name="__Fieldmark__1451_1355746229"/>
      <w:bookmarkEnd w:id="53"/>
      <w:bookmarkEnd w:id="54"/>
      <w:bookmarkEnd w:id="55"/>
      <w:bookmarkEnd w:id="56"/>
      <w:r>
        <w:rPr>
          <w:rFonts w:cs="Times New Roman" w:ascii="Times New Roman" w:hAnsi="Times New Roman"/>
          <w:sz w:val="24"/>
          <w:szCs w:val="24"/>
        </w:rPr>
        <w:t>; background noise</w:t>
      </w:r>
      <w:r>
        <w:fldChar w:fldCharType="begin"/>
      </w:r>
      <w:r>
        <w:instrText>ADDIN ZOTERO_ITEM CSL_CITATION {"citationID":"1it21f22qb","properties":{"formattedCitation":"{\\rtf \\super 18\\nosupersub{}}","plainCitation":"18"},"citationItems":[{"id":835,"uris":["http://zotero.org/groups/233690/items/NWM9AINA"],"uri":["http://zotero.org/groups/233690/items/NWM9AINA"],"itemData":{"id":835,"type":"article-journal","title":"Anatomic variations of the auditory canal pertaining to the fit of stethoscope earpieces","container-title":"Circulation","page":"606-608","volume":"19","author":[{"family":"Groom","given":"D."},{"family":"Chapman","given":"W."}],"issued":{"date-parts":[["1959"]]}}}],"schema":"https://github.com/citation-style-language/schema/raw/master/csl-citation.json"}</w:instrText>
      </w:r>
      <w:r>
        <w:fldChar w:fldCharType="separate"/>
      </w:r>
      <w:bookmarkStart w:id="57" w:name="__Fieldmark__531_277434326"/>
      <w:r>
        <w:rPr>
          <w:rFonts w:cs="Times New Roman" w:ascii="Times New Roman" w:hAnsi="Times New Roman"/>
          <w:sz w:val="24"/>
          <w:szCs w:val="24"/>
        </w:rPr>
      </w:r>
      <w:ins w:id="163" w:author="Alexander Pavlosky" w:date="2017-06-20T18:15:00Z">
        <w:r>
          <w:rPr>
            <w:rFonts w:cs="Times New Roman" w:ascii="Times New Roman" w:hAnsi="Times New Roman"/>
            <w:sz w:val="24"/>
            <w:szCs w:val="24"/>
            <w:vertAlign w:val="superscript"/>
          </w:rPr>
          <w:t>1</w:t>
        </w:r>
      </w:ins>
      <w:ins w:id="164" w:author="Alexander Pavlosky" w:date="2017-06-20T18:15:00Z">
        <w:bookmarkStart w:id="58" w:name="__Fieldmark__1411_4134142040"/>
        <w:r>
          <w:rPr>
            <w:rFonts w:cs="Times New Roman" w:ascii="Times New Roman" w:hAnsi="Times New Roman"/>
            <w:sz w:val="24"/>
            <w:szCs w:val="24"/>
            <w:vertAlign w:val="superscript"/>
          </w:rPr>
          <w:t>8</w:t>
        </w:r>
      </w:ins>
      <w:bookmarkStart w:id="59" w:name="__Fieldmark__1222_4221923628"/>
      <w:r>
        <w:rPr>
          <w:rFonts w:cs="Times New Roman" w:ascii="Times New Roman" w:hAnsi="Times New Roman"/>
          <w:sz w:val="24"/>
          <w:szCs w:val="24"/>
        </w:rPr>
      </w:r>
      <w:r>
        <w:fldChar w:fldCharType="end"/>
      </w:r>
      <w:bookmarkStart w:id="60" w:name="__Fieldmark__1456_1355746229"/>
      <w:bookmarkEnd w:id="57"/>
      <w:bookmarkEnd w:id="58"/>
      <w:bookmarkEnd w:id="59"/>
      <w:bookmarkEnd w:id="60"/>
      <w:r>
        <w:rPr>
          <w:rFonts w:cs="Times New Roman" w:ascii="Times New Roman" w:hAnsi="Times New Roman"/>
          <w:sz w:val="24"/>
          <w:szCs w:val="24"/>
        </w:rPr>
        <w:t xml:space="preserve"> and training</w:t>
      </w:r>
      <w:r>
        <w:fldChar w:fldCharType="begin"/>
      </w:r>
      <w:r>
        <w:instrText>ADDIN ZOTERO_ITEM CSL_CITATION {"citationID":"18dng21srs","properties":{"formattedCitation":"{\\rtf \\super 19\\nosupersub{}}","plainCitation":"19"},"citationItems":[{"id":812,"uris":["http://zotero.org/groups/233690/items/442ZDRXU"],"uri":["http://zotero.org/groups/233690/items/442ZDRXU"],"itemData":{"id":812,"type":"article-journal","title":"Comparing the auscultatory accuracy of health care professionals using three different brands of stethoscopes on a simulator","container-title":"Medical Devices: Evidence and Research","page":"273-281","volume":"7","author":[{"family":"Mehmood","given":"Mansoor"},{"family":"Abu Grara","given":"Hazem L"},{"family":"Stewart","given":"Joshua S"},{"family":"Khasawneh","given":"Faisal A"}],"issued":{"date-parts":[["2014"]]}}}],"schema":"https://github.com/citation-style-language/schema/raw/master/csl-citation.json"}</w:instrText>
      </w:r>
      <w:r>
        <w:fldChar w:fldCharType="separate"/>
      </w:r>
      <w:bookmarkStart w:id="61" w:name="__Fieldmark__545_277434326"/>
      <w:r>
        <w:rPr>
          <w:rFonts w:cs="Times New Roman" w:ascii="Times New Roman" w:hAnsi="Times New Roman"/>
          <w:sz w:val="24"/>
          <w:szCs w:val="24"/>
        </w:rPr>
      </w:r>
      <w:ins w:id="165" w:author="Alexander Pavlosky" w:date="2017-06-20T18:15:00Z">
        <w:r>
          <w:rPr>
            <w:rFonts w:cs="Times New Roman" w:ascii="Times New Roman" w:hAnsi="Times New Roman"/>
            <w:sz w:val="24"/>
            <w:szCs w:val="24"/>
            <w:vertAlign w:val="superscript"/>
          </w:rPr>
          <w:t>1</w:t>
        </w:r>
      </w:ins>
      <w:ins w:id="166" w:author="Alexander Pavlosky" w:date="2017-06-20T18:15:00Z">
        <w:bookmarkStart w:id="62" w:name="__Fieldmark__1422_4134142040"/>
        <w:r>
          <w:rPr>
            <w:rFonts w:cs="Times New Roman" w:ascii="Times New Roman" w:hAnsi="Times New Roman"/>
            <w:sz w:val="24"/>
            <w:szCs w:val="24"/>
            <w:vertAlign w:val="superscript"/>
          </w:rPr>
          <w:t>9</w:t>
        </w:r>
      </w:ins>
      <w:bookmarkStart w:id="63" w:name="__Fieldmark__1229_4221923628"/>
      <w:r>
        <w:rPr>
          <w:rFonts w:cs="Times New Roman" w:ascii="Times New Roman" w:hAnsi="Times New Roman"/>
          <w:sz w:val="24"/>
          <w:szCs w:val="24"/>
        </w:rPr>
      </w:r>
      <w:r>
        <w:fldChar w:fldCharType="end"/>
      </w:r>
      <w:bookmarkStart w:id="64" w:name="__Fieldmark__1461_1355746229"/>
      <w:bookmarkEnd w:id="61"/>
      <w:bookmarkEnd w:id="62"/>
      <w:bookmarkEnd w:id="63"/>
      <w:bookmarkEnd w:id="64"/>
      <w:r>
        <w:rPr>
          <w:rFonts w:cs="Times New Roman" w:ascii="Times New Roman" w:hAnsi="Times New Roman"/>
          <w:sz w:val="24"/>
          <w:szCs w:val="24"/>
        </w:rPr>
        <w:t>. Many of these variables needed to be considered when designing the Glia model stethoscope, particularly physical properties such as channel diameter through the 3D printed parts and infill percentage, which ultimately determines the density and hardness of the parts.</w:t>
      </w:r>
      <w:ins w:id="167" w:author="Alexander Pavlosky" w:date="2017-06-20T17:16:00Z">
        <w:r>
          <w:rPr>
            <w:rFonts w:cs="Times New Roman" w:ascii="Times New Roman" w:hAnsi="Times New Roman"/>
            <w:sz w:val="24"/>
            <w:szCs w:val="24"/>
          </w:rPr>
          <w:t xml:space="preserve"> We also tried several printing materials including poly</w:t>
        </w:r>
      </w:ins>
      <w:ins w:id="168" w:author="Alexander Pavlosky" w:date="2017-06-20T19:39:00Z">
        <w:r>
          <w:rPr>
            <w:rFonts w:cs="Times New Roman" w:ascii="Times New Roman" w:hAnsi="Times New Roman"/>
            <w:sz w:val="24"/>
            <w:szCs w:val="24"/>
          </w:rPr>
          <w:t>-</w:t>
        </w:r>
      </w:ins>
      <w:ins w:id="169" w:author="Alexander Pavlosky" w:date="2017-06-20T17:16:00Z">
        <w:r>
          <w:rPr>
            <w:rFonts w:cs="Times New Roman" w:ascii="Times New Roman" w:hAnsi="Times New Roman"/>
            <w:sz w:val="24"/>
            <w:szCs w:val="24"/>
          </w:rPr>
          <w:t xml:space="preserve">lactic acid (PLA) and ABS. </w:t>
        </w:r>
      </w:ins>
      <w:ins w:id="170" w:author="Alexander Pavlosky" w:date="2017-06-20T17:17:00Z">
        <w:r>
          <w:rPr>
            <w:rFonts w:cs="Times New Roman" w:ascii="Times New Roman" w:hAnsi="Times New Roman"/>
            <w:sz w:val="24"/>
            <w:szCs w:val="24"/>
          </w:rPr>
          <w:t xml:space="preserve">Of particular challenge was creating the ear tubes to ensure that they could universally accept either molded ear plugs or purchased plugs, as well as creating the interface between the ear tube and the spring to prevent rotation when the ear tubes were pulled apart. </w:t>
        </w:r>
      </w:ins>
    </w:p>
    <w:p>
      <w:pPr>
        <w:pStyle w:val="Normal"/>
        <w:spacing w:lineRule="auto" w:line="480"/>
        <w:pPrChange w:id="0" w:author="Alexander Pavlosky" w:date="2017-06-19T10:13:00Z"/>
        <w:rPr/>
      </w:pPr>
      <w:r>
        <w:rPr>
          <w:rFonts w:cs="Times New Roman" w:ascii="Times New Roman" w:hAnsi="Times New Roman"/>
          <w:sz w:val="24"/>
          <w:szCs w:val="24"/>
        </w:rPr>
        <w:t>As previously mentioned, no standard method of determining the acoustic response of stethoscope models currently exists. Previous studies have attempted to objectively quantify stethoscope efficacy</w:t>
      </w:r>
      <w:r>
        <w:fldChar w:fldCharType="begin"/>
      </w:r>
      <w:r>
        <w:instrText>ADDIN ZOTERO_ITEM CSL_CITATION {"citationID":"20hc3orv7l","properties":{"formattedCitation":"{\\rtf \\super 8,10,11,13\\nosupersub{}}","plainCitation":"8,10,11,13"},"citationItems":[{"id":822,"uris":["http://zotero.org/groups/233690/items/C6FZATSM"],"uri":["http://zotero.org/groups/233690/items/C6FZATSM"],"itemData":{"id":822,"type":"article-journal","title":"Stethoscope acoustics and the engineer: Concepts and problems","container-title":"J. Audio Eng. Soc","page":"182-186","volume":"19","author":[{"family":"Ertel","given":"PY"},{"family":"Lawrence","given":"M"},{"family":"Song","given":"W"}],"issued":{"date-parts":[["1971"]]}}},{"id":815,"uris":["http://zotero.org/groups/233690/items/657MKMUX"],"uri":["http://zotero.org/groups/233690/items/657MKMUX"],"itemData":{"id":815,"type":"article-journal","title":"Methods and results in characterizing electronic stethoscopes.","container-title":"Computers in Cardiology","page":"653-656","author":[{"family":"Watrous","given":"RL"},{"family":"Grove","given":"DM"},{"family":"Bowen","given":"DL"}],"issued":{"date-parts":[["2002"]]}}},{"id":832,"uris":["http://zotero.org/groups/233690/items/MTZH5R7Q"],"uri":["http://zotero.org/groups/233690/items/MTZH5R7Q"],"itemData":{"id":832,"type":"article-journal","title":"Modeling sound transmission through the pulmonary system and chest with application to diagnosis of a collapsed lung.","container-title":"J Acoust Soc Am","page":"1931-1946","volume":"111","author":[{"family":"Royston","given":"TJ"},{"family":"Zhang","given":"X"},{"family":"Mansy","given":"HA"},{"family":"Sandler","given":"RH"}]}},{"id":818,"uris":["http://zotero.org/groups/233690/items/8XETI2RQ"],"uri":["http://zotero.org/groups/233690/items/8XETI2RQ"],"itemData":{"id":818,"type":"article-journal","title":"Accelerometer type cardiac transducer for detection of low-level heart sounds.","container-title":"IEEE Trans Biomed Eng","page":"21-28","volume":"40","author":[{"family":"Padmanabhan","given":"V"},{"family":"Semmlow","given":"JL"},{"family":"Welkowitz","given":"W"}],"issued":{"date-parts":[["1993"]]}}}],"schema":"https://github.com/citation-style-language/schema/raw/master/csl-citation.json"}</w:instrText>
      </w:r>
      <w:r>
        <w:fldChar w:fldCharType="separate"/>
      </w:r>
      <w:bookmarkStart w:id="65" w:name="__Fieldmark__565_277434326"/>
      <w:r>
        <w:rPr>
          <w:rFonts w:cs="Times New Roman" w:ascii="Times New Roman" w:hAnsi="Times New Roman"/>
          <w:sz w:val="24"/>
          <w:szCs w:val="24"/>
        </w:rPr>
      </w:r>
      <w:ins w:id="171" w:author="Alexander Pavlosky" w:date="2017-06-20T18:15:00Z">
        <w:r>
          <w:rPr>
            <w:rFonts w:cs="Times New Roman" w:ascii="Times New Roman" w:hAnsi="Times New Roman"/>
            <w:sz w:val="24"/>
            <w:szCs w:val="24"/>
            <w:vertAlign w:val="superscript"/>
          </w:rPr>
          <w:t>8</w:t>
        </w:r>
      </w:ins>
      <w:ins w:id="172" w:author="Alexander Pavlosky" w:date="2017-06-20T18:15:00Z">
        <w:bookmarkStart w:id="66" w:name="__Fieldmark__1439_4134142040"/>
        <w:r>
          <w:rPr>
            <w:rFonts w:cs="Times New Roman" w:ascii="Times New Roman" w:hAnsi="Times New Roman"/>
            <w:sz w:val="24"/>
            <w:szCs w:val="24"/>
            <w:vertAlign w:val="superscript"/>
          </w:rPr>
          <w:t>,</w:t>
        </w:r>
      </w:ins>
      <w:ins w:id="173" w:author="Alexander Pavlosky" w:date="2017-06-20T18:15:00Z">
        <w:bookmarkStart w:id="67" w:name="__Fieldmark__1242_4221923628"/>
        <w:r>
          <w:rPr>
            <w:rFonts w:cs="Times New Roman" w:ascii="Times New Roman" w:hAnsi="Times New Roman"/>
            <w:sz w:val="24"/>
            <w:szCs w:val="24"/>
            <w:vertAlign w:val="superscript"/>
          </w:rPr>
          <w:t>1</w:t>
        </w:r>
      </w:ins>
      <w:ins w:id="174" w:author="Alexander Pavlosky" w:date="2017-06-20T18:15:00Z">
        <w:bookmarkStart w:id="68" w:name="__Fieldmark__1473_1355746229"/>
        <w:r>
          <w:rPr>
            <w:rFonts w:cs="Times New Roman" w:ascii="Times New Roman" w:hAnsi="Times New Roman"/>
            <w:sz w:val="24"/>
            <w:szCs w:val="24"/>
            <w:vertAlign w:val="superscript"/>
          </w:rPr>
          <w:t>0,11,13</w:t>
        </w:r>
      </w:ins>
      <w:r>
        <w:rPr>
          <w:rFonts w:cs="Times New Roman" w:ascii="Times New Roman" w:hAnsi="Times New Roman"/>
          <w:sz w:val="24"/>
          <w:szCs w:val="24"/>
        </w:rPr>
      </w:r>
      <w:r>
        <w:fldChar w:fldCharType="end"/>
      </w:r>
      <w:bookmarkEnd w:id="65"/>
      <w:bookmarkEnd w:id="66"/>
      <w:bookmarkEnd w:id="67"/>
      <w:bookmarkEnd w:id="68"/>
      <w:r>
        <w:rPr>
          <w:rFonts w:cs="Times New Roman" w:ascii="Times New Roman" w:hAnsi="Times New Roman"/>
          <w:sz w:val="24"/>
          <w:szCs w:val="24"/>
        </w:rPr>
        <w:t xml:space="preserve"> and previous comparisons between brands indicate that no significant correlation between cost and quality exists</w:t>
      </w:r>
      <w:r>
        <w:fldChar w:fldCharType="begin"/>
      </w:r>
      <w:r>
        <w:instrText>ADDIN ZOTERO_ITEM CSL_CITATION {"citationID":"2j346t2kbf","properties":{"formattedCitation":"{\\rtf \\super 3,4\\nosupersub{}}","plainCitation":"3,4"},"citationItems":[{"id":816,"uris":["http://zotero.org/groups/233690/items/7HH6TDI8"],"uri":["http://zotero.org/groups/233690/items/7HH6TDI8"],"itemData":{"id":816,"type":"article-journal","title":"Comparison of the acoustic properties of six popular stethoscopes","container-title":"J Acoust Soc AM","page":"2224-2228","issue":"91","author":[{"family":"Abella","given":"M."},{"family":"Formolo","given":"J."},{"family":"Penney","given":"DG"}],"issued":{"date-parts":[["1992"]]}}},{"id":846,"uris":["http://zotero.org/groups/233690/items/XZZ8X9EW"],"uri":["http://zotero.org/groups/233690/items/XZZ8X9EW"],"itemData":{"id":846,"type":"article-journal","title":"Acoustical performance of the stethoscope: a comparative analysis.","container-title":"Am Heart J","page":"269-275","volume":"104","author":[{"family":"Kindig","given":"JR"},{"family":"Beeson","given":"TP"},{"family":"Campbell","given":"RW"},{"family":"Andries","given":"F"},{"family":"Tavel","given":"ME"}],"issued":{"date-parts":[["1982"]]}}}],"schema":"https://github.com/citation-style-language/schema/raw/master/csl-citation.json"}</w:instrText>
      </w:r>
      <w:r>
        <w:fldChar w:fldCharType="separate"/>
      </w:r>
      <w:bookmarkStart w:id="69" w:name="__Fieldmark__580_277434326"/>
      <w:r>
        <w:rPr>
          <w:rFonts w:cs="Times New Roman" w:ascii="Times New Roman" w:hAnsi="Times New Roman"/>
          <w:sz w:val="24"/>
          <w:szCs w:val="24"/>
        </w:rPr>
      </w:r>
      <w:ins w:id="175" w:author="Alexander Pavlosky" w:date="2017-06-20T18:15:00Z">
        <w:r>
          <w:rPr>
            <w:rFonts w:cs="Times New Roman" w:ascii="Times New Roman" w:hAnsi="Times New Roman"/>
            <w:sz w:val="24"/>
            <w:szCs w:val="24"/>
            <w:vertAlign w:val="superscript"/>
          </w:rPr>
          <w:t>3</w:t>
        </w:r>
      </w:ins>
      <w:ins w:id="176" w:author="Alexander Pavlosky" w:date="2017-06-20T18:15:00Z">
        <w:bookmarkStart w:id="70" w:name="__Fieldmark__1450_4134142040"/>
        <w:r>
          <w:rPr>
            <w:rFonts w:cs="Times New Roman" w:ascii="Times New Roman" w:hAnsi="Times New Roman"/>
            <w:sz w:val="24"/>
            <w:szCs w:val="24"/>
            <w:vertAlign w:val="superscript"/>
          </w:rPr>
          <w:t>,</w:t>
        </w:r>
      </w:ins>
      <w:ins w:id="177" w:author="Alexander Pavlosky" w:date="2017-06-20T18:15:00Z">
        <w:bookmarkStart w:id="71" w:name="__Fieldmark__1249_4221923628"/>
        <w:r>
          <w:rPr>
            <w:rFonts w:cs="Times New Roman" w:ascii="Times New Roman" w:hAnsi="Times New Roman"/>
            <w:sz w:val="24"/>
            <w:szCs w:val="24"/>
            <w:vertAlign w:val="superscript"/>
          </w:rPr>
          <w:t>4</w:t>
        </w:r>
      </w:ins>
      <w:bookmarkStart w:id="72" w:name="__Fieldmark__1478_1355746229"/>
      <w:r>
        <w:rPr>
          <w:rFonts w:cs="Times New Roman" w:ascii="Times New Roman" w:hAnsi="Times New Roman"/>
          <w:sz w:val="24"/>
          <w:szCs w:val="24"/>
        </w:rPr>
      </w:r>
      <w:r>
        <w:fldChar w:fldCharType="end"/>
      </w:r>
      <w:bookmarkEnd w:id="69"/>
      <w:bookmarkEnd w:id="70"/>
      <w:bookmarkEnd w:id="71"/>
      <w:bookmarkEnd w:id="72"/>
      <w:r>
        <w:rPr>
          <w:rFonts w:cs="Times New Roman" w:ascii="Times New Roman" w:hAnsi="Times New Roman"/>
          <w:sz w:val="24"/>
          <w:szCs w:val="24"/>
        </w:rPr>
        <w:t>. However, there may be some subjective decrease in efficacy when using low-quality disposable stethoscopes</w:t>
      </w:r>
      <w:r>
        <w:fldChar w:fldCharType="begin"/>
      </w:r>
      <w:r>
        <w:instrText>ADDIN ZOTERO_ITEM CSL_CITATION {"citationID":"2qmko33tgn","properties":{"formattedCitation":"{\\rtf \\super 19\\nosupersub{}}","plainCitation":"19"},"citationItems":[{"id":812,"uris":["http://zotero.org/groups/233690/items/442ZDRXU"],"uri":["http://zotero.org/groups/233690/items/442ZDRXU"],"itemData":{"id":812,"type":"article-journal","title":"Comparing the auscultatory accuracy of health care professionals using three different brands of stethoscopes on a simulator","container-title":"Medical Devices: Evidence and Research","page":"273-281","volume":"7","author":[{"family":"Mehmood","given":"Mansoor"},{"family":"Abu Grara","given":"Hazem L"},{"family":"Stewart","given":"Joshua S"},{"family":"Khasawneh","given":"Faisal A"}],"issued":{"date-parts":[["2014"]]}}}],"schema":"https://github.com/citation-style-language/schema/raw/master/csl-citation.json"}</w:instrText>
      </w:r>
      <w:r>
        <w:fldChar w:fldCharType="separate"/>
      </w:r>
      <w:bookmarkStart w:id="73" w:name="__Fieldmark__595_277434326"/>
      <w:r>
        <w:rPr>
          <w:rFonts w:cs="Times New Roman" w:ascii="Times New Roman" w:hAnsi="Times New Roman"/>
          <w:sz w:val="24"/>
          <w:szCs w:val="24"/>
        </w:rPr>
      </w:r>
      <w:ins w:id="178" w:author="Alexander Pavlosky" w:date="2017-06-20T18:15:00Z">
        <w:r>
          <w:rPr>
            <w:rFonts w:cs="Times New Roman" w:ascii="Times New Roman" w:hAnsi="Times New Roman"/>
            <w:sz w:val="24"/>
            <w:szCs w:val="24"/>
            <w:vertAlign w:val="superscript"/>
          </w:rPr>
          <w:t>1</w:t>
        </w:r>
      </w:ins>
      <w:ins w:id="179" w:author="Alexander Pavlosky" w:date="2017-06-20T18:15:00Z">
        <w:bookmarkStart w:id="74" w:name="__Fieldmark__1461_4134142040"/>
        <w:r>
          <w:rPr>
            <w:rFonts w:cs="Times New Roman" w:ascii="Times New Roman" w:hAnsi="Times New Roman"/>
            <w:sz w:val="24"/>
            <w:szCs w:val="24"/>
            <w:vertAlign w:val="superscript"/>
          </w:rPr>
          <w:t>9</w:t>
        </w:r>
      </w:ins>
      <w:bookmarkStart w:id="75" w:name="__Fieldmark__1256_4221923628"/>
      <w:r>
        <w:rPr>
          <w:rFonts w:cs="Times New Roman" w:ascii="Times New Roman" w:hAnsi="Times New Roman"/>
          <w:sz w:val="24"/>
          <w:szCs w:val="24"/>
        </w:rPr>
      </w:r>
      <w:r>
        <w:fldChar w:fldCharType="end"/>
      </w:r>
      <w:bookmarkStart w:id="76" w:name="__Fieldmark__1483_1355746229"/>
      <w:bookmarkEnd w:id="73"/>
      <w:bookmarkEnd w:id="74"/>
      <w:bookmarkEnd w:id="75"/>
      <w:bookmarkEnd w:id="76"/>
      <w:r>
        <w:rPr>
          <w:rFonts w:cs="Times New Roman" w:ascii="Times New Roman" w:hAnsi="Times New Roman"/>
          <w:sz w:val="24"/>
          <w:szCs w:val="24"/>
        </w:rPr>
        <w:t xml:space="preserve">. </w:t>
      </w:r>
      <w:del w:id="180" w:author="Alexander Pavlosky" w:date="2017-06-20T17:41:00Z">
        <w:r>
          <w:rPr>
            <w:rFonts w:cs="Times New Roman" w:ascii="Times New Roman" w:hAnsi="Times New Roman"/>
            <w:sz w:val="24"/>
            <w:szCs w:val="24"/>
          </w:rPr>
          <w:delText>Using a phantom-based method, we show here that the Glia model stethoscope, at a cost of 2.83 USD, is comparable to the Littmann Cardiology III across a range of spectral frequencies from 86 Hz to 5000 Hz, making it a low-cost, suitable alternative to those who cannot access or afford a high cost model</w:delText>
        </w:r>
      </w:del>
      <w:r>
        <w:rPr>
          <w:rFonts w:cs="Times New Roman" w:ascii="Times New Roman" w:hAnsi="Times New Roman"/>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 xml:space="preserve">The current cost of the </w:t>
      </w:r>
      <w:r>
        <w:rPr>
          <w:rFonts w:cs="Times New Roman" w:ascii="Times New Roman" w:hAnsi="Times New Roman"/>
          <w:sz w:val="24"/>
          <w:szCs w:val="24"/>
        </w:rPr>
        <w:t>Littmann</w:t>
      </w:r>
      <w:r>
        <w:rPr>
          <w:rFonts w:cs="Times New Roman" w:ascii="Times New Roman" w:hAnsi="Times New Roman"/>
          <w:sz w:val="24"/>
          <w:szCs w:val="24"/>
        </w:rPr>
        <w:t xml:space="preserve"> Cardiology III is $221, which is comparable to other brand name stethoscopes </w:t>
      </w:r>
      <w:r>
        <w:rPr>
          <w:rFonts w:cs="Times New Roman" w:ascii="Times New Roman" w:hAnsi="Times New Roman"/>
          <w:sz w:val="24"/>
          <w:szCs w:val="24"/>
        </w:rPr>
        <w:t xml:space="preserve">such as the Welch </w:t>
      </w:r>
      <w:r>
        <w:rPr>
          <w:rFonts w:cs="Times New Roman" w:ascii="Times New Roman" w:hAnsi="Times New Roman"/>
          <w:sz w:val="24"/>
          <w:szCs w:val="24"/>
        </w:rPr>
        <w:t>Allyn</w:t>
      </w:r>
      <w:r>
        <w:rPr>
          <w:rFonts w:cs="Times New Roman" w:ascii="Times New Roman" w:hAnsi="Times New Roman"/>
          <w:sz w:val="24"/>
          <w:szCs w:val="24"/>
        </w:rPr>
        <w:t xml:space="preserve"> Harvey Elite ($190) and </w:t>
      </w:r>
      <w:r>
        <w:rPr>
          <w:rFonts w:cs="Times New Roman" w:ascii="Times New Roman" w:hAnsi="Times New Roman"/>
          <w:sz w:val="24"/>
          <w:szCs w:val="24"/>
        </w:rPr>
        <w:t xml:space="preserve">less expensive than the new </w:t>
      </w:r>
      <w:r>
        <w:rPr>
          <w:rFonts w:cs="Times New Roman" w:ascii="Times New Roman" w:hAnsi="Times New Roman"/>
          <w:sz w:val="24"/>
          <w:szCs w:val="24"/>
        </w:rPr>
        <w:t>Littmann</w:t>
      </w:r>
      <w:r>
        <w:rPr>
          <w:rFonts w:cs="Times New Roman" w:ascii="Times New Roman" w:hAnsi="Times New Roman"/>
          <w:sz w:val="24"/>
          <w:szCs w:val="24"/>
        </w:rPr>
        <w:t xml:space="preserve"> Cardiology IV ($270). </w:t>
      </w:r>
      <w:r>
        <w:rPr>
          <w:rFonts w:cs="Times New Roman" w:ascii="Times New Roman" w:hAnsi="Times New Roman"/>
          <w:sz w:val="24"/>
          <w:szCs w:val="24"/>
        </w:rPr>
        <w:t>Ultimately, however, the usefulness of any stethoscope is dependent on user preference and so we encourage those with access to a 3D printer to build and test our model independently.</w:t>
      </w:r>
      <w:r>
        <w:rPr>
          <w:rFonts w:cs="Times New Roman" w:ascii="Times New Roman" w:hAnsi="Times New Roman"/>
          <w:sz w:val="24"/>
          <w:szCs w:val="24"/>
        </w:rPr>
        <w:t xml:space="preserve"> The protocol listed in the methods has been purposely designed to be replicable using commonly available materials.</w:t>
      </w:r>
      <w:r>
        <w:rPr>
          <w:rFonts w:cs="Times New Roman" w:ascii="Times New Roman" w:hAnsi="Times New Roman"/>
          <w:sz w:val="24"/>
          <w:szCs w:val="24"/>
        </w:rPr>
        <w:t xml:space="preserve"> </w:t>
      </w:r>
      <w:r>
        <w:rPr>
          <w:rFonts w:cs="Times New Roman" w:ascii="Times New Roman" w:hAnsi="Times New Roman"/>
          <w:sz w:val="24"/>
          <w:szCs w:val="24"/>
        </w:rPr>
        <w:t xml:space="preserve">Any printer capable of printing in ABS </w:t>
      </w:r>
      <w:r>
        <w:rPr>
          <w:rFonts w:cs="Times New Roman" w:ascii="Times New Roman" w:hAnsi="Times New Roman"/>
          <w:sz w:val="24"/>
          <w:szCs w:val="24"/>
        </w:rPr>
        <w:t xml:space="preserve">should be able to create our device, including RepRap </w:t>
      </w:r>
      <w:r>
        <w:rPr>
          <w:rFonts w:cs="Times New Roman" w:ascii="Times New Roman" w:hAnsi="Times New Roman"/>
          <w:sz w:val="24"/>
          <w:szCs w:val="24"/>
        </w:rPr>
        <w:t>pr</w:t>
      </w:r>
      <w:r>
        <w:rPr>
          <w:rFonts w:cs="Times New Roman" w:ascii="Times New Roman" w:hAnsi="Times New Roman"/>
          <w:sz w:val="24"/>
          <w:szCs w:val="24"/>
        </w:rPr>
        <w:t xml:space="preserve">inter designs </w:t>
      </w:r>
      <w:r>
        <w:rPr>
          <w:rFonts w:cs="Times New Roman" w:ascii="Times New Roman" w:hAnsi="Times New Roman"/>
          <w:sz w:val="24"/>
          <w:szCs w:val="24"/>
        </w:rPr>
        <w:t>used by our group</w:t>
      </w:r>
      <w:r>
        <w:fldChar w:fldCharType="begin"/>
      </w:r>
      <w:r>
        <w:instrText>ADDIN ZOTERO_ITEM CSL_CITATION {"citationID":"2eihoq8uh5","properties":{"formattedCitation":"{\\rtf \\super 20\\nosupersub{}}","plainCitation":"20"},"citationItems":[{"id":922,"uris":["http://zotero.org/groups/233690/items/B4VWZ95G"],"uri":["http://zotero.org/groups/233690/items/B4VWZ95G"],"itemData":{"id":922,"type":"article-journal","title":"RepRap the replicating rapid prototyper","container-title":"Robotica","page":"177-191","volume":"29","issue":"1","author":[{"family":"Jones","given":"Rhys"},{"family":"Haufe","given":"Patrick"},{"family":"Sells","given":"Edward"},{"family":"Iravani","given":"Pejman"},{"family":"Olliver","given":"Vik"},{"family":"Palmer","given":"Chris"},{"family":"Bowyer","given":"Adrian"}]}}],"schema":"https://github.com/citation-style-language/schema/raw/master/csl-citation.json"}</w:instrText>
      </w:r>
      <w:r>
        <w:fldChar w:fldCharType="separate"/>
      </w:r>
      <w:bookmarkStart w:id="77" w:name="__Fieldmark__629_277434326"/>
      <w:r>
        <w:rPr>
          <w:rFonts w:cs="Times New Roman" w:ascii="Times New Roman" w:hAnsi="Times New Roman"/>
          <w:sz w:val="24"/>
          <w:szCs w:val="24"/>
        </w:rPr>
      </w:r>
      <w:r>
        <w:rPr>
          <w:rFonts w:cs="Times New Roman" w:ascii="Times New Roman" w:hAnsi="Times New Roman"/>
          <w:sz w:val="24"/>
          <w:szCs w:val="24"/>
          <w:vertAlign w:val="superscript"/>
        </w:rPr>
        <w:t>2</w:t>
      </w:r>
      <w:bookmarkStart w:id="78" w:name="__Fieldmark__1492_4134142040"/>
      <w:r>
        <w:rPr>
          <w:rFonts w:cs="Times New Roman" w:ascii="Times New Roman" w:hAnsi="Times New Roman"/>
          <w:sz w:val="24"/>
          <w:szCs w:val="24"/>
          <w:vertAlign w:val="superscript"/>
        </w:rPr>
        <w:t>0</w:t>
      </w:r>
      <w:bookmarkStart w:id="79" w:name="__Fieldmark__1283_4221923628"/>
      <w:r>
        <w:rPr>
          <w:rFonts w:cs="Times New Roman" w:ascii="Times New Roman" w:hAnsi="Times New Roman"/>
          <w:sz w:val="24"/>
          <w:szCs w:val="24"/>
        </w:rPr>
      </w:r>
      <w:r>
        <w:fldChar w:fldCharType="end"/>
      </w:r>
      <w:bookmarkStart w:id="80" w:name="__Fieldmark__1507_1355746229"/>
      <w:bookmarkEnd w:id="77"/>
      <w:bookmarkEnd w:id="78"/>
      <w:bookmarkEnd w:id="79"/>
      <w:bookmarkEnd w:id="80"/>
      <w:r>
        <w:rPr>
          <w:rFonts w:cs="Times New Roman" w:ascii="Times New Roman" w:hAnsi="Times New Roman"/>
          <w:sz w:val="24"/>
          <w:szCs w:val="24"/>
        </w:rPr>
        <w:t>.</w:t>
      </w:r>
      <w:r>
        <w:rPr>
          <w:rFonts w:cs="Times New Roman" w:ascii="Times New Roman" w:hAnsi="Times New Roman"/>
          <w:sz w:val="24"/>
          <w:szCs w:val="24"/>
        </w:rPr>
        <w:t xml:space="preserve"> </w:t>
      </w:r>
      <w:r>
        <w:rPr>
          <w:rFonts w:cs="Times New Roman" w:ascii="Times New Roman" w:hAnsi="Times New Roman"/>
          <w:sz w:val="24"/>
          <w:szCs w:val="24"/>
        </w:rPr>
        <w:t>Printers of sufficient quality and reliability can be easily obtained or built internationally for less than $1,000.</w:t>
      </w:r>
      <w:r>
        <w:rPr>
          <w:rFonts w:cs="Times New Roman" w:ascii="Times New Roman" w:hAnsi="Times New Roman"/>
          <w:sz w:val="24"/>
          <w:szCs w:val="24"/>
        </w:rPr>
        <w:t xml:space="preserve"> </w:t>
      </w:r>
      <w:r>
        <w:fldChar w:fldCharType="begin"/>
      </w:r>
      <w:r>
        <w:instrText>ADDIN ZOTERO_ITEM CSL_CITATION {"citationID":"2hbanohim2","properties":{"formattedCitation":"{\\rtf \\super 1\\nosupersub{}}","plainCitation":"1","dontUpdate":true},"citationItems":[{"id":922,"uris":["http://zotero.org/groups/233690/items/B4VWZ95G"],"uri":["http://zotero.org/groups/233690/items/B4VWZ95G"],"itemData":{"id":922,"type":"article-journal","title":"RepRap the replicating rapid prototyper","container-title":"Robotica","page":"177-191","volume":"29","issue":"1","author":[{"family":"Jones","given":"Rhys"},{"family":"Haufe","given":"Patrick"},{"family":"Sells","given":"Edward"},{"family":"Iravani","given":"Pejman"},{"family":"Olliver","given":"Vik"},{"family":"Palmer","given":"Chris"},{"family":"Bowyer","given":"Adrian"}]}}],"schema":"https://github.com/citation-style-language/schema/raw/master/csl-citation.json"}</w:instrText>
      </w:r>
      <w:r>
        <w:fldChar w:fldCharType="separate"/>
      </w:r>
      <w:bookmarkStart w:id="81" w:name="__Fieldmark__646_277434326"/>
      <w:r>
        <w:rPr>
          <w:rFonts w:cs="Times New Roman" w:ascii="Times New Roman" w:hAnsi="Times New Roman"/>
          <w:sz w:val="24"/>
          <w:szCs w:val="24"/>
        </w:rPr>
      </w:r>
      <w:r>
        <w:rPr>
          <w:rFonts w:cs="Times New Roman" w:ascii="Times New Roman" w:hAnsi="Times New Roman"/>
          <w:sz w:val="24"/>
          <w:szCs w:val="24"/>
        </w:rPr>
        <w:t>X</w:t>
      </w:r>
      <w:bookmarkStart w:id="82" w:name="__Fieldmark__1506_4134142040"/>
      <w:bookmarkEnd w:id="81"/>
      <w:bookmarkEnd w:id="82"/>
      <w:r>
        <w:rPr>
          <w:rFonts w:cs="Times New Roman" w:ascii="Times New Roman" w:hAnsi="Times New Roman"/>
          <w:sz w:val="24"/>
          <w:szCs w:val="24"/>
        </w:rPr>
      </w:r>
      <w:r>
        <w:fldChar w:fldCharType="end"/>
      </w:r>
    </w:p>
    <w:p>
      <w:pPr>
        <w:pStyle w:val="Standard"/>
        <w:spacing w:lineRule="auto" w:line="480"/>
        <w:rPr/>
      </w:pPr>
      <w:r>
        <w:rPr/>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t xml:space="preserve">The Glia model stethoscope is a class I medical device according to Health Canada and the FDA. In Canada, a non-profit company was incorporated to manufacture stethoscopes and has received a Medical Device Establishment Licence from Health Canada. The stethoscope is in clinical use in London, Canada at the London Health Sciences Centre. It has also been trialed and </w:t>
      </w:r>
      <w:ins w:id="181" w:author="Alexander Pavlosky" w:date="2017-06-20T17:42:00Z">
        <w:r>
          <w:rPr>
            <w:rFonts w:cs="Times New Roman" w:ascii="Times New Roman" w:hAnsi="Times New Roman"/>
            <w:sz w:val="24"/>
            <w:szCs w:val="24"/>
          </w:rPr>
          <w:t>was</w:t>
        </w:r>
      </w:ins>
      <w:del w:id="182" w:author="Alexander Pavlosky" w:date="2017-06-20T17:42:00Z">
        <w:r>
          <w:rPr>
            <w:rFonts w:cs="Times New Roman" w:ascii="Times New Roman" w:hAnsi="Times New Roman"/>
            <w:sz w:val="24"/>
            <w:szCs w:val="24"/>
          </w:rPr>
          <w:delText>is</w:delText>
        </w:r>
      </w:del>
      <w:r>
        <w:rPr>
          <w:rFonts w:cs="Times New Roman" w:ascii="Times New Roman" w:hAnsi="Times New Roman"/>
          <w:sz w:val="24"/>
          <w:szCs w:val="24"/>
        </w:rPr>
        <w:t xml:space="preserve"> gradually </w:t>
      </w:r>
      <w:del w:id="183" w:author="Alexander Pavlosky" w:date="2017-06-20T17:42:00Z">
        <w:r>
          <w:rPr>
            <w:rFonts w:cs="Times New Roman" w:ascii="Times New Roman" w:hAnsi="Times New Roman"/>
            <w:sz w:val="24"/>
            <w:szCs w:val="24"/>
          </w:rPr>
          <w:delText xml:space="preserve">being </w:delText>
        </w:r>
      </w:del>
      <w:r>
        <w:rPr>
          <w:rFonts w:cs="Times New Roman" w:ascii="Times New Roman" w:hAnsi="Times New Roman"/>
          <w:sz w:val="24"/>
          <w:szCs w:val="24"/>
        </w:rPr>
        <w:t>introduced in the Gaza strip, an area with extremely limited access to medical devices. Hospitals in Gaza are self-sufficient producers of these stethoscopes.</w:t>
      </w:r>
    </w:p>
    <w:p>
      <w:pPr>
        <w:pStyle w:val="Standard"/>
        <w:spacing w:lineRule="auto" w:line="480"/>
        <w:rPr/>
      </w:pPr>
      <w:ins w:id="184" w:author="Alexander Pavlosky" w:date="2017-06-20T17:47:00Z">
        <w:r>
          <w:rPr>
            <w:rFonts w:cs="Times New Roman" w:ascii="Times New Roman" w:hAnsi="Times New Roman"/>
            <w:sz w:val="24"/>
            <w:szCs w:val="24"/>
          </w:rPr>
          <w:t xml:space="preserve">This project was the first of </w:t>
        </w:r>
      </w:ins>
      <w:ins w:id="185" w:author="Tarek Loubani" w:date="2017-07-08T07:08:42Z">
        <w:r>
          <w:rPr>
            <w:rFonts w:cs="Times New Roman" w:ascii="Times New Roman" w:hAnsi="Times New Roman"/>
            <w:sz w:val="24"/>
            <w:szCs w:val="24"/>
          </w:rPr>
          <w:t>several</w:t>
        </w:r>
      </w:ins>
      <w:ins w:id="186" w:author="Alexander Pavlosky" w:date="2017-06-20T17:47:00Z">
        <w:r>
          <w:rPr>
            <w:rFonts w:cs="Times New Roman" w:ascii="Times New Roman" w:hAnsi="Times New Roman"/>
            <w:sz w:val="24"/>
            <w:szCs w:val="24"/>
          </w:rPr>
          <w:t xml:space="preserve"> </w:t>
        </w:r>
      </w:ins>
      <w:ins w:id="187" w:author="Tarek Loubani" w:date="2017-07-08T07:09:05Z">
        <w:r>
          <w:rPr>
            <w:rFonts w:cs="Times New Roman" w:ascii="Times New Roman" w:hAnsi="Times New Roman"/>
            <w:sz w:val="24"/>
            <w:szCs w:val="24"/>
          </w:rPr>
          <w:t xml:space="preserve">planned </w:t>
        </w:r>
      </w:ins>
      <w:ins w:id="188" w:author="Alexander Pavlosky" w:date="2017-06-20T17:47:00Z">
        <w:r>
          <w:rPr>
            <w:rFonts w:cs="Times New Roman" w:ascii="Times New Roman" w:hAnsi="Times New Roman"/>
            <w:sz w:val="24"/>
            <w:szCs w:val="24"/>
          </w:rPr>
          <w:t xml:space="preserve">open access projects. </w:t>
        </w:r>
      </w:ins>
      <w:r>
        <w:rPr>
          <w:rFonts w:cs="Times New Roman" w:ascii="Times New Roman" w:hAnsi="Times New Roman"/>
          <w:sz w:val="24"/>
          <w:szCs w:val="24"/>
        </w:rPr>
        <w:t xml:space="preserve">Future plans include expanding access by providing validated models of other </w:t>
      </w:r>
      <w:bookmarkStart w:id="83" w:name="_GoBack"/>
      <w:bookmarkEnd w:id="83"/>
      <w:r>
        <w:rPr>
          <w:rFonts w:cs="Times New Roman" w:ascii="Times New Roman" w:hAnsi="Times New Roman"/>
          <w:sz w:val="24"/>
          <w:szCs w:val="24"/>
        </w:rPr>
        <w:t>pieces of medical equipment, including pulse oximeters and ECG machines, allowing health institutions to sustainably produce affordable, high quality equipment for many clinicians.</w:t>
      </w:r>
    </w:p>
    <w:p>
      <w:pPr>
        <w:pStyle w:val="Standard"/>
        <w:spacing w:lineRule="auto" w:line="480"/>
        <w:rPr>
          <w:rFonts w:ascii="Times New Roman" w:hAnsi="Times New Roman" w:cs="Times New Roman"/>
          <w:b/>
          <w:b/>
          <w:i/>
          <w:i/>
          <w:sz w:val="24"/>
          <w:szCs w:val="24"/>
        </w:rPr>
      </w:pPr>
      <w:r>
        <w:rPr>
          <w:rFonts w:cs="Times New Roman" w:ascii="Times New Roman" w:hAnsi="Times New Roman"/>
          <w:b/>
          <w:i/>
          <w:sz w:val="24"/>
          <w:szCs w:val="24"/>
        </w:rPr>
      </w:r>
    </w:p>
    <w:p>
      <w:pPr>
        <w:pStyle w:val="Heading1"/>
        <w:rPr/>
      </w:pPr>
      <w:r>
        <w:rPr/>
        <w:t>Acknowledgments</w:t>
      </w:r>
    </w:p>
    <w:p>
      <w:pPr>
        <w:pStyle w:val="Standard"/>
        <w:spacing w:lineRule="auto" w:line="480"/>
        <w:rPr>
          <w:rFonts w:ascii="Times New Roman" w:hAnsi="Times New Roman" w:cs="Times New Roman"/>
          <w:sz w:val="24"/>
          <w:szCs w:val="24"/>
        </w:rPr>
      </w:pPr>
      <w:r>
        <w:rPr>
          <w:rFonts w:cs="Times New Roman" w:ascii="Times New Roman" w:hAnsi="Times New Roman"/>
          <w:sz w:val="24"/>
          <w:szCs w:val="24"/>
        </w:rPr>
        <w:t>We would like to thank Carrie Wakem for her administrative support throughout the course of this project.</w:t>
      </w:r>
      <w:r>
        <w:br w:type="page"/>
      </w:r>
    </w:p>
    <w:p>
      <w:pPr>
        <w:pStyle w:val="Standard"/>
        <w:spacing w:lineRule="auto" w:line="480"/>
        <w:jc w:val="center"/>
        <w:rPr>
          <w:rFonts w:ascii="Times New Roman" w:hAnsi="Times New Roman" w:cs="Times New Roman"/>
          <w:ins w:id="189" w:author="Alexander Pavlosky" w:date="2017-06-19T13:35:00Z"/>
          <w:b/>
          <w:b/>
          <w:sz w:val="24"/>
          <w:szCs w:val="24"/>
        </w:rPr>
      </w:pPr>
      <w:r>
        <w:rPr>
          <w:rFonts w:cs="Times New Roman" w:ascii="Times New Roman" w:hAnsi="Times New Roman"/>
          <w:b/>
          <w:sz w:val="24"/>
          <w:szCs w:val="24"/>
        </w:rPr>
        <w:t>Citations</w:t>
      </w:r>
    </w:p>
    <w:p>
      <w:pPr>
        <w:pStyle w:val="Bibliography"/>
        <w:pPrChange w:id="0" w:author="Alexander Pavlosky" w:date="2017-06-20T18:15:00Z"/>
        <w:rPr/>
      </w:pPr>
      <w:r>
        <w:fldChar w:fldCharType="begin"/>
      </w:r>
      <w:r>
        <w:instrText>ADDIN ZOTERO_BIBL {"custom":[]} CSL_BIBLIOGRAPHY</w:instrText>
      </w:r>
      <w:r>
        <w:fldChar w:fldCharType="separate"/>
      </w:r>
      <w:bookmarkStart w:id="84" w:name="__Fieldmark__675_277434326"/>
      <w:r>
        <w:rPr/>
      </w:r>
      <w:r>
        <w:rPr/>
      </w:r>
      <w:r>
        <w:fldChar w:fldCharType="end"/>
      </w:r>
      <w:ins w:id="190" w:author="Alexander Pavlosky" w:date="2017-06-20T18:15:00Z">
        <w:bookmarkStart w:id="85" w:name="__Fieldmark__1534_1355746229"/>
        <w:bookmarkStart w:id="86" w:name="__Fieldmark__1335_4221923628"/>
        <w:bookmarkStart w:id="87" w:name="__Fieldmark__1535_4134142040"/>
        <w:bookmarkEnd w:id="84"/>
        <w:bookmarkEnd w:id="86"/>
        <w:bookmarkEnd w:id="87"/>
        <w:r>
          <w:rPr>
            <w:rFonts w:cs="Calibri"/>
          </w:rPr>
          <w:t>1.</w:t>
        </w:r>
      </w:ins>
      <w:ins w:id="191" w:author="Alexander Pavlosky" w:date="2017-06-20T18:15:00Z">
        <w:r>
          <w:rPr>
            <w:rFonts w:cs="Calibri"/>
          </w:rPr>
          <w:tab/>
        </w:r>
      </w:ins>
      <w:ins w:id="192" w:author="Alexander Pavlosky" w:date="2017-06-20T18:15:00Z">
        <w:r>
          <w:rPr>
            <w:rFonts w:cs="Calibri"/>
          </w:rPr>
          <w:t xml:space="preserve">Laennec, R. T. H. De </w:t>
        </w:r>
      </w:ins>
      <w:ins w:id="193" w:author="Alexander Pavlosky" w:date="2017-06-20T18:15:00Z">
        <w:r>
          <w:rPr>
            <w:rFonts w:cs="Calibri"/>
          </w:rPr>
          <w:t>l’auscultation</w:t>
        </w:r>
      </w:ins>
      <w:ins w:id="194" w:author="Alexander Pavlosky" w:date="2017-06-20T18:15:00Z">
        <w:r>
          <w:rPr>
            <w:rFonts w:cs="Calibri"/>
          </w:rPr>
          <w:t xml:space="preserve"> </w:t>
        </w:r>
      </w:ins>
      <w:ins w:id="195" w:author="Alexander Pavlosky" w:date="2017-06-20T18:15:00Z">
        <w:r>
          <w:rPr>
            <w:rFonts w:cs="Calibri"/>
          </w:rPr>
          <w:t>médiate</w:t>
        </w:r>
      </w:ins>
      <w:ins w:id="196" w:author="Alexander Pavlosky" w:date="2017-06-20T18:15:00Z">
        <w:r>
          <w:rPr>
            <w:rFonts w:cs="Calibri"/>
          </w:rPr>
          <w:t xml:space="preserve"> </w:t>
        </w:r>
      </w:ins>
      <w:ins w:id="197" w:author="Alexander Pavlosky" w:date="2017-06-20T18:15:00Z">
        <w:r>
          <w:rPr>
            <w:rFonts w:cs="Calibri"/>
          </w:rPr>
          <w:t>ou</w:t>
        </w:r>
      </w:ins>
      <w:ins w:id="198" w:author="Alexander Pavlosky" w:date="2017-06-20T18:15:00Z">
        <w:r>
          <w:rPr>
            <w:rFonts w:cs="Calibri"/>
          </w:rPr>
          <w:t xml:space="preserve"> </w:t>
        </w:r>
      </w:ins>
      <w:ins w:id="199" w:author="Alexander Pavlosky" w:date="2017-06-20T18:15:00Z">
        <w:r>
          <w:rPr>
            <w:rFonts w:cs="Calibri"/>
          </w:rPr>
          <w:t>traité</w:t>
        </w:r>
      </w:ins>
      <w:ins w:id="200" w:author="Alexander Pavlosky" w:date="2017-06-20T18:15:00Z">
        <w:r>
          <w:rPr>
            <w:rFonts w:cs="Calibri"/>
          </w:rPr>
          <w:t xml:space="preserve"> du </w:t>
        </w:r>
      </w:ins>
      <w:ins w:id="201" w:author="Alexander Pavlosky" w:date="2017-06-20T18:15:00Z">
        <w:r>
          <w:rPr>
            <w:rFonts w:cs="Calibri"/>
          </w:rPr>
          <w:t>diagnos</w:t>
        </w:r>
      </w:ins>
      <w:ins w:id="202" w:author="Alexander Pavlosky" w:date="2017-06-20T18:15:00Z">
        <w:r>
          <w:rPr>
            <w:rFonts w:cs="Calibri"/>
          </w:rPr>
          <w:t xml:space="preserve">-tic de maladies des </w:t>
        </w:r>
      </w:ins>
      <w:ins w:id="203" w:author="Alexander Pavlosky" w:date="2017-06-20T18:15:00Z">
        <w:r>
          <w:rPr>
            <w:rFonts w:cs="Calibri"/>
          </w:rPr>
          <w:t>poumons</w:t>
        </w:r>
      </w:ins>
      <w:ins w:id="204" w:author="Alexander Pavlosky" w:date="2017-06-20T18:15:00Z">
        <w:r>
          <w:rPr>
            <w:rFonts w:cs="Calibri"/>
          </w:rPr>
          <w:t xml:space="preserve"> </w:t>
        </w:r>
      </w:ins>
      <w:ins w:id="205" w:author="Alexander Pavlosky" w:date="2017-06-20T18:15:00Z">
        <w:r>
          <w:rPr>
            <w:rFonts w:cs="Calibri"/>
          </w:rPr>
          <w:t>et</w:t>
        </w:r>
      </w:ins>
      <w:ins w:id="206" w:author="Alexander Pavlosky" w:date="2017-06-20T18:15:00Z">
        <w:r>
          <w:rPr>
            <w:rFonts w:cs="Calibri"/>
          </w:rPr>
          <w:t xml:space="preserve"> du </w:t>
        </w:r>
      </w:ins>
      <w:ins w:id="207" w:author="Alexander Pavlosky" w:date="2017-06-20T18:15:00Z">
        <w:r>
          <w:rPr>
            <w:rFonts w:cs="Calibri"/>
          </w:rPr>
          <w:t>coeur</w:t>
        </w:r>
      </w:ins>
      <w:ins w:id="208" w:author="Alexander Pavlosky" w:date="2017-06-20T18:15:00Z">
        <w:r>
          <w:rPr>
            <w:rFonts w:cs="Calibri"/>
          </w:rPr>
          <w:t xml:space="preserve">, </w:t>
        </w:r>
      </w:ins>
      <w:ins w:id="209" w:author="Alexander Pavlosky" w:date="2017-06-20T18:15:00Z">
        <w:r>
          <w:rPr>
            <w:rFonts w:cs="Calibri"/>
          </w:rPr>
          <w:t>fondé</w:t>
        </w:r>
      </w:ins>
      <w:ins w:id="210" w:author="Alexander Pavlosky" w:date="2017-06-20T18:15:00Z">
        <w:r>
          <w:rPr>
            <w:rFonts w:cs="Calibri"/>
          </w:rPr>
          <w:t xml:space="preserve"> </w:t>
        </w:r>
      </w:ins>
      <w:ins w:id="211" w:author="Alexander Pavlosky" w:date="2017-06-20T18:15:00Z">
        <w:r>
          <w:rPr>
            <w:rFonts w:cs="Calibri"/>
          </w:rPr>
          <w:t>principalement</w:t>
        </w:r>
      </w:ins>
      <w:ins w:id="212" w:author="Alexander Pavlosky" w:date="2017-06-20T18:15:00Z">
        <w:r>
          <w:rPr>
            <w:rFonts w:cs="Calibri"/>
          </w:rPr>
          <w:t xml:space="preserve"> </w:t>
        </w:r>
      </w:ins>
      <w:ins w:id="213" w:author="Alexander Pavlosky" w:date="2017-06-20T18:15:00Z">
        <w:r>
          <w:rPr>
            <w:rFonts w:cs="Calibri"/>
          </w:rPr>
          <w:t>surce</w:t>
        </w:r>
      </w:ins>
      <w:ins w:id="214" w:author="Alexander Pavlosky" w:date="2017-06-20T18:15:00Z">
        <w:r>
          <w:rPr>
            <w:rFonts w:cs="Calibri"/>
          </w:rPr>
          <w:t xml:space="preserve"> nouveau </w:t>
        </w:r>
      </w:ins>
      <w:ins w:id="215" w:author="Alexander Pavlosky" w:date="2017-06-20T18:15:00Z">
        <w:r>
          <w:rPr>
            <w:rFonts w:cs="Calibri"/>
          </w:rPr>
          <w:t>moyen</w:t>
        </w:r>
      </w:ins>
      <w:ins w:id="216" w:author="Alexander Pavlosky" w:date="2017-06-20T18:15:00Z">
        <w:r>
          <w:rPr>
            <w:rFonts w:cs="Calibri"/>
          </w:rPr>
          <w:t xml:space="preserve"> </w:t>
        </w:r>
      </w:ins>
      <w:ins w:id="217" w:author="Alexander Pavlosky" w:date="2017-06-20T18:15:00Z">
        <w:r>
          <w:rPr>
            <w:rFonts w:cs="Calibri"/>
          </w:rPr>
          <w:t>d’exploration</w:t>
        </w:r>
      </w:ins>
      <w:ins w:id="218" w:author="Alexander Pavlosky" w:date="2017-06-20T18:15:00Z">
        <w:r>
          <w:rPr>
            <w:rFonts w:cs="Calibri"/>
          </w:rPr>
          <w:t xml:space="preserve">. </w:t>
        </w:r>
      </w:ins>
      <w:ins w:id="219" w:author="Alexander Pavlosky" w:date="2017-06-20T18:15:00Z">
        <w:r>
          <w:rPr>
            <w:rFonts w:cs="Calibri"/>
            <w:i/>
            <w:iCs/>
          </w:rPr>
          <w:t>Bross</w:t>
        </w:r>
      </w:ins>
      <w:ins w:id="220" w:author="Alexander Pavlosky" w:date="2017-06-20T18:15:00Z">
        <w:r>
          <w:rPr>
            <w:rFonts w:cs="Calibri"/>
            <w:i/>
            <w:iCs/>
          </w:rPr>
          <w:t xml:space="preserve">. </w:t>
        </w:r>
      </w:ins>
      <w:ins w:id="221" w:author="Alexander Pavlosky" w:date="2017-06-20T18:15:00Z">
        <w:r>
          <w:rPr>
            <w:rFonts w:cs="Calibri"/>
            <w:i/>
            <w:iCs/>
          </w:rPr>
          <w:t>Chaude</w:t>
        </w:r>
      </w:ins>
      <w:ins w:id="222" w:author="Alexander Pavlosky" w:date="2017-06-20T18:15:00Z">
        <w:r>
          <w:rPr>
            <w:rFonts w:cs="Calibri"/>
            <w:i/>
            <w:iCs/>
          </w:rPr>
          <w:t xml:space="preserve"> Paris</w:t>
        </w:r>
      </w:ins>
      <w:ins w:id="223" w:author="Alexander Pavlosky" w:date="2017-06-20T18:15:00Z">
        <w:bookmarkEnd w:id="85"/>
        <w:r>
          <w:rPr>
            <w:rFonts w:cs="Calibri"/>
          </w:rPr>
          <w:t xml:space="preserve"> (1819).</w:t>
        </w:r>
      </w:ins>
    </w:p>
    <w:p>
      <w:pPr>
        <w:pStyle w:val="Bibliography"/>
        <w:pPrChange w:id="0" w:author="Alexander Pavlosky" w:date="2017-06-20T18:15:00Z"/>
        <w:rPr>
          <w:rFonts w:cs="Calibri"/>
        </w:rPr>
      </w:pPr>
      <w:r>
        <w:rPr>
          <w:rFonts w:cs="Calibri"/>
        </w:rPr>
        <w:t>2.</w:t>
      </w:r>
      <w:ins w:id="224" w:author="Alexander Pavlosky" w:date="2017-06-20T18:15:00Z">
        <w:r>
          <w:rPr>
            <w:rFonts w:cs="Calibri"/>
          </w:rPr>
          <w:tab/>
        </w:r>
      </w:ins>
      <w:ins w:id="225" w:author="Alexander Pavlosky" w:date="2017-06-20T18:15:00Z">
        <w:r>
          <w:rPr>
            <w:rFonts w:cs="Calibri"/>
          </w:rPr>
          <w:t xml:space="preserve">Johnston, F. D. &amp; Kline, E. M. An acoustical study of the stethoscope. </w:t>
        </w:r>
      </w:ins>
      <w:ins w:id="226" w:author="Alexander Pavlosky" w:date="2017-06-20T18:15:00Z">
        <w:r>
          <w:rPr>
            <w:rFonts w:cs="Calibri"/>
            <w:i/>
            <w:iCs/>
          </w:rPr>
          <w:t>Arch Intern Med</w:t>
        </w:r>
      </w:ins>
      <w:ins w:id="227" w:author="Alexander Pavlosky" w:date="2017-06-20T18:15:00Z">
        <w:r>
          <w:rPr>
            <w:rFonts w:cs="Calibri"/>
          </w:rPr>
          <w:t xml:space="preserve"> 328–339 (1940).</w:t>
        </w:r>
      </w:ins>
    </w:p>
    <w:p>
      <w:pPr>
        <w:pStyle w:val="Bibliography"/>
        <w:pPrChange w:id="0" w:author="Alexander Pavlosky" w:date="2017-06-20T18:15:00Z"/>
        <w:rPr>
          <w:rFonts w:cs="Calibri"/>
        </w:rPr>
      </w:pPr>
      <w:r>
        <w:rPr>
          <w:rFonts w:cs="Calibri"/>
        </w:rPr>
        <w:t>3.</w:t>
      </w:r>
      <w:ins w:id="228" w:author="Alexander Pavlosky" w:date="2017-06-20T18:15:00Z">
        <w:r>
          <w:rPr>
            <w:rFonts w:cs="Calibri"/>
          </w:rPr>
          <w:tab/>
        </w:r>
      </w:ins>
      <w:ins w:id="229" w:author="Alexander Pavlosky" w:date="2017-06-20T18:15:00Z">
        <w:r>
          <w:rPr>
            <w:rFonts w:cs="Calibri"/>
          </w:rPr>
          <w:t>Abella</w:t>
        </w:r>
      </w:ins>
      <w:ins w:id="230" w:author="Alexander Pavlosky" w:date="2017-06-20T18:15:00Z">
        <w:r>
          <w:rPr>
            <w:rFonts w:cs="Calibri"/>
          </w:rPr>
          <w:t xml:space="preserve">, M., </w:t>
        </w:r>
      </w:ins>
      <w:ins w:id="231" w:author="Alexander Pavlosky" w:date="2017-06-20T18:15:00Z">
        <w:r>
          <w:rPr>
            <w:rFonts w:cs="Calibri"/>
          </w:rPr>
          <w:t>Formolo</w:t>
        </w:r>
      </w:ins>
      <w:ins w:id="232" w:author="Alexander Pavlosky" w:date="2017-06-20T18:15:00Z">
        <w:r>
          <w:rPr>
            <w:rFonts w:cs="Calibri"/>
          </w:rPr>
          <w:t xml:space="preserve">, J. &amp; Penney, D. Comparison of the acoustic properties of six popular stethoscopes. </w:t>
        </w:r>
      </w:ins>
      <w:ins w:id="233" w:author="Alexander Pavlosky" w:date="2017-06-20T18:15:00Z">
        <w:r>
          <w:rPr>
            <w:rFonts w:cs="Calibri"/>
            <w:i/>
            <w:iCs/>
          </w:rPr>
          <w:t xml:space="preserve">J </w:t>
        </w:r>
      </w:ins>
      <w:ins w:id="234" w:author="Alexander Pavlosky" w:date="2017-06-20T18:15:00Z">
        <w:r>
          <w:rPr>
            <w:rFonts w:cs="Calibri"/>
            <w:i/>
            <w:iCs/>
          </w:rPr>
          <w:t>Acoust</w:t>
        </w:r>
      </w:ins>
      <w:ins w:id="235" w:author="Alexander Pavlosky" w:date="2017-06-20T18:15:00Z">
        <w:r>
          <w:rPr>
            <w:rFonts w:cs="Calibri"/>
            <w:i/>
            <w:iCs/>
          </w:rPr>
          <w:t xml:space="preserve"> </w:t>
        </w:r>
      </w:ins>
      <w:ins w:id="236" w:author="Alexander Pavlosky" w:date="2017-06-20T18:15:00Z">
        <w:r>
          <w:rPr>
            <w:rFonts w:cs="Calibri"/>
            <w:i/>
            <w:iCs/>
          </w:rPr>
          <w:t>Soc</w:t>
        </w:r>
      </w:ins>
      <w:ins w:id="237" w:author="Alexander Pavlosky" w:date="2017-06-20T18:15:00Z">
        <w:r>
          <w:rPr>
            <w:rFonts w:cs="Calibri"/>
            <w:i/>
            <w:iCs/>
          </w:rPr>
          <w:t xml:space="preserve"> AM</w:t>
        </w:r>
      </w:ins>
      <w:ins w:id="238" w:author="Alexander Pavlosky" w:date="2017-06-20T18:15:00Z">
        <w:r>
          <w:rPr>
            <w:rFonts w:cs="Calibri"/>
          </w:rPr>
          <w:t xml:space="preserve"> 2224–2228 (1992).</w:t>
        </w:r>
      </w:ins>
    </w:p>
    <w:p>
      <w:pPr>
        <w:pStyle w:val="Bibliography"/>
        <w:pPrChange w:id="0" w:author="Alexander Pavlosky" w:date="2017-06-20T18:15:00Z"/>
        <w:rPr>
          <w:rFonts w:cs="Calibri"/>
        </w:rPr>
      </w:pPr>
      <w:r>
        <w:rPr>
          <w:rFonts w:cs="Calibri"/>
        </w:rPr>
        <w:t>4.</w:t>
      </w:r>
      <w:ins w:id="239" w:author="Alexander Pavlosky" w:date="2017-06-20T18:15:00Z">
        <w:r>
          <w:rPr>
            <w:rFonts w:cs="Calibri"/>
          </w:rPr>
          <w:tab/>
        </w:r>
      </w:ins>
      <w:ins w:id="240" w:author="Alexander Pavlosky" w:date="2017-06-20T18:15:00Z">
        <w:r>
          <w:rPr>
            <w:rFonts w:cs="Calibri"/>
          </w:rPr>
          <w:t>Kindig</w:t>
        </w:r>
      </w:ins>
      <w:ins w:id="241" w:author="Alexander Pavlosky" w:date="2017-06-20T18:15:00Z">
        <w:r>
          <w:rPr>
            <w:rFonts w:cs="Calibri"/>
          </w:rPr>
          <w:t xml:space="preserve">, J., Beeson, T., Campbell, R., </w:t>
        </w:r>
      </w:ins>
      <w:ins w:id="242" w:author="Alexander Pavlosky" w:date="2017-06-20T18:15:00Z">
        <w:r>
          <w:rPr>
            <w:rFonts w:cs="Calibri"/>
          </w:rPr>
          <w:t>Andries</w:t>
        </w:r>
      </w:ins>
      <w:ins w:id="243" w:author="Alexander Pavlosky" w:date="2017-06-20T18:15:00Z">
        <w:r>
          <w:rPr>
            <w:rFonts w:cs="Calibri"/>
          </w:rPr>
          <w:t xml:space="preserve">, F. &amp; </w:t>
        </w:r>
      </w:ins>
      <w:ins w:id="244" w:author="Alexander Pavlosky" w:date="2017-06-20T18:15:00Z">
        <w:r>
          <w:rPr>
            <w:rFonts w:cs="Calibri"/>
          </w:rPr>
          <w:t>Tavel</w:t>
        </w:r>
      </w:ins>
      <w:ins w:id="245" w:author="Alexander Pavlosky" w:date="2017-06-20T18:15:00Z">
        <w:r>
          <w:rPr>
            <w:rFonts w:cs="Calibri"/>
          </w:rPr>
          <w:t xml:space="preserve">, M. Acoustical performance of the stethoscope: a comparative analysis. </w:t>
        </w:r>
      </w:ins>
      <w:ins w:id="246" w:author="Alexander Pavlosky" w:date="2017-06-20T18:15:00Z">
        <w:r>
          <w:rPr>
            <w:rFonts w:cs="Calibri"/>
            <w:i/>
            <w:iCs/>
          </w:rPr>
          <w:t>Am Heart J</w:t>
        </w:r>
      </w:ins>
      <w:ins w:id="247" w:author="Alexander Pavlosky" w:date="2017-06-20T18:15:00Z">
        <w:r>
          <w:rPr>
            <w:rFonts w:cs="Calibri"/>
          </w:rPr>
          <w:t xml:space="preserve"> </w:t>
        </w:r>
      </w:ins>
      <w:ins w:id="248" w:author="Alexander Pavlosky" w:date="2017-06-20T18:15:00Z">
        <w:r>
          <w:rPr>
            <w:rFonts w:cs="Calibri"/>
            <w:b/>
            <w:bCs/>
          </w:rPr>
          <w:t>104,</w:t>
        </w:r>
      </w:ins>
      <w:ins w:id="249" w:author="Alexander Pavlosky" w:date="2017-06-20T18:15:00Z">
        <w:r>
          <w:rPr>
            <w:rFonts w:cs="Calibri"/>
          </w:rPr>
          <w:t xml:space="preserve"> 269–275 (1982).</w:t>
        </w:r>
      </w:ins>
    </w:p>
    <w:p>
      <w:pPr>
        <w:pStyle w:val="Bibliography"/>
        <w:pPrChange w:id="0" w:author="Alexander Pavlosky" w:date="2017-06-20T18:15:00Z"/>
        <w:rPr>
          <w:rFonts w:cs="Calibri"/>
        </w:rPr>
      </w:pPr>
      <w:r>
        <w:rPr>
          <w:rFonts w:cs="Calibri"/>
        </w:rPr>
        <w:t>5.</w:t>
      </w:r>
      <w:ins w:id="250" w:author="Alexander Pavlosky" w:date="2017-06-20T18:15:00Z">
        <w:r>
          <w:rPr>
            <w:rFonts w:cs="Calibri"/>
          </w:rPr>
          <w:tab/>
        </w:r>
      </w:ins>
      <w:ins w:id="251" w:author="Alexander Pavlosky" w:date="2017-06-20T18:15:00Z">
        <w:r>
          <w:rPr>
            <w:rFonts w:cs="Calibri"/>
          </w:rPr>
          <w:t>Ertel</w:t>
        </w:r>
      </w:ins>
      <w:ins w:id="252" w:author="Alexander Pavlosky" w:date="2017-06-20T18:15:00Z">
        <w:r>
          <w:rPr>
            <w:rFonts w:cs="Calibri"/>
          </w:rPr>
          <w:t xml:space="preserve">, P., Lawrence, M., Brown, R. &amp; Stern AM. Stethoscope acoustics. I. The doctor and his stethoscope. </w:t>
        </w:r>
      </w:ins>
      <w:ins w:id="253" w:author="Alexander Pavlosky" w:date="2017-06-20T18:15:00Z">
        <w:r>
          <w:rPr>
            <w:rFonts w:cs="Calibri"/>
            <w:i/>
            <w:iCs/>
          </w:rPr>
          <w:t>Circulation</w:t>
        </w:r>
      </w:ins>
      <w:ins w:id="254" w:author="Alexander Pavlosky" w:date="2017-06-20T18:15:00Z">
        <w:r>
          <w:rPr>
            <w:rFonts w:cs="Calibri"/>
          </w:rPr>
          <w:t xml:space="preserve"> </w:t>
        </w:r>
      </w:ins>
      <w:ins w:id="255" w:author="Alexander Pavlosky" w:date="2017-06-20T18:15:00Z">
        <w:r>
          <w:rPr>
            <w:rFonts w:cs="Calibri"/>
            <w:b/>
            <w:bCs/>
          </w:rPr>
          <w:t>34,</w:t>
        </w:r>
      </w:ins>
      <w:ins w:id="256" w:author="Alexander Pavlosky" w:date="2017-06-20T18:15:00Z">
        <w:r>
          <w:rPr>
            <w:rFonts w:cs="Calibri"/>
          </w:rPr>
          <w:t xml:space="preserve"> 889–898 (1966).</w:t>
        </w:r>
      </w:ins>
    </w:p>
    <w:p>
      <w:pPr>
        <w:pStyle w:val="Bibliography"/>
        <w:pPrChange w:id="0" w:author="Alexander Pavlosky" w:date="2017-06-20T18:15:00Z"/>
        <w:rPr>
          <w:rFonts w:cs="Calibri"/>
        </w:rPr>
      </w:pPr>
      <w:ins w:id="257" w:author="Alexander Pavlosky" w:date="2017-06-20T18:15:00Z">
        <w:r>
          <w:rPr>
            <w:rFonts w:cs="Calibri"/>
          </w:rPr>
          <w:t>6.</w:t>
        </w:r>
      </w:ins>
      <w:ins w:id="258" w:author="Alexander Pavlosky" w:date="2017-06-20T18:15:00Z">
        <w:r>
          <w:rPr>
            <w:rFonts w:cs="Calibri"/>
          </w:rPr>
          <w:tab/>
        </w:r>
      </w:ins>
      <w:ins w:id="259" w:author="Alexander Pavlosky" w:date="2017-06-20T18:15:00Z">
        <w:r>
          <w:rPr>
            <w:rFonts w:cs="Calibri"/>
          </w:rPr>
          <w:t>Ertel</w:t>
        </w:r>
      </w:ins>
      <w:ins w:id="260" w:author="Alexander Pavlosky" w:date="2017-06-20T18:15:00Z">
        <w:r>
          <w:rPr>
            <w:rFonts w:cs="Calibri"/>
          </w:rPr>
          <w:t xml:space="preserve">, P., Lawrence, M., Brown, R. &amp; Stern AM. Stethoscope acoustics. II. Transmission and filtration patterns. </w:t>
        </w:r>
      </w:ins>
      <w:ins w:id="261" w:author="Alexander Pavlosky" w:date="2017-06-20T18:15:00Z">
        <w:r>
          <w:rPr>
            <w:rFonts w:cs="Calibri"/>
            <w:i/>
            <w:iCs/>
          </w:rPr>
          <w:t>Circulation</w:t>
        </w:r>
      </w:ins>
      <w:ins w:id="262" w:author="Alexander Pavlosky" w:date="2017-06-20T18:15:00Z">
        <w:r>
          <w:rPr>
            <w:rFonts w:cs="Calibri"/>
          </w:rPr>
          <w:t xml:space="preserve"> </w:t>
        </w:r>
      </w:ins>
      <w:ins w:id="263" w:author="Alexander Pavlosky" w:date="2017-06-20T18:15:00Z">
        <w:r>
          <w:rPr>
            <w:rFonts w:cs="Calibri"/>
            <w:b/>
            <w:bCs/>
          </w:rPr>
          <w:t>34,</w:t>
        </w:r>
      </w:ins>
      <w:ins w:id="264" w:author="Alexander Pavlosky" w:date="2017-06-20T18:15:00Z">
        <w:r>
          <w:rPr>
            <w:rFonts w:cs="Calibri"/>
          </w:rPr>
          <w:t xml:space="preserve"> 899–909 (1966).</w:t>
        </w:r>
      </w:ins>
    </w:p>
    <w:p>
      <w:pPr>
        <w:pStyle w:val="Bibliography"/>
        <w:pPrChange w:id="0" w:author="Alexander Pavlosky" w:date="2017-06-20T18:15:00Z"/>
        <w:rPr>
          <w:rFonts w:cs="Calibri"/>
        </w:rPr>
      </w:pPr>
      <w:r>
        <w:rPr>
          <w:rFonts w:cs="Calibri"/>
        </w:rPr>
        <w:t>7.</w:t>
      </w:r>
      <w:ins w:id="265" w:author="Alexander Pavlosky" w:date="2017-06-20T18:15:00Z">
        <w:r>
          <w:rPr>
            <w:rFonts w:cs="Calibri"/>
          </w:rPr>
          <w:tab/>
        </w:r>
      </w:ins>
      <w:ins w:id="266" w:author="Alexander Pavlosky" w:date="2017-06-20T18:15:00Z">
        <w:r>
          <w:rPr>
            <w:rFonts w:cs="Calibri"/>
          </w:rPr>
          <w:t>Ertel</w:t>
        </w:r>
      </w:ins>
      <w:ins w:id="267" w:author="Alexander Pavlosky" w:date="2017-06-20T18:15:00Z">
        <w:r>
          <w:rPr>
            <w:rFonts w:cs="Calibri"/>
          </w:rPr>
          <w:t xml:space="preserve">, P., Lawrence, M. &amp; Song, W. How to test stethoscopes. </w:t>
        </w:r>
      </w:ins>
      <w:ins w:id="268" w:author="Alexander Pavlosky" w:date="2017-06-20T18:15:00Z">
        <w:r>
          <w:rPr>
            <w:rFonts w:cs="Calibri"/>
            <w:i/>
            <w:iCs/>
          </w:rPr>
          <w:t xml:space="preserve">Med Res </w:t>
        </w:r>
      </w:ins>
      <w:ins w:id="269" w:author="Alexander Pavlosky" w:date="2017-06-20T18:15:00Z">
        <w:r>
          <w:rPr>
            <w:rFonts w:cs="Calibri"/>
            <w:i/>
            <w:iCs/>
          </w:rPr>
          <w:t>Eng</w:t>
        </w:r>
      </w:ins>
      <w:ins w:id="270" w:author="Alexander Pavlosky" w:date="2017-06-20T18:15:00Z">
        <w:r>
          <w:rPr>
            <w:rFonts w:cs="Calibri"/>
          </w:rPr>
          <w:t xml:space="preserve"> </w:t>
        </w:r>
      </w:ins>
      <w:ins w:id="271" w:author="Alexander Pavlosky" w:date="2017-06-20T18:15:00Z">
        <w:r>
          <w:rPr>
            <w:rFonts w:cs="Calibri"/>
            <w:b/>
            <w:bCs/>
          </w:rPr>
          <w:t>8,</w:t>
        </w:r>
      </w:ins>
      <w:ins w:id="272" w:author="Alexander Pavlosky" w:date="2017-06-20T18:15:00Z">
        <w:r>
          <w:rPr>
            <w:rFonts w:cs="Calibri"/>
          </w:rPr>
          <w:t xml:space="preserve"> 7–17 (1969).</w:t>
        </w:r>
      </w:ins>
    </w:p>
    <w:p>
      <w:pPr>
        <w:pStyle w:val="Bibliography"/>
        <w:pPrChange w:id="0" w:author="Alexander Pavlosky" w:date="2017-06-20T18:15:00Z"/>
        <w:rPr>
          <w:rFonts w:cs="Calibri"/>
        </w:rPr>
      </w:pPr>
      <w:ins w:id="273" w:author="Alexander Pavlosky" w:date="2017-06-20T18:15:00Z">
        <w:r>
          <w:rPr>
            <w:rFonts w:cs="Calibri"/>
          </w:rPr>
          <w:t>8.</w:t>
        </w:r>
      </w:ins>
      <w:ins w:id="274" w:author="Alexander Pavlosky" w:date="2017-06-20T18:15:00Z">
        <w:r>
          <w:rPr>
            <w:rFonts w:cs="Calibri"/>
          </w:rPr>
          <w:tab/>
        </w:r>
      </w:ins>
      <w:ins w:id="275" w:author="Alexander Pavlosky" w:date="2017-06-20T18:15:00Z">
        <w:r>
          <w:rPr>
            <w:rFonts w:cs="Calibri"/>
          </w:rPr>
          <w:t>Watrous</w:t>
        </w:r>
      </w:ins>
      <w:ins w:id="276" w:author="Alexander Pavlosky" w:date="2017-06-20T18:15:00Z">
        <w:r>
          <w:rPr>
            <w:rFonts w:cs="Calibri"/>
          </w:rPr>
          <w:t xml:space="preserve">, R., Grove, D. &amp; Bowen, D. Methods and results in characterizing electronic stethoscopes. </w:t>
        </w:r>
      </w:ins>
      <w:ins w:id="277" w:author="Alexander Pavlosky" w:date="2017-06-20T18:15:00Z">
        <w:r>
          <w:rPr>
            <w:rFonts w:cs="Calibri"/>
            <w:i/>
            <w:iCs/>
          </w:rPr>
          <w:t>Comput</w:t>
        </w:r>
      </w:ins>
      <w:ins w:id="278" w:author="Alexander Pavlosky" w:date="2017-06-20T18:15:00Z">
        <w:r>
          <w:rPr>
            <w:rFonts w:cs="Calibri"/>
            <w:i/>
            <w:iCs/>
          </w:rPr>
          <w:t xml:space="preserve">. </w:t>
        </w:r>
      </w:ins>
      <w:ins w:id="279" w:author="Alexander Pavlosky" w:date="2017-06-20T18:15:00Z">
        <w:r>
          <w:rPr>
            <w:rFonts w:cs="Calibri"/>
            <w:i/>
            <w:iCs/>
          </w:rPr>
          <w:t>Cardiol</w:t>
        </w:r>
      </w:ins>
      <w:ins w:id="280" w:author="Alexander Pavlosky" w:date="2017-06-20T18:15:00Z">
        <w:r>
          <w:rPr>
            <w:rFonts w:cs="Calibri"/>
            <w:i/>
            <w:iCs/>
          </w:rPr>
          <w:t>.</w:t>
        </w:r>
      </w:ins>
      <w:ins w:id="281" w:author="Alexander Pavlosky" w:date="2017-06-20T18:15:00Z">
        <w:r>
          <w:rPr>
            <w:rFonts w:cs="Calibri"/>
          </w:rPr>
          <w:t xml:space="preserve"> 653–656 (2002).</w:t>
        </w:r>
      </w:ins>
    </w:p>
    <w:p>
      <w:pPr>
        <w:pStyle w:val="Bibliography"/>
        <w:pPrChange w:id="0" w:author="Alexander Pavlosky" w:date="2017-06-20T18:15:00Z"/>
        <w:rPr>
          <w:rFonts w:cs="Calibri"/>
        </w:rPr>
      </w:pPr>
      <w:r>
        <w:rPr>
          <w:rFonts w:cs="Calibri"/>
        </w:rPr>
        <w:t>9.</w:t>
      </w:r>
      <w:ins w:id="282" w:author="Alexander Pavlosky" w:date="2017-06-20T18:15:00Z">
        <w:r>
          <w:rPr>
            <w:rFonts w:cs="Calibri"/>
          </w:rPr>
          <w:tab/>
        </w:r>
      </w:ins>
      <w:ins w:id="283" w:author="Alexander Pavlosky" w:date="2017-06-20T18:15:00Z">
        <w:r>
          <w:rPr>
            <w:rFonts w:cs="Calibri"/>
          </w:rPr>
          <w:t>Gavish</w:t>
        </w:r>
      </w:ins>
      <w:ins w:id="284" w:author="Alexander Pavlosky" w:date="2017-06-20T18:15:00Z">
        <w:r>
          <w:rPr>
            <w:rFonts w:cs="Calibri"/>
          </w:rPr>
          <w:t xml:space="preserve">, B. &amp; Heller, O. A practical method for evaluating stethoscopes. </w:t>
        </w:r>
      </w:ins>
      <w:ins w:id="285" w:author="Alexander Pavlosky" w:date="2017-06-20T18:15:00Z">
        <w:r>
          <w:rPr>
            <w:rFonts w:cs="Calibri"/>
            <w:i/>
            <w:iCs/>
          </w:rPr>
          <w:t xml:space="preserve">Biomed </w:t>
        </w:r>
      </w:ins>
      <w:ins w:id="286" w:author="Alexander Pavlosky" w:date="2017-06-20T18:15:00Z">
        <w:r>
          <w:rPr>
            <w:rFonts w:cs="Calibri"/>
            <w:i/>
            <w:iCs/>
          </w:rPr>
          <w:t>Instrum</w:t>
        </w:r>
      </w:ins>
      <w:ins w:id="287" w:author="Alexander Pavlosky" w:date="2017-06-20T18:15:00Z">
        <w:r>
          <w:rPr>
            <w:rFonts w:cs="Calibri"/>
            <w:i/>
            <w:iCs/>
          </w:rPr>
          <w:t xml:space="preserve"> </w:t>
        </w:r>
      </w:ins>
      <w:ins w:id="288" w:author="Alexander Pavlosky" w:date="2017-06-20T18:15:00Z">
        <w:r>
          <w:rPr>
            <w:rFonts w:cs="Calibri"/>
            <w:i/>
            <w:iCs/>
          </w:rPr>
          <w:t>Technol</w:t>
        </w:r>
      </w:ins>
      <w:ins w:id="289" w:author="Alexander Pavlosky" w:date="2017-06-20T18:15:00Z">
        <w:r>
          <w:rPr>
            <w:rFonts w:cs="Calibri"/>
          </w:rPr>
          <w:t xml:space="preserve"> </w:t>
        </w:r>
      </w:ins>
      <w:ins w:id="290" w:author="Alexander Pavlosky" w:date="2017-06-20T18:15:00Z">
        <w:r>
          <w:rPr>
            <w:rFonts w:cs="Calibri"/>
            <w:b/>
            <w:bCs/>
          </w:rPr>
          <w:t>26,</w:t>
        </w:r>
      </w:ins>
      <w:ins w:id="291" w:author="Alexander Pavlosky" w:date="2017-06-20T18:15:00Z">
        <w:r>
          <w:rPr>
            <w:rFonts w:cs="Calibri"/>
          </w:rPr>
          <w:t xml:space="preserve"> 97–102 (1992).</w:t>
        </w:r>
      </w:ins>
    </w:p>
    <w:p>
      <w:pPr>
        <w:pStyle w:val="Bibliography"/>
        <w:pPrChange w:id="0" w:author="Alexander Pavlosky" w:date="2017-06-20T18:15:00Z"/>
        <w:rPr>
          <w:rFonts w:cs="Calibri"/>
        </w:rPr>
      </w:pPr>
      <w:r>
        <w:rPr>
          <w:rFonts w:cs="Calibri"/>
        </w:rPr>
        <w:t>10.</w:t>
      </w:r>
      <w:ins w:id="292" w:author="Alexander Pavlosky" w:date="2017-06-20T18:15:00Z">
        <w:r>
          <w:rPr>
            <w:rFonts w:cs="Calibri"/>
          </w:rPr>
          <w:tab/>
        </w:r>
      </w:ins>
      <w:ins w:id="293" w:author="Alexander Pavlosky" w:date="2017-06-20T18:15:00Z">
        <w:r>
          <w:rPr>
            <w:rFonts w:cs="Calibri"/>
          </w:rPr>
          <w:t xml:space="preserve">Royston, T., Zhang, X., </w:t>
        </w:r>
      </w:ins>
      <w:ins w:id="294" w:author="Alexander Pavlosky" w:date="2017-06-20T18:15:00Z">
        <w:r>
          <w:rPr>
            <w:rFonts w:cs="Calibri"/>
          </w:rPr>
          <w:t>Mansy</w:t>
        </w:r>
      </w:ins>
      <w:ins w:id="295" w:author="Alexander Pavlosky" w:date="2017-06-20T18:15:00Z">
        <w:r>
          <w:rPr>
            <w:rFonts w:cs="Calibri"/>
          </w:rPr>
          <w:t xml:space="preserve">, H. &amp; Sandler, R. Modeling sound transmission through the pulmonary system and chest with application to diagnosis of a collapsed lung. </w:t>
        </w:r>
      </w:ins>
      <w:ins w:id="296" w:author="Alexander Pavlosky" w:date="2017-06-20T18:15:00Z">
        <w:r>
          <w:rPr>
            <w:rFonts w:cs="Calibri"/>
            <w:i/>
            <w:iCs/>
          </w:rPr>
          <w:t xml:space="preserve">J </w:t>
        </w:r>
      </w:ins>
      <w:ins w:id="297" w:author="Alexander Pavlosky" w:date="2017-06-20T18:15:00Z">
        <w:r>
          <w:rPr>
            <w:rFonts w:cs="Calibri"/>
            <w:i/>
            <w:iCs/>
          </w:rPr>
          <w:t>Acoust</w:t>
        </w:r>
      </w:ins>
      <w:ins w:id="298" w:author="Alexander Pavlosky" w:date="2017-06-20T18:15:00Z">
        <w:r>
          <w:rPr>
            <w:rFonts w:cs="Calibri"/>
            <w:i/>
            <w:iCs/>
          </w:rPr>
          <w:t xml:space="preserve"> </w:t>
        </w:r>
      </w:ins>
      <w:ins w:id="299" w:author="Alexander Pavlosky" w:date="2017-06-20T18:15:00Z">
        <w:r>
          <w:rPr>
            <w:rFonts w:cs="Calibri"/>
            <w:i/>
            <w:iCs/>
          </w:rPr>
          <w:t>Soc</w:t>
        </w:r>
      </w:ins>
      <w:ins w:id="300" w:author="Alexander Pavlosky" w:date="2017-06-20T18:15:00Z">
        <w:r>
          <w:rPr>
            <w:rFonts w:cs="Calibri"/>
            <w:i/>
            <w:iCs/>
          </w:rPr>
          <w:t xml:space="preserve"> Am</w:t>
        </w:r>
      </w:ins>
      <w:ins w:id="301" w:author="Alexander Pavlosky" w:date="2017-06-20T18:15:00Z">
        <w:r>
          <w:rPr>
            <w:rFonts w:cs="Calibri"/>
          </w:rPr>
          <w:t xml:space="preserve"> </w:t>
        </w:r>
      </w:ins>
      <w:ins w:id="302" w:author="Alexander Pavlosky" w:date="2017-06-20T18:15:00Z">
        <w:r>
          <w:rPr>
            <w:rFonts w:cs="Calibri"/>
            <w:b/>
            <w:bCs/>
          </w:rPr>
          <w:t>111,</w:t>
        </w:r>
      </w:ins>
      <w:ins w:id="303" w:author="Alexander Pavlosky" w:date="2017-06-20T18:15:00Z">
        <w:r>
          <w:rPr>
            <w:rFonts w:cs="Calibri"/>
          </w:rPr>
          <w:t xml:space="preserve"> 1931–1946</w:t>
        </w:r>
      </w:ins>
    </w:p>
    <w:p>
      <w:pPr>
        <w:pStyle w:val="Bibliography"/>
        <w:pPrChange w:id="0" w:author="Alexander Pavlosky" w:date="2017-06-20T18:15:00Z"/>
        <w:rPr>
          <w:rFonts w:cs="Calibri"/>
        </w:rPr>
      </w:pPr>
      <w:r>
        <w:rPr>
          <w:rFonts w:cs="Calibri"/>
        </w:rPr>
        <w:t>11.</w:t>
      </w:r>
      <w:ins w:id="304" w:author="Alexander Pavlosky" w:date="2017-06-20T18:15:00Z">
        <w:r>
          <w:rPr>
            <w:rFonts w:cs="Calibri"/>
          </w:rPr>
          <w:tab/>
        </w:r>
      </w:ins>
      <w:ins w:id="305" w:author="Alexander Pavlosky" w:date="2017-06-20T18:15:00Z">
        <w:r>
          <w:rPr>
            <w:rFonts w:cs="Calibri"/>
          </w:rPr>
          <w:t>Padmanabhan</w:t>
        </w:r>
      </w:ins>
      <w:ins w:id="306" w:author="Alexander Pavlosky" w:date="2017-06-20T18:15:00Z">
        <w:r>
          <w:rPr>
            <w:rFonts w:cs="Calibri"/>
          </w:rPr>
          <w:t xml:space="preserve">, V., </w:t>
        </w:r>
      </w:ins>
      <w:ins w:id="307" w:author="Alexander Pavlosky" w:date="2017-06-20T18:15:00Z">
        <w:r>
          <w:rPr>
            <w:rFonts w:cs="Calibri"/>
          </w:rPr>
          <w:t>Semmlow</w:t>
        </w:r>
      </w:ins>
      <w:ins w:id="308" w:author="Alexander Pavlosky" w:date="2017-06-20T18:15:00Z">
        <w:r>
          <w:rPr>
            <w:rFonts w:cs="Calibri"/>
          </w:rPr>
          <w:t xml:space="preserve">, J. &amp; </w:t>
        </w:r>
      </w:ins>
      <w:ins w:id="309" w:author="Alexander Pavlosky" w:date="2017-06-20T18:15:00Z">
        <w:r>
          <w:rPr>
            <w:rFonts w:cs="Calibri"/>
          </w:rPr>
          <w:t>Welkowitz</w:t>
        </w:r>
      </w:ins>
      <w:ins w:id="310" w:author="Alexander Pavlosky" w:date="2017-06-20T18:15:00Z">
        <w:r>
          <w:rPr>
            <w:rFonts w:cs="Calibri"/>
          </w:rPr>
          <w:t xml:space="preserve">, W. Accelerometer type cardiac transducer for detection of low-level heart sounds. </w:t>
        </w:r>
      </w:ins>
      <w:ins w:id="311" w:author="Alexander Pavlosky" w:date="2017-06-20T18:15:00Z">
        <w:r>
          <w:rPr>
            <w:rFonts w:cs="Calibri"/>
            <w:i/>
            <w:iCs/>
          </w:rPr>
          <w:t xml:space="preserve">IEEE Trans Biomed </w:t>
        </w:r>
      </w:ins>
      <w:ins w:id="312" w:author="Alexander Pavlosky" w:date="2017-06-20T18:15:00Z">
        <w:r>
          <w:rPr>
            <w:rFonts w:cs="Calibri"/>
            <w:i/>
            <w:iCs/>
          </w:rPr>
          <w:t>Eng</w:t>
        </w:r>
      </w:ins>
      <w:ins w:id="313" w:author="Alexander Pavlosky" w:date="2017-06-20T18:15:00Z">
        <w:r>
          <w:rPr>
            <w:rFonts w:cs="Calibri"/>
          </w:rPr>
          <w:t xml:space="preserve"> </w:t>
        </w:r>
      </w:ins>
      <w:ins w:id="314" w:author="Alexander Pavlosky" w:date="2017-06-20T18:15:00Z">
        <w:r>
          <w:rPr>
            <w:rFonts w:cs="Calibri"/>
            <w:b/>
            <w:bCs/>
          </w:rPr>
          <w:t>40,</w:t>
        </w:r>
      </w:ins>
      <w:ins w:id="315" w:author="Alexander Pavlosky" w:date="2017-06-20T18:15:00Z">
        <w:r>
          <w:rPr>
            <w:rFonts w:cs="Calibri"/>
          </w:rPr>
          <w:t xml:space="preserve"> 21–28 (1993).</w:t>
        </w:r>
      </w:ins>
    </w:p>
    <w:p>
      <w:pPr>
        <w:pStyle w:val="Bibliography"/>
        <w:pPrChange w:id="0" w:author="Alexander Pavlosky" w:date="2017-06-20T18:15:00Z"/>
        <w:rPr>
          <w:rFonts w:cs="Calibri"/>
        </w:rPr>
      </w:pPr>
      <w:r>
        <w:rPr>
          <w:rFonts w:cs="Calibri"/>
        </w:rPr>
        <w:t>12.</w:t>
      </w:r>
      <w:ins w:id="316" w:author="Alexander Pavlosky" w:date="2017-06-20T18:15:00Z">
        <w:r>
          <w:rPr>
            <w:rFonts w:cs="Calibri"/>
          </w:rPr>
          <w:tab/>
        </w:r>
      </w:ins>
      <w:ins w:id="317" w:author="Alexander Pavlosky" w:date="2017-06-20T18:15:00Z">
        <w:r>
          <w:rPr>
            <w:rFonts w:cs="Calibri"/>
          </w:rPr>
          <w:t>Pasterkamp</w:t>
        </w:r>
      </w:ins>
      <w:ins w:id="318" w:author="Alexander Pavlosky" w:date="2017-06-20T18:15:00Z">
        <w:r>
          <w:rPr>
            <w:rFonts w:cs="Calibri"/>
          </w:rPr>
          <w:t xml:space="preserve">, H., </w:t>
        </w:r>
      </w:ins>
      <w:ins w:id="319" w:author="Alexander Pavlosky" w:date="2017-06-20T18:15:00Z">
        <w:r>
          <w:rPr>
            <w:rFonts w:cs="Calibri"/>
          </w:rPr>
          <w:t>Kraman</w:t>
        </w:r>
      </w:ins>
      <w:ins w:id="320" w:author="Alexander Pavlosky" w:date="2017-06-20T18:15:00Z">
        <w:r>
          <w:rPr>
            <w:rFonts w:cs="Calibri"/>
          </w:rPr>
          <w:t xml:space="preserve">, S. S. &amp; </w:t>
        </w:r>
      </w:ins>
      <w:ins w:id="321" w:author="Alexander Pavlosky" w:date="2017-06-20T18:15:00Z">
        <w:r>
          <w:rPr>
            <w:rFonts w:cs="Calibri"/>
          </w:rPr>
          <w:t>Wodicka</w:t>
        </w:r>
      </w:ins>
      <w:ins w:id="322" w:author="Alexander Pavlosky" w:date="2017-06-20T18:15:00Z">
        <w:r>
          <w:rPr>
            <w:rFonts w:cs="Calibri"/>
          </w:rPr>
          <w:t xml:space="preserve">, G. R. Respiratory sounds. Advances beyond the stethoscope. </w:t>
        </w:r>
      </w:ins>
      <w:ins w:id="323" w:author="Alexander Pavlosky" w:date="2017-06-20T18:15:00Z">
        <w:r>
          <w:rPr>
            <w:rFonts w:cs="Calibri"/>
            <w:i/>
            <w:iCs/>
          </w:rPr>
          <w:t xml:space="preserve">Am. J. </w:t>
        </w:r>
      </w:ins>
      <w:ins w:id="324" w:author="Alexander Pavlosky" w:date="2017-06-20T18:15:00Z">
        <w:r>
          <w:rPr>
            <w:rFonts w:cs="Calibri"/>
            <w:i/>
            <w:iCs/>
          </w:rPr>
          <w:t>Respir</w:t>
        </w:r>
      </w:ins>
      <w:ins w:id="325" w:author="Alexander Pavlosky" w:date="2017-06-20T18:15:00Z">
        <w:r>
          <w:rPr>
            <w:rFonts w:cs="Calibri"/>
            <w:i/>
            <w:iCs/>
          </w:rPr>
          <w:t>. Crit. Care Med.</w:t>
        </w:r>
      </w:ins>
      <w:ins w:id="326" w:author="Alexander Pavlosky" w:date="2017-06-20T18:15:00Z">
        <w:r>
          <w:rPr>
            <w:rFonts w:cs="Calibri"/>
          </w:rPr>
          <w:t xml:space="preserve"> </w:t>
        </w:r>
      </w:ins>
      <w:ins w:id="327" w:author="Alexander Pavlosky" w:date="2017-06-20T18:15:00Z">
        <w:r>
          <w:rPr>
            <w:rFonts w:cs="Calibri"/>
            <w:b/>
            <w:bCs/>
          </w:rPr>
          <w:t>156,</w:t>
        </w:r>
      </w:ins>
      <w:ins w:id="328" w:author="Alexander Pavlosky" w:date="2017-06-20T18:15:00Z">
        <w:r>
          <w:rPr>
            <w:rFonts w:cs="Calibri"/>
          </w:rPr>
          <w:t xml:space="preserve"> 974–987 (1997).</w:t>
        </w:r>
      </w:ins>
    </w:p>
    <w:p>
      <w:pPr>
        <w:pStyle w:val="Bibliography"/>
        <w:pPrChange w:id="0" w:author="Alexander Pavlosky" w:date="2017-06-20T18:15:00Z"/>
        <w:rPr>
          <w:rFonts w:cs="Calibri"/>
        </w:rPr>
      </w:pPr>
      <w:r>
        <w:rPr>
          <w:rFonts w:cs="Calibri"/>
        </w:rPr>
        <w:t>13.</w:t>
      </w:r>
      <w:ins w:id="329" w:author="Alexander Pavlosky" w:date="2017-06-20T18:15:00Z">
        <w:r>
          <w:rPr>
            <w:rFonts w:cs="Calibri"/>
          </w:rPr>
          <w:tab/>
        </w:r>
      </w:ins>
      <w:ins w:id="330" w:author="Alexander Pavlosky" w:date="2017-06-20T18:15:00Z">
        <w:r>
          <w:rPr>
            <w:rFonts w:cs="Calibri"/>
          </w:rPr>
          <w:t>Ertel</w:t>
        </w:r>
      </w:ins>
      <w:ins w:id="331" w:author="Alexander Pavlosky" w:date="2017-06-20T18:15:00Z">
        <w:r>
          <w:rPr>
            <w:rFonts w:cs="Calibri"/>
          </w:rPr>
          <w:t xml:space="preserve">, P., Lawrence, M. &amp; Song, W. Stethoscope acoustics and the engineer: Concepts and problems. </w:t>
        </w:r>
      </w:ins>
      <w:ins w:id="332" w:author="Alexander Pavlosky" w:date="2017-06-20T18:15:00Z">
        <w:r>
          <w:rPr>
            <w:rFonts w:cs="Calibri"/>
            <w:i/>
            <w:iCs/>
          </w:rPr>
          <w:t xml:space="preserve">J Audio </w:t>
        </w:r>
      </w:ins>
      <w:ins w:id="333" w:author="Alexander Pavlosky" w:date="2017-06-20T18:15:00Z">
        <w:r>
          <w:rPr>
            <w:rFonts w:cs="Calibri"/>
            <w:i/>
            <w:iCs/>
          </w:rPr>
          <w:t>Eng</w:t>
        </w:r>
      </w:ins>
      <w:ins w:id="334" w:author="Alexander Pavlosky" w:date="2017-06-20T18:15:00Z">
        <w:r>
          <w:rPr>
            <w:rFonts w:cs="Calibri"/>
            <w:i/>
            <w:iCs/>
          </w:rPr>
          <w:t xml:space="preserve"> </w:t>
        </w:r>
      </w:ins>
      <w:ins w:id="335" w:author="Alexander Pavlosky" w:date="2017-06-20T18:15:00Z">
        <w:r>
          <w:rPr>
            <w:rFonts w:cs="Calibri"/>
            <w:i/>
            <w:iCs/>
          </w:rPr>
          <w:t>Soc</w:t>
        </w:r>
      </w:ins>
      <w:ins w:id="336" w:author="Alexander Pavlosky" w:date="2017-06-20T18:15:00Z">
        <w:r>
          <w:rPr>
            <w:rFonts w:cs="Calibri"/>
          </w:rPr>
          <w:t xml:space="preserve"> </w:t>
        </w:r>
      </w:ins>
      <w:ins w:id="337" w:author="Alexander Pavlosky" w:date="2017-06-20T18:15:00Z">
        <w:r>
          <w:rPr>
            <w:rFonts w:cs="Calibri"/>
            <w:b/>
            <w:bCs/>
          </w:rPr>
          <w:t>19,</w:t>
        </w:r>
      </w:ins>
      <w:ins w:id="338" w:author="Alexander Pavlosky" w:date="2017-06-20T18:15:00Z">
        <w:r>
          <w:rPr>
            <w:rFonts w:cs="Calibri"/>
          </w:rPr>
          <w:t xml:space="preserve"> 182–186 (1971).</w:t>
        </w:r>
      </w:ins>
    </w:p>
    <w:p>
      <w:pPr>
        <w:pStyle w:val="Bibliography"/>
        <w:pPrChange w:id="0" w:author="Alexander Pavlosky" w:date="2017-06-20T18:15:00Z"/>
        <w:rPr>
          <w:rFonts w:cs="Calibri"/>
        </w:rPr>
      </w:pPr>
      <w:r>
        <w:rPr>
          <w:rFonts w:cs="Calibri"/>
        </w:rPr>
        <w:t>14.</w:t>
      </w:r>
      <w:ins w:id="339" w:author="Alexander Pavlosky" w:date="2017-06-20T18:15:00Z">
        <w:r>
          <w:rPr>
            <w:rFonts w:cs="Calibri"/>
          </w:rPr>
          <w:tab/>
        </w:r>
      </w:ins>
      <w:ins w:id="340" w:author="Alexander Pavlosky" w:date="2017-06-20T18:15:00Z">
        <w:r>
          <w:rPr>
            <w:rFonts w:cs="Calibri"/>
          </w:rPr>
          <w:t xml:space="preserve">Rappaport, M. B. &amp; Sprague, H. B. Physiologic and physical laws that govern </w:t>
        </w:r>
      </w:ins>
      <w:ins w:id="341" w:author="Alexander Pavlosky" w:date="2017-06-20T18:15:00Z">
        <w:r>
          <w:rPr>
            <w:rFonts w:cs="Calibri"/>
          </w:rPr>
          <w:t>ausculation</w:t>
        </w:r>
      </w:ins>
      <w:ins w:id="342" w:author="Alexander Pavlosky" w:date="2017-06-20T18:15:00Z">
        <w:r>
          <w:rPr>
            <w:rFonts w:cs="Calibri"/>
          </w:rPr>
          <w:t xml:space="preserve">, and their clinical application: The acoustic stethoscope and the electrical amplifying stethoscope and </w:t>
        </w:r>
      </w:ins>
      <w:ins w:id="343" w:author="Alexander Pavlosky" w:date="2017-06-20T18:15:00Z">
        <w:r>
          <w:rPr>
            <w:rFonts w:cs="Calibri"/>
          </w:rPr>
          <w:t>stethograph</w:t>
        </w:r>
      </w:ins>
      <w:ins w:id="344" w:author="Alexander Pavlosky" w:date="2017-06-20T18:15:00Z">
        <w:r>
          <w:rPr>
            <w:rFonts w:cs="Calibri"/>
          </w:rPr>
          <w:t xml:space="preserve">. </w:t>
        </w:r>
      </w:ins>
      <w:ins w:id="345" w:author="Alexander Pavlosky" w:date="2017-06-20T18:15:00Z">
        <w:r>
          <w:rPr>
            <w:rFonts w:cs="Calibri"/>
            <w:i/>
            <w:iCs/>
          </w:rPr>
          <w:t>Am Heart J</w:t>
        </w:r>
      </w:ins>
      <w:ins w:id="346" w:author="Alexander Pavlosky" w:date="2017-06-20T18:15:00Z">
        <w:r>
          <w:rPr>
            <w:rFonts w:cs="Calibri"/>
          </w:rPr>
          <w:t xml:space="preserve"> </w:t>
        </w:r>
      </w:ins>
      <w:ins w:id="347" w:author="Alexander Pavlosky" w:date="2017-06-20T18:15:00Z">
        <w:r>
          <w:rPr>
            <w:rFonts w:cs="Calibri"/>
            <w:b/>
            <w:bCs/>
          </w:rPr>
          <w:t>21,</w:t>
        </w:r>
      </w:ins>
      <w:ins w:id="348" w:author="Alexander Pavlosky" w:date="2017-06-20T18:15:00Z">
        <w:r>
          <w:rPr>
            <w:rFonts w:cs="Calibri"/>
          </w:rPr>
          <w:t xml:space="preserve"> 257–318 (1941).</w:t>
        </w:r>
      </w:ins>
    </w:p>
    <w:p>
      <w:pPr>
        <w:pStyle w:val="Bibliography"/>
        <w:pPrChange w:id="0" w:author="Alexander Pavlosky" w:date="2017-06-20T18:15:00Z"/>
        <w:rPr>
          <w:rFonts w:cs="Calibri"/>
        </w:rPr>
      </w:pPr>
      <w:r>
        <w:rPr>
          <w:rFonts w:cs="Calibri"/>
        </w:rPr>
        <w:t>15.</w:t>
      </w:r>
      <w:ins w:id="349" w:author="Alexander Pavlosky" w:date="2017-06-20T18:15:00Z">
        <w:r>
          <w:rPr>
            <w:rFonts w:cs="Calibri"/>
          </w:rPr>
          <w:tab/>
        </w:r>
      </w:ins>
      <w:ins w:id="350" w:author="Alexander Pavlosky" w:date="2017-06-20T18:15:00Z">
        <w:r>
          <w:rPr>
            <w:rFonts w:cs="Calibri"/>
          </w:rPr>
          <w:t xml:space="preserve">Rappaport, M. B. &amp; Sprague, H. B. The effects of tubing bore on stethoscope efficiency. </w:t>
        </w:r>
      </w:ins>
      <w:ins w:id="351" w:author="Alexander Pavlosky" w:date="2017-06-20T18:15:00Z">
        <w:r>
          <w:rPr>
            <w:rFonts w:cs="Calibri"/>
            <w:i/>
            <w:iCs/>
          </w:rPr>
          <w:t>Am Heart J</w:t>
        </w:r>
      </w:ins>
      <w:ins w:id="352" w:author="Alexander Pavlosky" w:date="2017-06-20T18:15:00Z">
        <w:r>
          <w:rPr>
            <w:rFonts w:cs="Calibri"/>
          </w:rPr>
          <w:t xml:space="preserve"> 605–609 (1951).</w:t>
        </w:r>
      </w:ins>
    </w:p>
    <w:p>
      <w:pPr>
        <w:pStyle w:val="Bibliography"/>
        <w:pPrChange w:id="0" w:author="Alexander Pavlosky" w:date="2017-06-20T18:15:00Z"/>
        <w:rPr>
          <w:rFonts w:cs="Calibri"/>
        </w:rPr>
      </w:pPr>
      <w:r>
        <w:rPr>
          <w:rFonts w:cs="Calibri"/>
        </w:rPr>
        <w:t>16.</w:t>
      </w:r>
      <w:ins w:id="353" w:author="Alexander Pavlosky" w:date="2017-06-20T18:15:00Z">
        <w:r>
          <w:rPr>
            <w:rFonts w:cs="Calibri"/>
          </w:rPr>
          <w:tab/>
        </w:r>
      </w:ins>
      <w:ins w:id="354" w:author="Alexander Pavlosky" w:date="2017-06-20T18:15:00Z">
        <w:r>
          <w:rPr>
            <w:rFonts w:cs="Calibri"/>
          </w:rPr>
          <w:t xml:space="preserve">Rappaport, M. B. &amp; Sprague, H. B. The effects of improper fitting of stethoscope to ears on </w:t>
        </w:r>
      </w:ins>
      <w:ins w:id="355" w:author="Alexander Pavlosky" w:date="2017-06-20T18:15:00Z">
        <w:r>
          <w:rPr>
            <w:rFonts w:cs="Calibri"/>
          </w:rPr>
          <w:t>auscultatory</w:t>
        </w:r>
      </w:ins>
      <w:ins w:id="356" w:author="Alexander Pavlosky" w:date="2017-06-20T18:15:00Z">
        <w:r>
          <w:rPr>
            <w:rFonts w:cs="Calibri"/>
          </w:rPr>
          <w:t xml:space="preserve"> efficiency. </w:t>
        </w:r>
      </w:ins>
      <w:ins w:id="357" w:author="Alexander Pavlosky" w:date="2017-06-20T18:15:00Z">
        <w:r>
          <w:rPr>
            <w:rFonts w:cs="Calibri"/>
            <w:i/>
            <w:iCs/>
          </w:rPr>
          <w:t>Am Heart J</w:t>
        </w:r>
      </w:ins>
      <w:ins w:id="358" w:author="Alexander Pavlosky" w:date="2017-06-20T18:15:00Z">
        <w:r>
          <w:rPr>
            <w:rFonts w:cs="Calibri"/>
          </w:rPr>
          <w:t xml:space="preserve"> </w:t>
        </w:r>
      </w:ins>
      <w:ins w:id="359" w:author="Alexander Pavlosky" w:date="2017-06-20T18:15:00Z">
        <w:r>
          <w:rPr>
            <w:rFonts w:cs="Calibri"/>
            <w:b/>
            <w:bCs/>
          </w:rPr>
          <w:t>43,</w:t>
        </w:r>
      </w:ins>
      <w:ins w:id="360" w:author="Alexander Pavlosky" w:date="2017-06-20T18:15:00Z">
        <w:r>
          <w:rPr>
            <w:rFonts w:cs="Calibri"/>
          </w:rPr>
          <w:t xml:space="preserve"> 713–715 (1952).</w:t>
        </w:r>
      </w:ins>
    </w:p>
    <w:p>
      <w:pPr>
        <w:pStyle w:val="Bibliography"/>
        <w:pPrChange w:id="0" w:author="Alexander Pavlosky" w:date="2017-06-20T18:15:00Z"/>
        <w:rPr>
          <w:rFonts w:cs="Calibri"/>
        </w:rPr>
      </w:pPr>
      <w:r>
        <w:rPr>
          <w:rFonts w:cs="Calibri"/>
        </w:rPr>
        <w:t>17.</w:t>
      </w:r>
      <w:ins w:id="361" w:author="Alexander Pavlosky" w:date="2017-06-20T18:15:00Z">
        <w:r>
          <w:rPr>
            <w:rFonts w:cs="Calibri"/>
          </w:rPr>
          <w:tab/>
        </w:r>
      </w:ins>
      <w:ins w:id="362" w:author="Alexander Pavlosky" w:date="2017-06-20T18:15:00Z">
        <w:r>
          <w:rPr>
            <w:rFonts w:cs="Calibri"/>
          </w:rPr>
          <w:t xml:space="preserve">Groom, D. The effect of background noise on cardiac auscultation. </w:t>
        </w:r>
      </w:ins>
      <w:ins w:id="363" w:author="Alexander Pavlosky" w:date="2017-06-20T18:15:00Z">
        <w:r>
          <w:rPr>
            <w:rFonts w:cs="Calibri"/>
            <w:i/>
            <w:iCs/>
          </w:rPr>
          <w:t>Am Heart J</w:t>
        </w:r>
      </w:ins>
      <w:ins w:id="364" w:author="Alexander Pavlosky" w:date="2017-06-20T18:15:00Z">
        <w:r>
          <w:rPr>
            <w:rFonts w:cs="Calibri"/>
          </w:rPr>
          <w:t xml:space="preserve"> </w:t>
        </w:r>
      </w:ins>
      <w:ins w:id="365" w:author="Alexander Pavlosky" w:date="2017-06-20T18:15:00Z">
        <w:r>
          <w:rPr>
            <w:rFonts w:cs="Calibri"/>
            <w:b/>
            <w:bCs/>
          </w:rPr>
          <w:t>52,</w:t>
        </w:r>
      </w:ins>
      <w:ins w:id="366" w:author="Alexander Pavlosky" w:date="2017-06-20T18:15:00Z">
        <w:r>
          <w:rPr>
            <w:rFonts w:cs="Calibri"/>
          </w:rPr>
          <w:t xml:space="preserve"> 781–790 (1956).</w:t>
        </w:r>
      </w:ins>
    </w:p>
    <w:p>
      <w:pPr>
        <w:pStyle w:val="Bibliography"/>
        <w:pPrChange w:id="0" w:author="Alexander Pavlosky" w:date="2017-06-20T18:15:00Z"/>
        <w:rPr>
          <w:rFonts w:cs="Calibri"/>
        </w:rPr>
      </w:pPr>
      <w:r>
        <w:rPr>
          <w:rFonts w:cs="Calibri"/>
        </w:rPr>
        <w:t>18.</w:t>
      </w:r>
      <w:ins w:id="367" w:author="Alexander Pavlosky" w:date="2017-06-20T18:15:00Z">
        <w:r>
          <w:rPr>
            <w:rFonts w:cs="Calibri"/>
          </w:rPr>
          <w:tab/>
        </w:r>
      </w:ins>
      <w:ins w:id="368" w:author="Alexander Pavlosky" w:date="2017-06-20T18:15:00Z">
        <w:r>
          <w:rPr>
            <w:rFonts w:cs="Calibri"/>
          </w:rPr>
          <w:t xml:space="preserve">Groom, D. &amp; Chapman, W. Anatomic variations of the auditory canal pertaining to the fit of stethoscope earpieces. </w:t>
        </w:r>
      </w:ins>
      <w:ins w:id="369" w:author="Alexander Pavlosky" w:date="2017-06-20T18:15:00Z">
        <w:r>
          <w:rPr>
            <w:rFonts w:cs="Calibri"/>
            <w:i/>
            <w:iCs/>
          </w:rPr>
          <w:t>Circulation</w:t>
        </w:r>
      </w:ins>
      <w:ins w:id="370" w:author="Alexander Pavlosky" w:date="2017-06-20T18:15:00Z">
        <w:r>
          <w:rPr>
            <w:rFonts w:cs="Calibri"/>
          </w:rPr>
          <w:t xml:space="preserve"> </w:t>
        </w:r>
      </w:ins>
      <w:ins w:id="371" w:author="Alexander Pavlosky" w:date="2017-06-20T18:15:00Z">
        <w:r>
          <w:rPr>
            <w:rFonts w:cs="Calibri"/>
            <w:b/>
            <w:bCs/>
          </w:rPr>
          <w:t>19,</w:t>
        </w:r>
      </w:ins>
      <w:ins w:id="372" w:author="Alexander Pavlosky" w:date="2017-06-20T18:15:00Z">
        <w:r>
          <w:rPr>
            <w:rFonts w:cs="Calibri"/>
          </w:rPr>
          <w:t xml:space="preserve"> 606–608 (1959).</w:t>
        </w:r>
      </w:ins>
    </w:p>
    <w:p>
      <w:pPr>
        <w:pStyle w:val="Bibliography"/>
        <w:pPrChange w:id="0" w:author="Alexander Pavlosky" w:date="2017-06-20T18:15:00Z"/>
        <w:rPr>
          <w:rFonts w:cs="Calibri"/>
        </w:rPr>
      </w:pPr>
      <w:r>
        <w:rPr>
          <w:rFonts w:cs="Calibri"/>
        </w:rPr>
        <w:t>19.</w:t>
      </w:r>
      <w:ins w:id="373" w:author="Alexander Pavlosky" w:date="2017-06-20T18:15:00Z">
        <w:r>
          <w:rPr>
            <w:rFonts w:cs="Calibri"/>
          </w:rPr>
          <w:tab/>
        </w:r>
      </w:ins>
      <w:ins w:id="374" w:author="Alexander Pavlosky" w:date="2017-06-20T18:15:00Z">
        <w:r>
          <w:rPr>
            <w:rFonts w:cs="Calibri"/>
          </w:rPr>
          <w:t>Mehmood</w:t>
        </w:r>
      </w:ins>
      <w:ins w:id="375" w:author="Alexander Pavlosky" w:date="2017-06-20T18:15:00Z">
        <w:r>
          <w:rPr>
            <w:rFonts w:cs="Calibri"/>
          </w:rPr>
          <w:t xml:space="preserve">, M., Abu </w:t>
        </w:r>
      </w:ins>
      <w:ins w:id="376" w:author="Alexander Pavlosky" w:date="2017-06-20T18:15:00Z">
        <w:r>
          <w:rPr>
            <w:rFonts w:cs="Calibri"/>
          </w:rPr>
          <w:t>Grara</w:t>
        </w:r>
      </w:ins>
      <w:ins w:id="377" w:author="Alexander Pavlosky" w:date="2017-06-20T18:15:00Z">
        <w:r>
          <w:rPr>
            <w:rFonts w:cs="Calibri"/>
          </w:rPr>
          <w:t xml:space="preserve">, H. L., Stewart, J. S. &amp; </w:t>
        </w:r>
      </w:ins>
      <w:ins w:id="378" w:author="Alexander Pavlosky" w:date="2017-06-20T18:15:00Z">
        <w:r>
          <w:rPr>
            <w:rFonts w:cs="Calibri"/>
          </w:rPr>
          <w:t>Khasawneh</w:t>
        </w:r>
      </w:ins>
      <w:ins w:id="379" w:author="Alexander Pavlosky" w:date="2017-06-20T18:15:00Z">
        <w:r>
          <w:rPr>
            <w:rFonts w:cs="Calibri"/>
          </w:rPr>
          <w:t xml:space="preserve">, F. A. Comparing the </w:t>
        </w:r>
      </w:ins>
      <w:ins w:id="380" w:author="Alexander Pavlosky" w:date="2017-06-20T18:15:00Z">
        <w:r>
          <w:rPr>
            <w:rFonts w:cs="Calibri"/>
          </w:rPr>
          <w:t>auscultatory</w:t>
        </w:r>
      </w:ins>
      <w:ins w:id="381" w:author="Alexander Pavlosky" w:date="2017-06-20T18:15:00Z">
        <w:r>
          <w:rPr>
            <w:rFonts w:cs="Calibri"/>
          </w:rPr>
          <w:t xml:space="preserve"> accuracy of health care professionals using three different brands of stethoscopes on a simulator. </w:t>
        </w:r>
      </w:ins>
      <w:ins w:id="382" w:author="Alexander Pavlosky" w:date="2017-06-20T18:15:00Z">
        <w:r>
          <w:rPr>
            <w:rFonts w:cs="Calibri"/>
            <w:i/>
            <w:iCs/>
          </w:rPr>
          <w:t xml:space="preserve">Med. Devices </w:t>
        </w:r>
      </w:ins>
      <w:ins w:id="383" w:author="Alexander Pavlosky" w:date="2017-06-20T18:15:00Z">
        <w:r>
          <w:rPr>
            <w:rFonts w:cs="Calibri"/>
            <w:i/>
            <w:iCs/>
          </w:rPr>
          <w:t>Evid</w:t>
        </w:r>
      </w:ins>
      <w:ins w:id="384" w:author="Alexander Pavlosky" w:date="2017-06-20T18:15:00Z">
        <w:r>
          <w:rPr>
            <w:rFonts w:cs="Calibri"/>
            <w:i/>
            <w:iCs/>
          </w:rPr>
          <w:t>. Res.</w:t>
        </w:r>
      </w:ins>
      <w:ins w:id="385" w:author="Alexander Pavlosky" w:date="2017-06-20T18:15:00Z">
        <w:r>
          <w:rPr>
            <w:rFonts w:cs="Calibri"/>
          </w:rPr>
          <w:t xml:space="preserve"> </w:t>
        </w:r>
      </w:ins>
      <w:ins w:id="386" w:author="Alexander Pavlosky" w:date="2017-06-20T18:15:00Z">
        <w:r>
          <w:rPr>
            <w:rFonts w:cs="Calibri"/>
            <w:b/>
            <w:bCs/>
          </w:rPr>
          <w:t>7,</w:t>
        </w:r>
      </w:ins>
      <w:ins w:id="387" w:author="Alexander Pavlosky" w:date="2017-06-20T18:15:00Z">
        <w:r>
          <w:rPr>
            <w:rFonts w:cs="Calibri"/>
          </w:rPr>
          <w:t xml:space="preserve"> 273–281 (2014).</w:t>
        </w:r>
      </w:ins>
    </w:p>
    <w:p>
      <w:pPr>
        <w:pStyle w:val="Bibliography"/>
        <w:pPrChange w:id="0" w:author="Alexander Pavlosky" w:date="2017-06-20T18:15:00Z"/>
        <w:rPr>
          <w:rFonts w:cs="Calibri"/>
          <w:ins w:id="399" w:author="Alexander Pavlosky" w:date="2017-06-20T18:15:00Z"/>
        </w:rPr>
      </w:pPr>
      <w:ins w:id="388" w:author="Alexander Pavlosky" w:date="2017-06-20T18:15:00Z">
        <w:r>
          <w:rPr>
            <w:rFonts w:cs="Calibri"/>
          </w:rPr>
          <w:t>20.</w:t>
        </w:r>
      </w:ins>
      <w:ins w:id="389" w:author="Alexander Pavlosky" w:date="2017-06-20T18:15:00Z">
        <w:r>
          <w:rPr>
            <w:rFonts w:cs="Calibri"/>
          </w:rPr>
          <w:tab/>
        </w:r>
      </w:ins>
      <w:ins w:id="390" w:author="Alexander Pavlosky" w:date="2017-06-20T18:15:00Z">
        <w:r>
          <w:rPr>
            <w:rFonts w:cs="Calibri"/>
          </w:rPr>
          <w:t xml:space="preserve">Jones, R. </w:t>
        </w:r>
      </w:ins>
      <w:ins w:id="391" w:author="Alexander Pavlosky" w:date="2017-06-20T18:15:00Z">
        <w:r>
          <w:rPr>
            <w:rFonts w:cs="Calibri"/>
            <w:i/>
            <w:iCs/>
          </w:rPr>
          <w:t>et al.</w:t>
        </w:r>
      </w:ins>
      <w:ins w:id="392" w:author="Alexander Pavlosky" w:date="2017-06-20T18:15:00Z">
        <w:r>
          <w:rPr>
            <w:rFonts w:cs="Calibri"/>
          </w:rPr>
          <w:t xml:space="preserve"> RepRap the replicating rapid </w:t>
        </w:r>
      </w:ins>
      <w:ins w:id="393" w:author="Alexander Pavlosky" w:date="2017-06-20T18:15:00Z">
        <w:r>
          <w:rPr>
            <w:rFonts w:cs="Calibri"/>
          </w:rPr>
          <w:t>prototyper</w:t>
        </w:r>
      </w:ins>
      <w:ins w:id="394" w:author="Alexander Pavlosky" w:date="2017-06-20T18:15:00Z">
        <w:r>
          <w:rPr>
            <w:rFonts w:cs="Calibri"/>
          </w:rPr>
          <w:t xml:space="preserve">. </w:t>
        </w:r>
      </w:ins>
      <w:ins w:id="395" w:author="Alexander Pavlosky" w:date="2017-06-20T18:15:00Z">
        <w:r>
          <w:rPr>
            <w:rFonts w:cs="Calibri"/>
            <w:i/>
            <w:iCs/>
          </w:rPr>
          <w:t>Robotica</w:t>
        </w:r>
      </w:ins>
      <w:ins w:id="396" w:author="Alexander Pavlosky" w:date="2017-06-20T18:15:00Z">
        <w:r>
          <w:rPr>
            <w:rFonts w:cs="Calibri"/>
          </w:rPr>
          <w:t xml:space="preserve"> </w:t>
        </w:r>
      </w:ins>
      <w:ins w:id="397" w:author="Alexander Pavlosky" w:date="2017-06-20T18:15:00Z">
        <w:r>
          <w:rPr>
            <w:rFonts w:cs="Calibri"/>
            <w:b/>
            <w:bCs/>
          </w:rPr>
          <w:t>29,</w:t>
        </w:r>
      </w:ins>
      <w:ins w:id="398" w:author="Alexander Pavlosky" w:date="2017-06-20T18:15:00Z">
        <w:r>
          <w:rPr>
            <w:rFonts w:cs="Calibri"/>
          </w:rPr>
          <w:t xml:space="preserve"> 177–191</w:t>
        </w:r>
      </w:ins>
    </w:p>
    <w:p>
      <w:pPr>
        <w:pStyle w:val="Bibliography"/>
        <w:rPr>
          <w:rFonts w:cs="Calibri"/>
          <w:ins w:id="401" w:author="Alexander Pavlosky" w:date="2017-06-19T10:14:00Z"/>
        </w:rPr>
      </w:pPr>
      <w:ins w:id="400" w:author="Alexander Pavlosky" w:date="2017-06-19T10:14:00Z">
        <w:r>
          <w:rPr>
            <w:rFonts w:cs="Calibri"/>
          </w:rPr>
        </w:r>
      </w:ins>
    </w:p>
    <w:p>
      <w:pPr>
        <w:pStyle w:val="Standard"/>
        <w:widowControl/>
        <w:suppressAutoHyphens w:val="true"/>
        <w:bidi w:val="0"/>
        <w:spacing w:lineRule="auto" w:line="276" w:before="0" w:after="200"/>
        <w:jc w:val="left"/>
        <w:rPr/>
      </w:pPr>
      <w:r>
        <w:rPr/>
      </w:r>
    </w:p>
    <w:sectPr>
      <w:footerReference w:type="default" r:id="rId2"/>
      <w:type w:val="nextPage"/>
      <w:pgSz w:w="12240" w:h="15840"/>
      <w:pgMar w:left="1440" w:right="1440" w:header="0" w:top="1440" w:footer="720" w:bottom="1440" w:gutter="0"/>
      <w:lnNumType w:countBy="1" w:restart="continuous" w:distance="180"/>
      <w:pgNumType w:fmt="decimal"/>
      <w:formProt w:val="false"/>
      <w:textDirection w:val="lrTb"/>
      <w:docGrid w:type="default" w:linePitch="240" w:charSpace="4294965247"/>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Calibri Light">
    <w:charset w:val="01"/>
    <w:family w:val="roman"/>
    <w:pitch w:val="variable"/>
  </w:font>
  <w:font w:name="Segoe UI">
    <w:charset w:val="01"/>
    <w:family w:val="roman"/>
    <w:pitch w:val="variable"/>
  </w:font>
  <w:font w:name="Liberation Sans">
    <w:altName w:val="Arial"/>
    <w:charset w:val="01"/>
    <w:family w:val="roman"/>
    <w:pitch w:val="variable"/>
  </w:font>
  <w:font w:name="Times New Roman">
    <w:charset w:val="01"/>
    <w:family w:val="roman"/>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p>
    <w:pPr>
      <w:pStyle w:val="Footer"/>
      <w:jc w:val="center"/>
      <w:rPr/>
    </w:pPr>
    <w:r>
      <w:rPr/>
      <w:fldChar w:fldCharType="begin"/>
    </w:r>
    <w:r>
      <w:instrText> PAGE </w:instrText>
    </w:r>
    <w:r>
      <w:fldChar w:fldCharType="separate"/>
    </w:r>
    <w:r>
      <w:t>13</w:t>
    </w:r>
    <w:r>
      <w:fldChar w:fldCharType="end"/>
    </w:r>
  </w:p>
  <w:p>
    <w:pPr>
      <w:pStyle w:val="Footer"/>
      <w:rPr/>
    </w:pPr>
    <w:r>
      <w:rPr/>
    </w:r>
  </w:p>
</w:ftr>
</file>

<file path=word/settings.xml><?xml version="1.0" encoding="utf-8"?>
<w:settings xmlns:w="http://schemas.openxmlformats.org/wordprocessingml/2006/main">
  <w:zoom w:percent="130"/>
  <w:trackRevisions/>
  <w:defaultTabStop w:val="720"/>
  <w:autoHyphenation w:val="fals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themeFontLang w:val="en-US"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Tahoma"/>
        <w:szCs w:val="22"/>
        <w:lang w:val="en-US" w:eastAsia="en-US" w:bidi="ar-SA"/>
      </w:rPr>
    </w:rPrDefault>
    <w:pPrDefault>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pPr>
      <w:widowControl/>
      <w:suppressAutoHyphens w:val="true"/>
      <w:bidi w:val="0"/>
      <w:jc w:val="left"/>
      <w:textAlignment w:val="baseline"/>
    </w:pPr>
    <w:rPr>
      <w:rFonts w:ascii="Calibri" w:hAnsi="Calibri" w:eastAsia="Calibri" w:cs="Tahoma"/>
      <w:color w:val="00000A"/>
      <w:sz w:val="22"/>
      <w:szCs w:val="22"/>
      <w:lang w:val="en-US" w:eastAsia="en-US" w:bidi="ar-SA"/>
    </w:rPr>
  </w:style>
  <w:style w:type="paragraph" w:styleId="Heading1">
    <w:name w:val="Heading 1"/>
    <w:basedOn w:val="Heading"/>
    <w:qFormat/>
    <w:pPr>
      <w:outlineLvl w:val="0"/>
    </w:pPr>
    <w:rPr/>
  </w:style>
  <w:style w:type="paragraph" w:styleId="Heading2">
    <w:name w:val="Heading 2"/>
    <w:basedOn w:val="Heading"/>
    <w:qFormat/>
    <w:pPr>
      <w:outlineLvl w:val="1"/>
    </w:pPr>
    <w:rPr/>
  </w:style>
  <w:style w:type="paragraph" w:styleId="Heading3">
    <w:name w:val="Heading 3"/>
    <w:basedOn w:val="Normal"/>
    <w:next w:val="Normal"/>
    <w:link w:val="Heading3Char"/>
    <w:uiPriority w:val="9"/>
    <w:semiHidden/>
    <w:unhideWhenUsed/>
    <w:qFormat/>
    <w:rsid w:val="00351fa1"/>
    <w:pPr>
      <w:keepNext/>
      <w:keepLines/>
      <w:spacing w:before="40" w:after="0"/>
      <w:outlineLvl w:val="2"/>
    </w:pPr>
    <w:rPr>
      <w:rFonts w:ascii="Calibri Light" w:hAnsi="Calibri Light" w:eastAsia="" w:cs="" w:asciiTheme="majorHAnsi" w:cstheme="majorBidi" w:eastAsiaTheme="majorEastAsia" w:hAnsiTheme="majorHAnsi"/>
      <w:color w:val="1F4D78" w:themeColor="accent1" w:themeShade="7f"/>
      <w:sz w:val="24"/>
      <w:szCs w:val="24"/>
    </w:rPr>
  </w:style>
  <w:style w:type="character" w:styleId="DefaultParagraphFont" w:default="1">
    <w:name w:val="Default Paragraph Font"/>
    <w:uiPriority w:val="1"/>
    <w:unhideWhenUsed/>
    <w:qFormat/>
    <w:rPr/>
  </w:style>
  <w:style w:type="character" w:styleId="HeaderChar" w:customStyle="1">
    <w:name w:val="Header Char"/>
    <w:basedOn w:val="DefaultParagraphFont"/>
    <w:qFormat/>
    <w:rPr>
      <w:lang w:val="en-CA"/>
    </w:rPr>
  </w:style>
  <w:style w:type="character" w:styleId="FooterChar" w:customStyle="1">
    <w:name w:val="Footer Char"/>
    <w:basedOn w:val="DefaultParagraphFont"/>
    <w:qFormat/>
    <w:rPr>
      <w:lang w:val="en-CA"/>
    </w:rPr>
  </w:style>
  <w:style w:type="character" w:styleId="Internetlink" w:customStyle="1">
    <w:name w:val="Internet link"/>
    <w:qFormat/>
    <w:rPr>
      <w:color w:val="000080"/>
      <w:u w:val="single"/>
    </w:rPr>
  </w:style>
  <w:style w:type="character" w:styleId="CommentTextChar" w:customStyle="1">
    <w:name w:val="Comment Text Char"/>
    <w:basedOn w:val="DefaultParagraphFont"/>
    <w:qFormat/>
    <w:rPr>
      <w:sz w:val="20"/>
      <w:szCs w:val="20"/>
    </w:rPr>
  </w:style>
  <w:style w:type="character" w:styleId="Annotationreference">
    <w:name w:val="annotation reference"/>
    <w:basedOn w:val="DefaultParagraphFont"/>
    <w:qFormat/>
    <w:rPr>
      <w:sz w:val="16"/>
      <w:szCs w:val="16"/>
    </w:rPr>
  </w:style>
  <w:style w:type="character" w:styleId="BalloonTextChar" w:customStyle="1">
    <w:name w:val="Balloon Text Char"/>
    <w:basedOn w:val="DefaultParagraphFont"/>
    <w:qFormat/>
    <w:rPr>
      <w:rFonts w:ascii="Segoe UI" w:hAnsi="Segoe UI" w:cs="Segoe UI"/>
      <w:sz w:val="18"/>
      <w:szCs w:val="18"/>
    </w:rPr>
  </w:style>
  <w:style w:type="character" w:styleId="Linenumber">
    <w:name w:val="line number"/>
    <w:basedOn w:val="DefaultParagraphFont"/>
    <w:qFormat/>
    <w:rPr/>
  </w:style>
  <w:style w:type="character" w:styleId="InternetLink1">
    <w:name w:val="Internet Link"/>
    <w:basedOn w:val="DefaultParagraphFont"/>
    <w:rPr>
      <w:color w:val="0563C1"/>
      <w:u w:val="single"/>
    </w:rPr>
  </w:style>
  <w:style w:type="character" w:styleId="Heading3Char" w:customStyle="1">
    <w:name w:val="Heading 3 Char"/>
    <w:basedOn w:val="DefaultParagraphFont"/>
    <w:link w:val="Heading3"/>
    <w:uiPriority w:val="9"/>
    <w:semiHidden/>
    <w:qFormat/>
    <w:rsid w:val="00351fa1"/>
    <w:rPr>
      <w:rFonts w:ascii="Calibri Light" w:hAnsi="Calibri Light" w:eastAsia="" w:cs="" w:asciiTheme="majorHAnsi" w:cstheme="majorBidi" w:eastAsiaTheme="majorEastAsia" w:hAnsiTheme="majorHAnsi"/>
      <w:color w:val="1F4D78" w:themeColor="accent1" w:themeShade="7f"/>
      <w:sz w:val="24"/>
      <w:szCs w:val="24"/>
    </w:rPr>
  </w:style>
  <w:style w:type="character" w:styleId="Emphasis">
    <w:name w:val="Emphasis"/>
    <w:basedOn w:val="DefaultParagraphFont"/>
    <w:uiPriority w:val="20"/>
    <w:qFormat/>
    <w:rsid w:val="00351fa1"/>
    <w:rPr>
      <w:i/>
      <w:iCs/>
    </w:rPr>
  </w:style>
  <w:style w:type="character" w:styleId="LineNumbering">
    <w:name w:val="Line Numbering"/>
    <w:rPr/>
  </w:style>
  <w:style w:type="paragraph" w:styleId="Heading" w:customStyle="1">
    <w:name w:val="Heading"/>
    <w:basedOn w:val="Normal"/>
    <w:next w:val="TextBody"/>
    <w:qFormat/>
    <w:pPr>
      <w:keepNext/>
      <w:widowControl w:val="false"/>
      <w:bidi w:val="0"/>
      <w:spacing w:before="240" w:after="120"/>
      <w:jc w:val="left"/>
    </w:pPr>
    <w:rPr>
      <w:rFonts w:ascii="Liberation Sans" w:hAnsi="Liberation Sans" w:eastAsia="Lucida Sans Unicode" w:cs="FreeSans"/>
      <w:color w:val="00000A"/>
      <w:sz w:val="28"/>
      <w:szCs w:val="28"/>
      <w:lang w:val="en-US" w:eastAsia="en-US" w:bidi="ar-SA"/>
    </w:rPr>
  </w:style>
  <w:style w:type="paragraph" w:styleId="TextBody">
    <w:name w:val="Body Text"/>
    <w:basedOn w:val="Normal"/>
    <w:pPr>
      <w:spacing w:lineRule="auto" w:line="288" w:before="0" w:after="140"/>
    </w:pPr>
    <w:rPr/>
  </w:style>
  <w:style w:type="paragraph" w:styleId="List">
    <w:name w:val="List"/>
    <w:basedOn w:val="Normal"/>
    <w:pPr>
      <w:widowControl w:val="false"/>
      <w:bidi w:val="0"/>
      <w:jc w:val="left"/>
    </w:pPr>
    <w:rPr>
      <w:rFonts w:ascii="Calibri" w:hAnsi="Calibri" w:eastAsia="Calibri" w:cs="FreeSans"/>
      <w:color w:val="00000A"/>
      <w:sz w:val="24"/>
      <w:szCs w:val="22"/>
      <w:lang w:val="en-US" w:eastAsia="en-US" w:bidi="ar-SA"/>
    </w:rPr>
  </w:style>
  <w:style w:type="paragraph" w:styleId="Caption">
    <w:name w:val="Caption"/>
    <w:basedOn w:val="Normal"/>
    <w:qFormat/>
    <w:pPr>
      <w:suppressLineNumbers/>
      <w:spacing w:before="120" w:after="120"/>
    </w:pPr>
    <w:rPr>
      <w:rFonts w:cs="FreeSans"/>
      <w:i/>
      <w:iCs/>
      <w:sz w:val="24"/>
      <w:szCs w:val="24"/>
    </w:rPr>
  </w:style>
  <w:style w:type="paragraph" w:styleId="Index" w:customStyle="1">
    <w:name w:val="Index"/>
    <w:basedOn w:val="Normal"/>
    <w:qFormat/>
    <w:pPr>
      <w:widowControl w:val="false"/>
      <w:suppressLineNumbers/>
      <w:bidi w:val="0"/>
      <w:jc w:val="left"/>
    </w:pPr>
    <w:rPr>
      <w:rFonts w:ascii="Calibri" w:hAnsi="Calibri" w:eastAsia="Calibri" w:cs="FreeSans"/>
      <w:color w:val="00000A"/>
      <w:sz w:val="24"/>
      <w:szCs w:val="22"/>
      <w:lang w:val="en-US" w:eastAsia="en-US" w:bidi="ar-SA"/>
    </w:rPr>
  </w:style>
  <w:style w:type="paragraph" w:styleId="Standard" w:customStyle="1">
    <w:name w:val="Standard"/>
    <w:qFormat/>
    <w:pPr>
      <w:widowControl/>
      <w:suppressAutoHyphens w:val="true"/>
      <w:bidi w:val="0"/>
      <w:spacing w:lineRule="auto" w:line="276" w:before="0" w:after="200"/>
      <w:jc w:val="left"/>
    </w:pPr>
    <w:rPr>
      <w:rFonts w:ascii="Calibri" w:hAnsi="Calibri" w:eastAsia="Calibri" w:cs="Tahoma"/>
      <w:color w:val="00000A"/>
      <w:sz w:val="22"/>
      <w:szCs w:val="22"/>
      <w:lang w:val="en-CA" w:eastAsia="en-US" w:bidi="ar-SA"/>
    </w:rPr>
  </w:style>
  <w:style w:type="paragraph" w:styleId="Textbody1" w:customStyle="1">
    <w:name w:val="Text body"/>
    <w:basedOn w:val="Standard"/>
    <w:qFormat/>
    <w:pPr>
      <w:spacing w:lineRule="auto" w:line="288" w:before="0" w:after="140"/>
    </w:pPr>
    <w:rPr/>
  </w:style>
  <w:style w:type="paragraph" w:styleId="Caption1">
    <w:name w:val="caption"/>
    <w:basedOn w:val="Standard"/>
    <w:qFormat/>
    <w:pPr>
      <w:suppressLineNumbers/>
      <w:spacing w:before="120" w:after="120"/>
    </w:pPr>
    <w:rPr>
      <w:rFonts w:cs="FreeSans"/>
      <w:i/>
      <w:iCs/>
      <w:sz w:val="24"/>
      <w:szCs w:val="24"/>
    </w:rPr>
  </w:style>
  <w:style w:type="paragraph" w:styleId="Bibliography">
    <w:name w:val="Bibliography"/>
    <w:basedOn w:val="Standard"/>
    <w:next w:val="Standard"/>
    <w:qFormat/>
    <w:pPr>
      <w:tabs>
        <w:tab w:val="left" w:pos="528" w:leader="none"/>
      </w:tabs>
      <w:spacing w:lineRule="auto" w:line="480" w:before="0" w:after="0"/>
      <w:ind w:left="264" w:hanging="264"/>
    </w:pPr>
    <w:rPr/>
  </w:style>
  <w:style w:type="paragraph" w:styleId="Header">
    <w:name w:val="Header"/>
    <w:basedOn w:val="Standard"/>
    <w:pPr>
      <w:suppressLineNumbers/>
      <w:tabs>
        <w:tab w:val="center" w:pos="4680" w:leader="none"/>
        <w:tab w:val="right" w:pos="9360" w:leader="none"/>
      </w:tabs>
      <w:spacing w:lineRule="auto" w:line="240" w:before="0" w:after="0"/>
    </w:pPr>
    <w:rPr/>
  </w:style>
  <w:style w:type="paragraph" w:styleId="Footer">
    <w:name w:val="Footer"/>
    <w:basedOn w:val="Standard"/>
    <w:pPr>
      <w:suppressLineNumbers/>
      <w:tabs>
        <w:tab w:val="center" w:pos="4680" w:leader="none"/>
        <w:tab w:val="right" w:pos="9360" w:leader="none"/>
      </w:tabs>
      <w:spacing w:lineRule="auto" w:line="240" w:before="0" w:after="0"/>
    </w:pPr>
    <w:rPr/>
  </w:style>
  <w:style w:type="paragraph" w:styleId="Title">
    <w:name w:val="Title"/>
    <w:basedOn w:val="Heading"/>
    <w:qFormat/>
    <w:pPr/>
    <w:rPr/>
  </w:style>
  <w:style w:type="paragraph" w:styleId="TableContents" w:customStyle="1">
    <w:name w:val="Table Contents"/>
    <w:basedOn w:val="Standard"/>
    <w:qFormat/>
    <w:pPr/>
    <w:rPr/>
  </w:style>
  <w:style w:type="paragraph" w:styleId="Annotationtext">
    <w:name w:val="annotation text"/>
    <w:basedOn w:val="Normal"/>
    <w:qFormat/>
    <w:pPr/>
    <w:rPr>
      <w:sz w:val="20"/>
      <w:szCs w:val="20"/>
    </w:rPr>
  </w:style>
  <w:style w:type="paragraph" w:styleId="BalloonText">
    <w:name w:val="Balloon Text"/>
    <w:basedOn w:val="Normal"/>
    <w:qFormat/>
    <w:pPr/>
    <w:rPr>
      <w:rFonts w:ascii="Segoe UI" w:hAnsi="Segoe UI" w:cs="Segoe UI"/>
      <w:sz w:val="18"/>
      <w:szCs w:val="18"/>
    </w:rPr>
  </w:style>
  <w:style w:type="paragraph" w:styleId="NormalWeb">
    <w:name w:val="Normal (Web)"/>
    <w:basedOn w:val="Normal"/>
    <w:uiPriority w:val="99"/>
    <w:semiHidden/>
    <w:unhideWhenUsed/>
    <w:qFormat/>
    <w:rsid w:val="000b2aef"/>
    <w:pPr>
      <w:widowControl/>
      <w:suppressAutoHyphens w:val="false"/>
      <w:spacing w:beforeAutospacing="1" w:afterAutospacing="1"/>
      <w:textAlignment w:val="auto"/>
    </w:pPr>
    <w:rPr>
      <w:rFonts w:ascii="Times New Roman" w:hAnsi="Times New Roman" w:eastAsia="Times New Roman" w:cs="Times New Roman"/>
      <w:sz w:val="24"/>
      <w:szCs w:val="24"/>
    </w:rPr>
  </w:style>
  <w:style w:type="numbering" w:styleId="NoList" w:default="1">
    <w:name w:val="No List"/>
    <w:uiPriority w:val="99"/>
    <w:semiHidden/>
    <w:unhideWhenUsed/>
    <w:qFormat/>
  </w:style>
  <w:style w:type="numbering" w:styleId="NoList1" w:customStyle="1">
    <w:name w:val="No List_1"/>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footer" Target="footer1.xml"/><Relationship Id="rId3" Type="http://schemas.openxmlformats.org/officeDocument/2006/relationships/fontTable" Target="fontTable.xml"/><Relationship Id="rId4" Type="http://schemas.openxmlformats.org/officeDocument/2006/relationships/settings" Target="settings.xml"/><Relationship Id="rId5"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2870</TotalTime>
  <Application>LibreOffice/5.1.6.2$Linux_X86_64 LibreOffice_project/10m0$Build-2</Application>
  <Pages>13</Pages>
  <Words>2809</Words>
  <Characters>14670</Characters>
  <CharactersWithSpaces>17292</CharactersWithSpaces>
  <Paragraphs>103</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2017-06-14T18:17:00Z</dcterms:created>
  <dc:creator>Alex</dc:creator>
  <dc:description/>
  <dc:language>en-CA</dc:language>
  <cp:lastModifiedBy/>
  <dcterms:modified xsi:type="dcterms:W3CDTF">2017-09-06T09:35:01Z</dcterms:modified>
  <cp:revision>31</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15.0000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y fmtid="{D5CDD505-2E9C-101B-9397-08002B2CF9AE}" pid="8" name="ZOTERO_PREF_1">
    <vt:lpwstr>&lt;data data-version="3" zotero-version="4.0.29.10"&gt;&lt;session id="MWyeT5ip"/&gt;&lt;style id="http://www.zotero.org/styles/nature" hasBibliography="1" bibliographyStyleHasBeenSet="1"/&gt;&lt;prefs&gt;&lt;pref name="fieldType" value="Field"/&gt;&lt;pref name="storeReferences" value=</vt:lpwstr>
  </property>
  <property fmtid="{D5CDD505-2E9C-101B-9397-08002B2CF9AE}" pid="9" name="ZOTERO_PREF_2">
    <vt:lpwstr>"true"/&gt;&lt;pref name="automaticJournalAbbreviations" value="true"/&gt;&lt;pref name="noteType" value=""/&gt;&lt;/prefs&gt;&lt;/data&gt;</vt:lpwstr>
  </property>
</Properties>
</file>