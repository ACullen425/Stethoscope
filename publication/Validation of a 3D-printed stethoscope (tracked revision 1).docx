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007" w:rsidRDefault="00A047F1">
      <w:pPr>
        <w:pStyle w:val="Title"/>
      </w:pPr>
      <w:bookmarkStart w:id="0" w:name="_GoBack"/>
      <w:bookmarkEnd w:id="0"/>
      <w:r>
        <w:t>Validation of an effective, low cost, Free/open access 3D-printed stethoscope</w:t>
      </w:r>
    </w:p>
    <w:p w:rsidR="00AD1007" w:rsidRDefault="00AD1007">
      <w:pPr>
        <w:pStyle w:val="Standard"/>
        <w:spacing w:after="0" w:line="480" w:lineRule="auto"/>
        <w:jc w:val="center"/>
        <w:rPr>
          <w:rFonts w:ascii="Times New Roman" w:hAnsi="Times New Roman" w:cs="Times New Roman"/>
          <w:sz w:val="24"/>
          <w:szCs w:val="24"/>
        </w:rPr>
      </w:pPr>
    </w:p>
    <w:p w:rsidR="00AD1007" w:rsidRDefault="00AD1007">
      <w:pPr>
        <w:pStyle w:val="Standard"/>
        <w:spacing w:after="0" w:line="480" w:lineRule="auto"/>
        <w:jc w:val="center"/>
        <w:rPr>
          <w:rFonts w:ascii="Times New Roman" w:hAnsi="Times New Roman" w:cs="Times New Roman"/>
          <w:color w:val="000000"/>
          <w:sz w:val="24"/>
          <w:szCs w:val="24"/>
        </w:rPr>
      </w:pPr>
    </w:p>
    <w:p w:rsidR="00AD1007" w:rsidRDefault="00A047F1">
      <w:pPr>
        <w:pStyle w:val="Standard"/>
        <w:spacing w:after="0" w:line="480" w:lineRule="auto"/>
      </w:pPr>
      <w:r>
        <w:rPr>
          <w:rFonts w:ascii="Times New Roman" w:hAnsi="Times New Roman" w:cs="Times New Roman"/>
          <w:sz w:val="24"/>
          <w:szCs w:val="24"/>
        </w:rPr>
        <w:t>Alexander Pavlosky</w:t>
      </w:r>
      <w:r>
        <w:rPr>
          <w:rFonts w:ascii="Times New Roman" w:hAnsi="Times New Roman" w:cs="Times New Roman"/>
          <w:sz w:val="24"/>
          <w:szCs w:val="24"/>
          <w:vertAlign w:val="superscript"/>
        </w:rPr>
        <w:t>1</w:t>
      </w:r>
      <w:del w:id="1" w:author="Unknown Author" w:date="2017-09-06T09:33:00Z">
        <w:r>
          <w:rPr>
            <w:rFonts w:ascii="Times New Roman" w:hAnsi="Times New Roman" w:cs="Times New Roman"/>
            <w:sz w:val="24"/>
            <w:szCs w:val="24"/>
            <w:vertAlign w:val="superscript"/>
          </w:rPr>
          <w:delText>,5</w:delText>
        </w:r>
      </w:del>
      <w:r>
        <w:rPr>
          <w:rFonts w:ascii="Times New Roman" w:hAnsi="Times New Roman" w:cs="Times New Roman"/>
          <w:sz w:val="24"/>
          <w:szCs w:val="24"/>
        </w:rPr>
        <w:t>, Jennifer Glauche</w:t>
      </w:r>
      <w:del w:id="2" w:author="Unknown Author" w:date="2017-09-06T09:34:00Z">
        <w:r>
          <w:rPr>
            <w:rFonts w:ascii="Times New Roman" w:hAnsi="Times New Roman" w:cs="Times New Roman"/>
            <w:sz w:val="24"/>
            <w:szCs w:val="24"/>
            <w:vertAlign w:val="superscript"/>
          </w:rPr>
          <w:delText>5</w:delText>
        </w:r>
      </w:del>
      <w:ins w:id="3" w:author="Unknown Author" w:date="2017-09-06T09:34:00Z">
        <w:r>
          <w:rPr>
            <w:rFonts w:ascii="Times New Roman" w:hAnsi="Times New Roman" w:cs="Times New Roman"/>
            <w:sz w:val="24"/>
            <w:szCs w:val="24"/>
            <w:vertAlign w:val="superscript"/>
          </w:rPr>
          <w:t>6</w:t>
        </w:r>
      </w:ins>
      <w:r>
        <w:rPr>
          <w:rFonts w:ascii="Times New Roman" w:hAnsi="Times New Roman" w:cs="Times New Roman"/>
          <w:sz w:val="24"/>
          <w:szCs w:val="24"/>
        </w:rPr>
        <w:t>, Spencer Chambers</w:t>
      </w:r>
      <w:r>
        <w:rPr>
          <w:rFonts w:ascii="Times New Roman" w:hAnsi="Times New Roman" w:cs="Times New Roman"/>
          <w:sz w:val="24"/>
          <w:szCs w:val="24"/>
          <w:vertAlign w:val="superscript"/>
        </w:rPr>
        <w:t>1</w:t>
      </w:r>
      <w:r>
        <w:rPr>
          <w:rFonts w:ascii="Times New Roman" w:hAnsi="Times New Roman" w:cs="Times New Roman"/>
          <w:sz w:val="24"/>
          <w:szCs w:val="24"/>
        </w:rPr>
        <w:t>, Mahmoud Al-Alawi</w:t>
      </w:r>
      <w:ins w:id="4" w:author="Tarek Loubani" w:date="2017-07-13T13:54:00Z">
        <w:r>
          <w:rPr>
            <w:rFonts w:ascii="Times New Roman" w:hAnsi="Times New Roman" w:cs="Times New Roman"/>
            <w:sz w:val="24"/>
            <w:szCs w:val="24"/>
            <w:vertAlign w:val="superscript"/>
          </w:rPr>
          <w:t>5</w:t>
        </w:r>
      </w:ins>
      <w:r>
        <w:rPr>
          <w:rFonts w:ascii="Times New Roman" w:hAnsi="Times New Roman" w:cs="Times New Roman"/>
          <w:sz w:val="24"/>
          <w:szCs w:val="24"/>
        </w:rPr>
        <w:t xml:space="preserve">, </w:t>
      </w:r>
      <w:proofErr w:type="spellStart"/>
      <w:r>
        <w:rPr>
          <w:rFonts w:ascii="Times New Roman" w:hAnsi="Times New Roman" w:cs="Times New Roman"/>
          <w:sz w:val="24"/>
          <w:szCs w:val="24"/>
        </w:rPr>
        <w:t>Kliment</w:t>
      </w:r>
      <w:proofErr w:type="spellEnd"/>
      <w:r>
        <w:rPr>
          <w:rFonts w:ascii="Times New Roman" w:hAnsi="Times New Roman" w:cs="Times New Roman"/>
          <w:sz w:val="24"/>
          <w:szCs w:val="24"/>
        </w:rPr>
        <w:t xml:space="preserve"> Yanev</w:t>
      </w:r>
      <w:del w:id="5" w:author="Unknown Author" w:date="2017-09-06T09:34:00Z">
        <w:r>
          <w:rPr>
            <w:rFonts w:ascii="Times New Roman" w:hAnsi="Times New Roman" w:cs="Times New Roman"/>
            <w:sz w:val="24"/>
            <w:szCs w:val="24"/>
            <w:vertAlign w:val="superscript"/>
          </w:rPr>
          <w:delText>5</w:delText>
        </w:r>
      </w:del>
      <w:ins w:id="6" w:author="Unknown Author" w:date="2017-09-06T09:34:00Z">
        <w:r>
          <w:rPr>
            <w:rFonts w:ascii="Times New Roman" w:hAnsi="Times New Roman" w:cs="Times New Roman"/>
            <w:sz w:val="24"/>
            <w:szCs w:val="24"/>
            <w:vertAlign w:val="superscript"/>
          </w:rPr>
          <w:t>6</w:t>
        </w:r>
      </w:ins>
      <w:r>
        <w:rPr>
          <w:rFonts w:ascii="Times New Roman" w:hAnsi="Times New Roman" w:cs="Times New Roman"/>
          <w:sz w:val="24"/>
          <w:szCs w:val="24"/>
        </w:rPr>
        <w:t>, Tarek Loubani</w:t>
      </w:r>
      <w:r>
        <w:rPr>
          <w:rFonts w:ascii="Times New Roman" w:hAnsi="Times New Roman" w:cs="Times New Roman"/>
          <w:sz w:val="24"/>
          <w:szCs w:val="24"/>
          <w:vertAlign w:val="superscript"/>
        </w:rPr>
        <w:t>1,2,3,4</w:t>
      </w:r>
      <w:ins w:id="7" w:author="Tarek Loubani" w:date="2017-07-13T13:54:00Z">
        <w:r>
          <w:rPr>
            <w:rFonts w:ascii="Times New Roman" w:hAnsi="Times New Roman" w:cs="Times New Roman"/>
            <w:sz w:val="24"/>
            <w:szCs w:val="24"/>
            <w:vertAlign w:val="superscript"/>
          </w:rPr>
          <w:t>,5</w:t>
        </w:r>
      </w:ins>
      <w:r>
        <w:rPr>
          <w:rFonts w:ascii="Times New Roman" w:hAnsi="Times New Roman" w:cs="Times New Roman"/>
          <w:sz w:val="24"/>
          <w:szCs w:val="24"/>
          <w:vertAlign w:val="superscript"/>
        </w:rPr>
        <w:t>*</w:t>
      </w:r>
    </w:p>
    <w:p w:rsidR="00AD1007" w:rsidRDefault="00AD1007">
      <w:pPr>
        <w:pStyle w:val="Standard"/>
        <w:spacing w:after="0" w:line="480" w:lineRule="auto"/>
        <w:rPr>
          <w:rFonts w:ascii="Times New Roman" w:hAnsi="Times New Roman" w:cs="Times New Roman"/>
          <w:sz w:val="24"/>
          <w:szCs w:val="24"/>
        </w:rPr>
      </w:pPr>
    </w:p>
    <w:p w:rsidR="00AD1007" w:rsidRDefault="00A047F1">
      <w:pPr>
        <w:pStyle w:val="Standard"/>
        <w:spacing w:after="0" w:line="480" w:lineRule="auto"/>
      </w:pPr>
      <w:r>
        <w:rPr>
          <w:rFonts w:ascii="Times New Roman" w:hAnsi="Times New Roman" w:cs="Times New Roman"/>
          <w:sz w:val="24"/>
          <w:szCs w:val="24"/>
          <w:vertAlign w:val="superscript"/>
        </w:rPr>
        <w:t xml:space="preserve">1 </w:t>
      </w:r>
      <w:r>
        <w:rPr>
          <w:rFonts w:ascii="Times New Roman" w:hAnsi="Times New Roman" w:cs="Times New Roman"/>
          <w:sz w:val="24"/>
          <w:szCs w:val="24"/>
        </w:rPr>
        <w:t xml:space="preserve">Faculty of Medicine, University of Western </w:t>
      </w:r>
      <w:r>
        <w:rPr>
          <w:rFonts w:ascii="Times New Roman" w:hAnsi="Times New Roman" w:cs="Times New Roman"/>
          <w:sz w:val="24"/>
          <w:szCs w:val="24"/>
        </w:rPr>
        <w:t>Ontario, London, Ontario, Canada.</w:t>
      </w:r>
    </w:p>
    <w:p w:rsidR="00AD1007" w:rsidRDefault="00A047F1">
      <w:pPr>
        <w:pStyle w:val="Standard"/>
        <w:spacing w:after="0" w:line="480" w:lineRule="auto"/>
      </w:pPr>
      <w:r>
        <w:rPr>
          <w:rFonts w:ascii="Times New Roman" w:hAnsi="Times New Roman" w:cs="Times New Roman"/>
          <w:sz w:val="24"/>
          <w:szCs w:val="24"/>
          <w:vertAlign w:val="superscript"/>
        </w:rPr>
        <w:t xml:space="preserve">2 </w:t>
      </w:r>
      <w:r>
        <w:rPr>
          <w:rFonts w:ascii="Times New Roman" w:hAnsi="Times New Roman" w:cs="Times New Roman"/>
          <w:sz w:val="24"/>
          <w:szCs w:val="24"/>
        </w:rPr>
        <w:t>Division of Emergency Medicine, Department of Medicine, University of Western Ontario, London, Ontario, Canada.</w:t>
      </w:r>
    </w:p>
    <w:p w:rsidR="00AD1007" w:rsidRDefault="00A047F1">
      <w:pPr>
        <w:pStyle w:val="Standard"/>
        <w:spacing w:after="0" w:line="480" w:lineRule="auto"/>
      </w:pPr>
      <w:r>
        <w:rPr>
          <w:rFonts w:ascii="Times New Roman" w:hAnsi="Times New Roman" w:cs="Times New Roman"/>
          <w:sz w:val="24"/>
          <w:szCs w:val="24"/>
          <w:vertAlign w:val="superscript"/>
        </w:rPr>
        <w:t>3</w:t>
      </w:r>
      <w:r>
        <w:rPr>
          <w:rFonts w:ascii="Times New Roman" w:hAnsi="Times New Roman" w:cs="Times New Roman"/>
          <w:sz w:val="24"/>
          <w:szCs w:val="24"/>
        </w:rPr>
        <w:t xml:space="preserve"> Division of Emergency Medicine, London Health Sciences Centre, London, Ontario, Canada</w:t>
      </w:r>
    </w:p>
    <w:p w:rsidR="00AD1007" w:rsidRDefault="00A047F1">
      <w:pPr>
        <w:pStyle w:val="Standard"/>
        <w:spacing w:after="0" w:line="480" w:lineRule="auto"/>
      </w:pPr>
      <w:r>
        <w:rPr>
          <w:rFonts w:ascii="Times New Roman" w:hAnsi="Times New Roman" w:cs="Times New Roman"/>
          <w:sz w:val="24"/>
          <w:szCs w:val="24"/>
          <w:vertAlign w:val="superscript"/>
        </w:rPr>
        <w:t>4</w:t>
      </w:r>
      <w:r>
        <w:rPr>
          <w:rFonts w:ascii="Times New Roman" w:hAnsi="Times New Roman" w:cs="Times New Roman"/>
          <w:sz w:val="24"/>
          <w:szCs w:val="24"/>
        </w:rPr>
        <w:t xml:space="preserve"> Division of Emerg</w:t>
      </w:r>
      <w:r>
        <w:rPr>
          <w:rFonts w:ascii="Times New Roman" w:hAnsi="Times New Roman" w:cs="Times New Roman"/>
          <w:sz w:val="24"/>
          <w:szCs w:val="24"/>
        </w:rPr>
        <w:t>ency Medicine, Al-</w:t>
      </w:r>
      <w:proofErr w:type="spellStart"/>
      <w:r>
        <w:rPr>
          <w:rFonts w:ascii="Times New Roman" w:hAnsi="Times New Roman" w:cs="Times New Roman"/>
          <w:sz w:val="24"/>
          <w:szCs w:val="24"/>
        </w:rPr>
        <w:t>Shifa</w:t>
      </w:r>
      <w:proofErr w:type="spellEnd"/>
      <w:r>
        <w:rPr>
          <w:rFonts w:ascii="Times New Roman" w:hAnsi="Times New Roman" w:cs="Times New Roman"/>
          <w:sz w:val="24"/>
          <w:szCs w:val="24"/>
        </w:rPr>
        <w:t xml:space="preserve"> Hospital, Gaza</w:t>
      </w:r>
    </w:p>
    <w:p w:rsidR="00AD1007" w:rsidRDefault="00A047F1">
      <w:pPr>
        <w:pStyle w:val="Standard"/>
        <w:spacing w:after="0" w:line="480" w:lineRule="auto"/>
      </w:pPr>
      <w:bookmarkStart w:id="8" w:name="__DdeLink__913_277434326"/>
      <w:ins w:id="9" w:author="Tarek Loubani" w:date="2017-07-13T13:53:00Z">
        <w:r>
          <w:rPr>
            <w:rFonts w:ascii="Times New Roman" w:hAnsi="Times New Roman" w:cs="Times New Roman"/>
            <w:sz w:val="24"/>
            <w:szCs w:val="24"/>
            <w:vertAlign w:val="superscript"/>
          </w:rPr>
          <w:t>5</w:t>
        </w:r>
        <w:bookmarkEnd w:id="8"/>
        <w:r>
          <w:rPr>
            <w:rFonts w:ascii="Times New Roman" w:hAnsi="Times New Roman" w:cs="Times New Roman"/>
            <w:sz w:val="24"/>
            <w:szCs w:val="24"/>
          </w:rPr>
          <w:t xml:space="preserve"> Glia, Inc., London, Canada</w:t>
        </w:r>
      </w:ins>
    </w:p>
    <w:p w:rsidR="00AD1007" w:rsidRDefault="00A047F1">
      <w:pPr>
        <w:pStyle w:val="Standard"/>
        <w:spacing w:after="0" w:line="480" w:lineRule="auto"/>
      </w:pPr>
      <w:ins w:id="10" w:author="Unknown Author" w:date="2017-09-06T09:34:00Z">
        <w:r>
          <w:rPr>
            <w:rFonts w:ascii="Times New Roman" w:hAnsi="Times New Roman" w:cs="Times New Roman"/>
            <w:sz w:val="24"/>
            <w:szCs w:val="24"/>
            <w:vertAlign w:val="superscript"/>
          </w:rPr>
          <w:t>6</w:t>
        </w:r>
        <w:r>
          <w:rPr>
            <w:rFonts w:ascii="Times New Roman" w:hAnsi="Times New Roman" w:cs="Times New Roman"/>
            <w:sz w:val="24"/>
            <w:szCs w:val="24"/>
          </w:rPr>
          <w:t xml:space="preserve"> No institutional affiliation</w:t>
        </w:r>
      </w:ins>
    </w:p>
    <w:p w:rsidR="00AD1007" w:rsidRDefault="00AD1007">
      <w:pPr>
        <w:pStyle w:val="Standard"/>
        <w:spacing w:after="0" w:line="480" w:lineRule="auto"/>
        <w:rPr>
          <w:rFonts w:ascii="Times New Roman" w:hAnsi="Times New Roman" w:cs="Times New Roman"/>
          <w:sz w:val="24"/>
          <w:szCs w:val="24"/>
        </w:rPr>
      </w:pPr>
    </w:p>
    <w:p w:rsidR="00AD1007" w:rsidRDefault="00A047F1">
      <w:pPr>
        <w:pStyle w:val="Standard"/>
        <w:spacing w:after="0" w:line="480" w:lineRule="auto"/>
      </w:pPr>
      <w:r>
        <w:rPr>
          <w:rFonts w:ascii="Times New Roman" w:hAnsi="Times New Roman" w:cs="Times New Roman"/>
          <w:sz w:val="24"/>
          <w:szCs w:val="24"/>
        </w:rPr>
        <w:t xml:space="preserve">* Corresponding author </w:t>
      </w:r>
    </w:p>
    <w:p w:rsidR="00AD1007" w:rsidRDefault="00A047F1">
      <w:pPr>
        <w:pStyle w:val="Standard"/>
        <w:spacing w:after="0" w:line="480" w:lineRule="auto"/>
      </w:pPr>
      <w:r>
        <w:rPr>
          <w:rFonts w:ascii="Times New Roman" w:hAnsi="Times New Roman" w:cs="Times New Roman"/>
          <w:sz w:val="24"/>
          <w:szCs w:val="24"/>
        </w:rPr>
        <w:t xml:space="preserve">E-mail: </w:t>
      </w:r>
      <w:del w:id="11" w:author="Tarek Loubani" w:date="2017-07-08T07:02:00Z">
        <w:r>
          <w:rPr>
            <w:rFonts w:ascii="Times New Roman" w:hAnsi="Times New Roman" w:cs="Times New Roman"/>
            <w:sz w:val="24"/>
            <w:szCs w:val="24"/>
          </w:rPr>
          <w:delText>Tarek.Loubani@lhsc.on.ca</w:delText>
        </w:r>
      </w:del>
      <w:ins w:id="12" w:author="Tarek Loubani" w:date="2017-07-08T07:02:00Z">
        <w:r>
          <w:rPr>
            <w:rFonts w:ascii="Times New Roman" w:hAnsi="Times New Roman" w:cs="Times New Roman"/>
            <w:sz w:val="24"/>
            <w:szCs w:val="24"/>
          </w:rPr>
          <w:t>tarek@tarek.org</w:t>
        </w:r>
      </w:ins>
      <w:r>
        <w:br w:type="page"/>
      </w:r>
    </w:p>
    <w:p w:rsidR="00AD1007" w:rsidRDefault="00A047F1">
      <w:pPr>
        <w:pStyle w:val="Heading1"/>
      </w:pPr>
      <w:r>
        <w:lastRenderedPageBreak/>
        <w:t>Abstract</w:t>
      </w:r>
    </w:p>
    <w:p w:rsidR="00AD1007" w:rsidRDefault="00A047F1">
      <w:pPr>
        <w:pStyle w:val="Standard"/>
        <w:spacing w:line="480" w:lineRule="auto"/>
      </w:pPr>
      <w:r>
        <w:rPr>
          <w:rFonts w:ascii="Times New Roman" w:hAnsi="Times New Roman" w:cs="Times New Roman"/>
          <w:sz w:val="24"/>
          <w:szCs w:val="24"/>
        </w:rPr>
        <w:t>The modern acoustic stethoscope is a</w:t>
      </w:r>
      <w:del w:id="13" w:author="Alexander Pavlosky" w:date="2017-06-14T14:15:00Z">
        <w:r>
          <w:rPr>
            <w:rFonts w:ascii="Times New Roman" w:hAnsi="Times New Roman" w:cs="Times New Roman"/>
            <w:sz w:val="24"/>
            <w:szCs w:val="24"/>
          </w:rPr>
          <w:delText xml:space="preserve"> powerful</w:delText>
        </w:r>
      </w:del>
      <w:ins w:id="14" w:author="Alexander Pavlosky" w:date="2017-06-14T14:15:00Z">
        <w:r>
          <w:rPr>
            <w:rFonts w:ascii="Times New Roman" w:hAnsi="Times New Roman" w:cs="Times New Roman"/>
            <w:sz w:val="24"/>
            <w:szCs w:val="24"/>
          </w:rPr>
          <w:t xml:space="preserve"> useful clinical</w:t>
        </w:r>
      </w:ins>
      <w:r>
        <w:rPr>
          <w:rFonts w:ascii="Times New Roman" w:hAnsi="Times New Roman" w:cs="Times New Roman"/>
          <w:sz w:val="24"/>
          <w:szCs w:val="24"/>
        </w:rPr>
        <w:t xml:space="preserve"> tool </w:t>
      </w:r>
      <w:del w:id="15" w:author="Alexander Pavlosky" w:date="2017-06-14T14:16:00Z">
        <w:r>
          <w:rPr>
            <w:rFonts w:ascii="Times New Roman" w:hAnsi="Times New Roman" w:cs="Times New Roman"/>
            <w:sz w:val="24"/>
            <w:szCs w:val="24"/>
          </w:rPr>
          <w:delText xml:space="preserve">that clinicians </w:delText>
        </w:r>
      </w:del>
      <w:r>
        <w:rPr>
          <w:rFonts w:ascii="Times New Roman" w:hAnsi="Times New Roman" w:cs="Times New Roman"/>
          <w:sz w:val="24"/>
          <w:szCs w:val="24"/>
        </w:rPr>
        <w:t>use</w:t>
      </w:r>
      <w:ins w:id="16" w:author="Alexander Pavlosky" w:date="2017-06-14T14:16:00Z">
        <w:r>
          <w:rPr>
            <w:rFonts w:ascii="Times New Roman" w:hAnsi="Times New Roman" w:cs="Times New Roman"/>
            <w:sz w:val="24"/>
            <w:szCs w:val="24"/>
          </w:rPr>
          <w:t>d</w:t>
        </w:r>
      </w:ins>
      <w:r>
        <w:rPr>
          <w:rFonts w:ascii="Times New Roman" w:hAnsi="Times New Roman" w:cs="Times New Roman"/>
          <w:sz w:val="24"/>
          <w:szCs w:val="24"/>
        </w:rPr>
        <w:t xml:space="preserve"> to detect subtle, pathological changes in cardiac, pulmonary and vascular sounds. Currently, brand-name stethoscopes </w:t>
      </w:r>
      <w:del w:id="17" w:author="Alexander Pavlosky" w:date="2017-06-14T12:55:00Z">
        <w:r>
          <w:rPr>
            <w:rFonts w:ascii="Times New Roman" w:hAnsi="Times New Roman" w:cs="Times New Roman"/>
            <w:sz w:val="24"/>
            <w:szCs w:val="24"/>
          </w:rPr>
          <w:delText xml:space="preserve">such as the Littmann Cardiology III </w:delText>
        </w:r>
      </w:del>
      <w:r>
        <w:rPr>
          <w:rFonts w:ascii="Times New Roman" w:hAnsi="Times New Roman" w:cs="Times New Roman"/>
          <w:sz w:val="24"/>
          <w:szCs w:val="24"/>
        </w:rPr>
        <w:t xml:space="preserve">are expensive </w:t>
      </w:r>
      <w:del w:id="18" w:author="Alexander Pavlosky" w:date="2017-06-14T14:18:00Z">
        <w:r>
          <w:rPr>
            <w:rFonts w:ascii="Times New Roman" w:hAnsi="Times New Roman" w:cs="Times New Roman"/>
            <w:sz w:val="24"/>
            <w:szCs w:val="24"/>
          </w:rPr>
          <w:delText xml:space="preserve">clinical tools and are widely regarded as the gold standard </w:delText>
        </w:r>
      </w:del>
      <w:r>
        <w:rPr>
          <w:rFonts w:ascii="Times New Roman" w:hAnsi="Times New Roman" w:cs="Times New Roman"/>
          <w:sz w:val="24"/>
          <w:szCs w:val="24"/>
        </w:rPr>
        <w:t xml:space="preserve">despite limited innovations in design or fabrication in recent decades. Consequently, the high cost of </w:t>
      </w:r>
      <w:del w:id="19" w:author="Alexander Pavlosky" w:date="2017-06-14T14:19:00Z">
        <w:r>
          <w:rPr>
            <w:rFonts w:ascii="Times New Roman" w:hAnsi="Times New Roman" w:cs="Times New Roman"/>
            <w:sz w:val="24"/>
            <w:szCs w:val="24"/>
          </w:rPr>
          <w:delText xml:space="preserve">these </w:delText>
        </w:r>
      </w:del>
      <w:ins w:id="20" w:author="Alexander Pavlosky" w:date="2017-06-14T14:19:00Z">
        <w:r>
          <w:rPr>
            <w:rFonts w:ascii="Times New Roman" w:hAnsi="Times New Roman" w:cs="Times New Roman"/>
            <w:sz w:val="24"/>
            <w:szCs w:val="24"/>
          </w:rPr>
          <w:t xml:space="preserve">high quality, brand name </w:t>
        </w:r>
      </w:ins>
      <w:r>
        <w:rPr>
          <w:rFonts w:ascii="Times New Roman" w:hAnsi="Times New Roman" w:cs="Times New Roman"/>
          <w:sz w:val="24"/>
          <w:szCs w:val="24"/>
        </w:rPr>
        <w:t xml:space="preserve">models serves as a barrier to clinicians practicing in </w:t>
      </w:r>
      <w:ins w:id="21" w:author="Tarek Loubani" w:date="2017-07-08T09:11:00Z">
        <w:r>
          <w:rPr>
            <w:rFonts w:ascii="Times New Roman" w:hAnsi="Times New Roman" w:cs="Times New Roman"/>
            <w:sz w:val="24"/>
            <w:szCs w:val="24"/>
          </w:rPr>
          <w:t xml:space="preserve">various settings, especially in </w:t>
        </w:r>
      </w:ins>
      <w:r>
        <w:rPr>
          <w:rFonts w:ascii="Times New Roman" w:hAnsi="Times New Roman" w:cs="Times New Roman"/>
          <w:sz w:val="24"/>
          <w:szCs w:val="24"/>
        </w:rPr>
        <w:t>low- and middle-income countries. I</w:t>
      </w:r>
      <w:r>
        <w:rPr>
          <w:rFonts w:ascii="Times New Roman" w:hAnsi="Times New Roman" w:cs="Times New Roman"/>
          <w:sz w:val="24"/>
          <w:szCs w:val="24"/>
        </w:rPr>
        <w:t xml:space="preserve">n this publication, we describe the design and validation of a low-cost open-access (Free/Libre) 3D-printed stethoscope which is comparable to the </w:t>
      </w:r>
      <w:proofErr w:type="spellStart"/>
      <w:r>
        <w:rPr>
          <w:rFonts w:ascii="Times New Roman" w:hAnsi="Times New Roman" w:cs="Times New Roman"/>
          <w:sz w:val="24"/>
          <w:szCs w:val="24"/>
        </w:rPr>
        <w:t>Littmann</w:t>
      </w:r>
      <w:proofErr w:type="spellEnd"/>
      <w:r>
        <w:rPr>
          <w:rFonts w:ascii="Times New Roman" w:hAnsi="Times New Roman" w:cs="Times New Roman"/>
          <w:sz w:val="24"/>
          <w:szCs w:val="24"/>
        </w:rPr>
        <w:t xml:space="preserve"> Cardiology III for use in low-access clinics.</w:t>
      </w:r>
      <w:r>
        <w:br w:type="page"/>
      </w:r>
    </w:p>
    <w:p w:rsidR="00AD1007" w:rsidRDefault="00A047F1">
      <w:pPr>
        <w:pStyle w:val="Heading1"/>
        <w:rPr>
          <w:rFonts w:ascii="Times New Roman" w:hAnsi="Times New Roman" w:cs="Times New Roman"/>
          <w:sz w:val="24"/>
          <w:szCs w:val="24"/>
        </w:rPr>
      </w:pPr>
      <w:r>
        <w:lastRenderedPageBreak/>
        <w:t>Introduction</w:t>
      </w:r>
    </w:p>
    <w:p w:rsidR="00AD1007" w:rsidRDefault="00A047F1">
      <w:pPr>
        <w:pStyle w:val="Standard"/>
        <w:spacing w:line="480" w:lineRule="auto"/>
      </w:pPr>
      <w:r>
        <w:rPr>
          <w:rFonts w:ascii="Times New Roman" w:hAnsi="Times New Roman" w:cs="Times New Roman"/>
          <w:sz w:val="24"/>
          <w:szCs w:val="24"/>
        </w:rPr>
        <w:t>Since its introduction in 1819</w:t>
      </w:r>
      <w:ins w:id="22" w:author="Alexander Pavlosky" w:date="2017-06-14T14:22:00Z">
        <w:r>
          <w:rPr>
            <w:rFonts w:ascii="Times New Roman" w:hAnsi="Times New Roman" w:cs="Times New Roman"/>
            <w:sz w:val="24"/>
            <w:szCs w:val="24"/>
          </w:rPr>
          <w:t xml:space="preserve"> by Re</w:t>
        </w:r>
      </w:ins>
      <w:ins w:id="23" w:author="Alexander Pavlosky" w:date="2017-06-14T14:24:00Z">
        <w:r>
          <w:rPr>
            <w:rFonts w:ascii="Times New Roman" w:hAnsi="Times New Roman" w:cs="Times New Roman"/>
            <w:sz w:val="24"/>
            <w:szCs w:val="24"/>
          </w:rPr>
          <w:t>né</w:t>
        </w:r>
      </w:ins>
      <w:ins w:id="24" w:author="Alexander Pavlosky" w:date="2017-06-14T14:22:00Z">
        <w:r>
          <w:rPr>
            <w:rFonts w:ascii="Times New Roman" w:hAnsi="Times New Roman" w:cs="Times New Roman"/>
            <w:sz w:val="24"/>
            <w:szCs w:val="24"/>
          </w:rPr>
          <w:t xml:space="preserve"> L</w:t>
        </w:r>
        <w:r>
          <w:rPr>
            <w:rFonts w:ascii="Times New Roman" w:hAnsi="Times New Roman" w:cs="Times New Roman"/>
            <w:sz w:val="24"/>
            <w:szCs w:val="24"/>
          </w:rPr>
          <w:t>aennec</w:t>
        </w:r>
      </w:ins>
      <w:bookmarkStart w:id="25" w:name="__Fieldmark__56_277434326"/>
      <w:bookmarkStart w:id="26" w:name="ZOTERO_BREF_LKKwJjIskWSE"/>
      <w:ins w:id="27" w:author="Renee" w:date="2018-01-29T14:45:00Z">
        <w:r w:rsidR="00C07B3D" w:rsidRPr="00C07B3D">
          <w:rPr>
            <w:rFonts w:ascii="Times New Roman" w:hAnsi="Times New Roman" w:cs="Times New Roman"/>
            <w:sz w:val="24"/>
            <w:szCs w:val="24"/>
            <w:vertAlign w:val="superscript"/>
          </w:rPr>
          <w:t>1</w:t>
        </w:r>
      </w:ins>
      <w:bookmarkEnd w:id="26"/>
      <w:ins w:id="28" w:author="Alexander Pavlosky" w:date="2017-06-20T18:15:00Z">
        <w:del w:id="29" w:author="Renee" w:date="2018-01-29T14:45:00Z">
          <w:r w:rsidDel="00C07B3D">
            <w:rPr>
              <w:rFonts w:ascii="Times New Roman" w:hAnsi="Times New Roman" w:cs="Times New Roman"/>
              <w:sz w:val="24"/>
              <w:szCs w:val="24"/>
              <w:vertAlign w:val="superscript"/>
            </w:rPr>
            <w:delText>1</w:delText>
          </w:r>
        </w:del>
      </w:ins>
      <w:bookmarkStart w:id="30" w:name="__Fieldmark__1113_1355746229"/>
      <w:bookmarkStart w:id="31" w:name="__Fieldmark__845_4221923628"/>
      <w:bookmarkEnd w:id="25"/>
      <w:bookmarkEnd w:id="30"/>
      <w:bookmarkEnd w:id="31"/>
      <w:r>
        <w:rPr>
          <w:rFonts w:ascii="Times New Roman" w:hAnsi="Times New Roman" w:cs="Times New Roman"/>
          <w:sz w:val="24"/>
          <w:szCs w:val="24"/>
        </w:rPr>
        <w:t xml:space="preserve">, the acoustic stethoscope has been an integral </w:t>
      </w:r>
      <w:r>
        <w:rPr>
          <w:rFonts w:ascii="Times New Roman" w:hAnsi="Times New Roman" w:cs="Times New Roman"/>
          <w:sz w:val="24"/>
          <w:szCs w:val="24"/>
        </w:rPr>
        <w:t>part of clinical medicine</w:t>
      </w:r>
      <w:del w:id="32" w:author="Alexander Pavlosky" w:date="2017-06-20T18:16:00Z">
        <w:r>
          <w:rPr>
            <w:rFonts w:ascii="Times New Roman" w:hAnsi="Times New Roman" w:cs="Times New Roman"/>
            <w:sz w:val="24"/>
            <w:szCs w:val="24"/>
          </w:rPr>
          <w:delText xml:space="preserve"> and a powerful diagnostic tool in the hands of an astute clinician</w:delText>
        </w:r>
      </w:del>
      <w:r>
        <w:rPr>
          <w:rFonts w:ascii="Times New Roman" w:hAnsi="Times New Roman" w:cs="Times New Roman"/>
          <w:sz w:val="24"/>
          <w:szCs w:val="24"/>
        </w:rPr>
        <w:t xml:space="preserve">. Despite the lack of </w:t>
      </w:r>
      <w:del w:id="33" w:author="Alexander Pavlosky" w:date="2017-06-20T18:17:00Z">
        <w:r>
          <w:rPr>
            <w:rFonts w:ascii="Times New Roman" w:hAnsi="Times New Roman" w:cs="Times New Roman"/>
            <w:sz w:val="24"/>
            <w:szCs w:val="24"/>
          </w:rPr>
          <w:delText xml:space="preserve">radical innovations </w:delText>
        </w:r>
      </w:del>
      <w:ins w:id="34" w:author="Alexander Pavlosky" w:date="2017-06-20T18:17:00Z">
        <w:r>
          <w:rPr>
            <w:rFonts w:ascii="Times New Roman" w:hAnsi="Times New Roman" w:cs="Times New Roman"/>
            <w:sz w:val="24"/>
            <w:szCs w:val="24"/>
          </w:rPr>
          <w:t xml:space="preserve"> major </w:t>
        </w:r>
      </w:ins>
      <w:del w:id="35" w:author="Alexander Pavlosky" w:date="2017-06-20T18:18:00Z">
        <w:r>
          <w:rPr>
            <w:rFonts w:ascii="Times New Roman" w:hAnsi="Times New Roman" w:cs="Times New Roman"/>
            <w:sz w:val="24"/>
            <w:szCs w:val="24"/>
          </w:rPr>
          <w:delText xml:space="preserve">in </w:delText>
        </w:r>
      </w:del>
      <w:r>
        <w:rPr>
          <w:rFonts w:ascii="Times New Roman" w:hAnsi="Times New Roman" w:cs="Times New Roman"/>
          <w:sz w:val="24"/>
          <w:szCs w:val="24"/>
        </w:rPr>
        <w:t>structur</w:t>
      </w:r>
      <w:ins w:id="36" w:author="Alexander Pavlosky" w:date="2017-06-20T18:18:00Z">
        <w:r>
          <w:rPr>
            <w:rFonts w:ascii="Times New Roman" w:hAnsi="Times New Roman" w:cs="Times New Roman"/>
            <w:sz w:val="24"/>
            <w:szCs w:val="24"/>
          </w:rPr>
          <w:t>al</w:t>
        </w:r>
      </w:ins>
      <w:del w:id="37" w:author="Alexander Pavlosky" w:date="2017-06-20T18:18:00Z">
        <w:r>
          <w:rPr>
            <w:rFonts w:ascii="Times New Roman" w:hAnsi="Times New Roman" w:cs="Times New Roman"/>
            <w:sz w:val="24"/>
            <w:szCs w:val="24"/>
          </w:rPr>
          <w:delText>e</w:delText>
        </w:r>
      </w:del>
      <w:r>
        <w:rPr>
          <w:rFonts w:ascii="Times New Roman" w:hAnsi="Times New Roman" w:cs="Times New Roman"/>
          <w:sz w:val="24"/>
          <w:szCs w:val="24"/>
        </w:rPr>
        <w:t xml:space="preserve"> </w:t>
      </w:r>
      <w:del w:id="38" w:author="Alexander Pavlosky" w:date="2017-06-20T18:18:00Z">
        <w:r>
          <w:rPr>
            <w:rFonts w:ascii="Times New Roman" w:hAnsi="Times New Roman" w:cs="Times New Roman"/>
            <w:sz w:val="24"/>
            <w:szCs w:val="24"/>
          </w:rPr>
          <w:delText xml:space="preserve">or </w:delText>
        </w:r>
      </w:del>
      <w:r>
        <w:rPr>
          <w:rFonts w:ascii="Times New Roman" w:hAnsi="Times New Roman" w:cs="Times New Roman"/>
          <w:sz w:val="24"/>
          <w:szCs w:val="24"/>
        </w:rPr>
        <w:t xml:space="preserve">design </w:t>
      </w:r>
      <w:ins w:id="39" w:author="Alexander Pavlosky" w:date="2017-06-20T18:18:00Z">
        <w:r>
          <w:rPr>
            <w:rFonts w:ascii="Times New Roman" w:hAnsi="Times New Roman" w:cs="Times New Roman"/>
            <w:sz w:val="24"/>
            <w:szCs w:val="24"/>
          </w:rPr>
          <w:t xml:space="preserve">innovations </w:t>
        </w:r>
      </w:ins>
      <w:r>
        <w:rPr>
          <w:rFonts w:ascii="Times New Roman" w:hAnsi="Times New Roman" w:cs="Times New Roman"/>
          <w:sz w:val="24"/>
          <w:szCs w:val="24"/>
        </w:rPr>
        <w:t xml:space="preserve">over recent decades, modern stethoscopes can be an expensive part of the </w:t>
      </w:r>
      <w:r>
        <w:rPr>
          <w:rFonts w:ascii="Times New Roman" w:hAnsi="Times New Roman" w:cs="Times New Roman"/>
          <w:sz w:val="24"/>
          <w:szCs w:val="24"/>
        </w:rPr>
        <w:t>physician’s armamentarium, often costing several hundred US dollars. The high cost of modern stethoscopes remains a significant barrier to physicians practicing in some developing countries, where few affordable high-quality options exist. Traditionally, t</w:t>
      </w:r>
      <w:r>
        <w:rPr>
          <w:rFonts w:ascii="Times New Roman" w:hAnsi="Times New Roman" w:cs="Times New Roman"/>
          <w:sz w:val="24"/>
          <w:szCs w:val="24"/>
        </w:rPr>
        <w:t>he selection of a stethoscope often does not involve the acoustic properties of the model</w:t>
      </w:r>
      <w:bookmarkStart w:id="40" w:name="__Fieldmark__82_277434326"/>
      <w:bookmarkStart w:id="41" w:name="ZOTERO_BREF_UBQ00nkVIfuH"/>
      <w:ins w:id="42" w:author="Renee" w:date="2018-01-29T14:45:00Z">
        <w:r w:rsidR="00C07B3D" w:rsidRPr="00C07B3D">
          <w:rPr>
            <w:rFonts w:ascii="Times New Roman" w:hAnsi="Times New Roman" w:cs="Times New Roman"/>
            <w:sz w:val="24"/>
            <w:szCs w:val="24"/>
            <w:vertAlign w:val="superscript"/>
          </w:rPr>
          <w:t>2</w:t>
        </w:r>
      </w:ins>
      <w:bookmarkEnd w:id="41"/>
      <w:ins w:id="43" w:author="Alexander Pavlosky" w:date="2017-06-20T18:15:00Z">
        <w:del w:id="44" w:author="Renee" w:date="2018-01-29T14:45:00Z">
          <w:r w:rsidDel="00C07B3D">
            <w:rPr>
              <w:rFonts w:ascii="Times New Roman" w:hAnsi="Times New Roman" w:cs="Times New Roman"/>
              <w:sz w:val="24"/>
              <w:szCs w:val="24"/>
              <w:vertAlign w:val="superscript"/>
            </w:rPr>
            <w:delText>2</w:delText>
          </w:r>
        </w:del>
      </w:ins>
      <w:bookmarkStart w:id="45" w:name="__Fieldmark__1133_1355746229"/>
      <w:bookmarkStart w:id="46" w:name="__Fieldmark__865_4221923628"/>
      <w:bookmarkEnd w:id="40"/>
      <w:bookmarkEnd w:id="45"/>
      <w:bookmarkEnd w:id="46"/>
      <w:ins w:id="47" w:author="Alexander Pavlosky" w:date="2017-06-20T18:19:00Z">
        <w:r>
          <w:rPr>
            <w:rFonts w:ascii="Times New Roman" w:hAnsi="Times New Roman" w:cs="Times New Roman"/>
            <w:sz w:val="24"/>
            <w:szCs w:val="24"/>
          </w:rPr>
          <w:t xml:space="preserve"> </w:t>
        </w:r>
      </w:ins>
      <w:r>
        <w:rPr>
          <w:rFonts w:ascii="Times New Roman" w:hAnsi="Times New Roman" w:cs="Times New Roman"/>
          <w:sz w:val="24"/>
          <w:szCs w:val="24"/>
        </w:rPr>
        <w:t>with most user</w:t>
      </w:r>
      <w:r>
        <w:rPr>
          <w:rFonts w:ascii="Times New Roman" w:hAnsi="Times New Roman" w:cs="Times New Roman"/>
          <w:sz w:val="24"/>
          <w:szCs w:val="24"/>
        </w:rPr>
        <w:t>s selecting an expensive brand-name stethoscope such a</w:t>
      </w:r>
      <w:ins w:id="48" w:author="Alexander Pavlosky" w:date="2017-06-14T14:25:00Z">
        <w:r>
          <w:rPr>
            <w:rFonts w:ascii="Times New Roman" w:hAnsi="Times New Roman" w:cs="Times New Roman"/>
            <w:sz w:val="24"/>
            <w:szCs w:val="24"/>
          </w:rPr>
          <w:t>s</w:t>
        </w:r>
      </w:ins>
      <w:del w:id="49" w:author="Alexander Pavlosky" w:date="2017-06-14T14:25:00Z">
        <w:r>
          <w:rPr>
            <w:rFonts w:ascii="Times New Roman" w:hAnsi="Times New Roman" w:cs="Times New Roman"/>
            <w:sz w:val="24"/>
            <w:szCs w:val="24"/>
          </w:rPr>
          <w:delText>t</w:delText>
        </w:r>
      </w:del>
      <w:r>
        <w:rPr>
          <w:rFonts w:ascii="Times New Roman" w:hAnsi="Times New Roman" w:cs="Times New Roman"/>
          <w:sz w:val="24"/>
          <w:szCs w:val="24"/>
        </w:rPr>
        <w:t xml:space="preserve"> the </w:t>
      </w:r>
      <w:proofErr w:type="spellStart"/>
      <w:r>
        <w:rPr>
          <w:rFonts w:ascii="Times New Roman" w:hAnsi="Times New Roman" w:cs="Times New Roman"/>
          <w:sz w:val="24"/>
          <w:szCs w:val="24"/>
        </w:rPr>
        <w:t>Littmann</w:t>
      </w:r>
      <w:proofErr w:type="spellEnd"/>
      <w:r>
        <w:rPr>
          <w:rFonts w:ascii="Times New Roman" w:hAnsi="Times New Roman" w:cs="Times New Roman"/>
          <w:sz w:val="24"/>
          <w:szCs w:val="24"/>
        </w:rPr>
        <w:t xml:space="preserve"> Cardiology III</w:t>
      </w:r>
      <w:ins w:id="50" w:author="Alexander Pavlosky" w:date="2017-06-20T10:14:00Z">
        <w:r>
          <w:rPr>
            <w:rFonts w:ascii="Times New Roman" w:hAnsi="Times New Roman" w:cs="Times New Roman"/>
            <w:sz w:val="24"/>
            <w:szCs w:val="24"/>
          </w:rPr>
          <w:t>.</w:t>
        </w:r>
      </w:ins>
      <w:r>
        <w:rPr>
          <w:rFonts w:ascii="Times New Roman" w:hAnsi="Times New Roman" w:cs="Times New Roman"/>
          <w:sz w:val="24"/>
          <w:szCs w:val="24"/>
        </w:rPr>
        <w:t xml:space="preserve"> </w:t>
      </w:r>
      <w:del w:id="51" w:author="Alexander Pavlosky" w:date="2017-06-20T10:14:00Z">
        <w:r>
          <w:rPr>
            <w:rFonts w:ascii="Times New Roman" w:hAnsi="Times New Roman" w:cs="Times New Roman"/>
            <w:sz w:val="24"/>
            <w:szCs w:val="24"/>
          </w:rPr>
          <w:delText>– a model that is</w:delText>
        </w:r>
      </w:del>
      <w:del w:id="52" w:author="Alexander Pavlosky" w:date="2017-06-20T10:13:00Z">
        <w:r>
          <w:rPr>
            <w:rFonts w:ascii="Times New Roman" w:hAnsi="Times New Roman" w:cs="Times New Roman"/>
            <w:sz w:val="24"/>
            <w:szCs w:val="24"/>
          </w:rPr>
          <w:delText xml:space="preserve"> widely regarded as the field’s gold standard</w:delText>
        </w:r>
      </w:del>
      <w:r>
        <w:rPr>
          <w:rFonts w:ascii="Times New Roman" w:hAnsi="Times New Roman" w:cs="Times New Roman"/>
          <w:sz w:val="24"/>
          <w:szCs w:val="24"/>
        </w:rPr>
        <w:t xml:space="preserve">. However, previous studies which have compared stethoscope brands have concluded that cost does not </w:t>
      </w:r>
      <w:r>
        <w:rPr>
          <w:rFonts w:ascii="Times New Roman" w:hAnsi="Times New Roman" w:cs="Times New Roman"/>
          <w:sz w:val="24"/>
          <w:szCs w:val="24"/>
        </w:rPr>
        <w:t>correlate with better diaphragm sound quality at relevant frequencies, compared with lower-cost alternatives</w:t>
      </w:r>
      <w:bookmarkStart w:id="53" w:name="__Fieldmark__104_277434326"/>
      <w:bookmarkStart w:id="54" w:name="ZOTERO_BREF_SmIZRLy2nY91"/>
      <w:ins w:id="55" w:author="Renee" w:date="2018-01-29T14:45:00Z">
        <w:r w:rsidR="00C07B3D" w:rsidRPr="00C07B3D">
          <w:rPr>
            <w:rFonts w:ascii="Times New Roman" w:hAnsi="Times New Roman" w:cs="Times New Roman"/>
            <w:sz w:val="24"/>
            <w:szCs w:val="24"/>
            <w:vertAlign w:val="superscript"/>
          </w:rPr>
          <w:t>3,4</w:t>
        </w:r>
      </w:ins>
      <w:bookmarkEnd w:id="54"/>
      <w:ins w:id="56" w:author="Alexander Pavlosky" w:date="2017-06-20T18:15:00Z">
        <w:del w:id="57" w:author="Renee" w:date="2018-01-29T14:45:00Z">
          <w:r w:rsidDel="00C07B3D">
            <w:rPr>
              <w:rFonts w:ascii="Times New Roman" w:hAnsi="Times New Roman" w:cs="Times New Roman"/>
              <w:sz w:val="24"/>
              <w:szCs w:val="24"/>
              <w:vertAlign w:val="superscript"/>
            </w:rPr>
            <w:delText>3</w:delText>
          </w:r>
          <w:bookmarkStart w:id="58" w:name="__Fieldmark__1027_4134142040"/>
          <w:r w:rsidDel="00C07B3D">
            <w:rPr>
              <w:rFonts w:ascii="Times New Roman" w:hAnsi="Times New Roman" w:cs="Times New Roman"/>
              <w:sz w:val="24"/>
              <w:szCs w:val="24"/>
              <w:vertAlign w:val="superscript"/>
            </w:rPr>
            <w:delText>,</w:delText>
          </w:r>
          <w:bookmarkStart w:id="59" w:name="__Fieldmark__881_4221923628"/>
          <w:r w:rsidDel="00C07B3D">
            <w:rPr>
              <w:rFonts w:ascii="Times New Roman" w:hAnsi="Times New Roman" w:cs="Times New Roman"/>
              <w:sz w:val="24"/>
              <w:szCs w:val="24"/>
              <w:vertAlign w:val="superscript"/>
            </w:rPr>
            <w:delText>4</w:delText>
          </w:r>
        </w:del>
      </w:ins>
      <w:bookmarkEnd w:id="53"/>
      <w:bookmarkEnd w:id="58"/>
      <w:bookmarkEnd w:id="59"/>
      <w:r>
        <w:rPr>
          <w:rFonts w:ascii="Times New Roman" w:hAnsi="Times New Roman" w:cs="Times New Roman"/>
          <w:sz w:val="24"/>
          <w:szCs w:val="24"/>
        </w:rPr>
        <w:t>.</w:t>
      </w:r>
      <w:ins w:id="60" w:author="Tarek Loubani" w:date="2017-07-08T07:34:00Z">
        <w:r>
          <w:rPr>
            <w:rFonts w:ascii="Times New Roman" w:hAnsi="Times New Roman" w:cs="Times New Roman"/>
            <w:sz w:val="24"/>
            <w:szCs w:val="24"/>
          </w:rPr>
          <w:t xml:space="preserve"> While other 3D printed stethoscope models that would be low-cost to produce can be found online, we are not aware of any that have been used clinically or research-validated</w:t>
        </w:r>
        <w:r>
          <w:rPr>
            <w:rFonts w:ascii="Times New Roman" w:hAnsi="Times New Roman" w:cs="Times New Roman"/>
            <w:sz w:val="24"/>
            <w:szCs w:val="24"/>
          </w:rPr>
          <w:t>.</w:t>
        </w:r>
      </w:ins>
    </w:p>
    <w:p w:rsidR="00AD1007" w:rsidRDefault="00A047F1">
      <w:pPr>
        <w:pStyle w:val="Standard"/>
        <w:spacing w:line="480" w:lineRule="auto"/>
      </w:pPr>
      <w:r>
        <w:rPr>
          <w:rFonts w:ascii="Times New Roman" w:hAnsi="Times New Roman" w:cs="Times New Roman"/>
          <w:sz w:val="24"/>
          <w:szCs w:val="24"/>
        </w:rPr>
        <w:t>Numerous groups have previously attempted to standardize methods to determine the efficacy of acoustic stethoscope models</w:t>
      </w:r>
      <w:bookmarkStart w:id="61" w:name="__Fieldmark__122_277434326"/>
      <w:bookmarkStart w:id="62" w:name="ZOTERO_BREF_tjCmT2fJbOoP"/>
      <w:ins w:id="63" w:author="Renee" w:date="2018-01-29T14:45:00Z">
        <w:r w:rsidR="00C07B3D" w:rsidRPr="00C07B3D">
          <w:rPr>
            <w:rFonts w:ascii="Times New Roman" w:hAnsi="Times New Roman" w:cs="Times New Roman"/>
            <w:sz w:val="24"/>
            <w:szCs w:val="24"/>
            <w:vertAlign w:val="superscript"/>
          </w:rPr>
          <w:t>2,5</w:t>
        </w:r>
        <w:r w:rsidR="00C07B3D" w:rsidRPr="00783254">
          <w:rPr>
            <w:rFonts w:ascii="Times New Roman" w:hAnsi="Times New Roman" w:cs="Times New Roman"/>
            <w:sz w:val="24"/>
            <w:szCs w:val="24"/>
            <w:vertAlign w:val="superscript"/>
          </w:rPr>
          <w:t>–9</w:t>
        </w:r>
      </w:ins>
      <w:bookmarkEnd w:id="62"/>
      <w:ins w:id="64" w:author="Alexander Pavlosky" w:date="2017-06-20T18:15:00Z">
        <w:del w:id="65" w:author="Renee" w:date="2018-01-29T14:45:00Z">
          <w:r w:rsidDel="00C07B3D">
            <w:rPr>
              <w:rFonts w:ascii="Times New Roman" w:hAnsi="Times New Roman" w:cs="Times New Roman"/>
              <w:sz w:val="24"/>
              <w:szCs w:val="24"/>
              <w:vertAlign w:val="superscript"/>
            </w:rPr>
            <w:delText>2</w:delText>
          </w:r>
          <w:bookmarkStart w:id="66" w:name="__Fieldmark__1041_4134142040"/>
          <w:r w:rsidDel="00C07B3D">
            <w:rPr>
              <w:rFonts w:ascii="Times New Roman" w:hAnsi="Times New Roman" w:cs="Times New Roman"/>
              <w:sz w:val="24"/>
              <w:szCs w:val="24"/>
              <w:vertAlign w:val="superscript"/>
            </w:rPr>
            <w:delText>,</w:delText>
          </w:r>
          <w:bookmarkStart w:id="67" w:name="__Fieldmark__892_4221923628"/>
          <w:r w:rsidDel="00C07B3D">
            <w:rPr>
              <w:rFonts w:ascii="Times New Roman" w:hAnsi="Times New Roman" w:cs="Times New Roman"/>
              <w:sz w:val="24"/>
              <w:szCs w:val="24"/>
              <w:vertAlign w:val="superscript"/>
            </w:rPr>
            <w:delText>5</w:delText>
          </w:r>
          <w:bookmarkStart w:id="68" w:name="__Fieldmark__1156_1355746229"/>
          <w:r w:rsidDel="00C07B3D">
            <w:rPr>
              <w:rFonts w:ascii="Times New Roman" w:hAnsi="Times New Roman" w:cs="Times New Roman"/>
              <w:sz w:val="24"/>
              <w:szCs w:val="24"/>
              <w:vertAlign w:val="superscript"/>
            </w:rPr>
            <w:delText>–9</w:delText>
          </w:r>
        </w:del>
      </w:ins>
      <w:bookmarkEnd w:id="61"/>
      <w:bookmarkEnd w:id="66"/>
      <w:bookmarkEnd w:id="67"/>
      <w:bookmarkEnd w:id="68"/>
      <w:r>
        <w:rPr>
          <w:rFonts w:ascii="Times New Roman" w:hAnsi="Times New Roman" w:cs="Times New Roman"/>
          <w:sz w:val="24"/>
          <w:szCs w:val="24"/>
        </w:rPr>
        <w:t>, but currently</w:t>
      </w:r>
      <w:r>
        <w:rPr>
          <w:rFonts w:ascii="Times New Roman" w:hAnsi="Times New Roman" w:cs="Times New Roman"/>
          <w:sz w:val="24"/>
          <w:szCs w:val="24"/>
        </w:rPr>
        <w:t xml:space="preserve"> no accepted standardized modality exists. Consequently, the performance of any acoustic stethoscope is little more than the manufacturer’s claim or the subjective opinion of the user. Some groups have attempted to objectively compare acoustic stethoscope </w:t>
      </w:r>
      <w:r>
        <w:rPr>
          <w:rFonts w:ascii="Times New Roman" w:hAnsi="Times New Roman" w:cs="Times New Roman"/>
          <w:sz w:val="24"/>
          <w:szCs w:val="24"/>
        </w:rPr>
        <w:t>models and currently two competing methods of measuring frequency response exist. The first method uses air coupling to transmit frequencies</w:t>
      </w:r>
      <w:ins w:id="69" w:author="Alexander Pavlosky" w:date="2017-06-19T13:42:00Z">
        <w:r>
          <w:rPr>
            <w:rFonts w:ascii="Times New Roman" w:hAnsi="Times New Roman" w:cs="Times New Roman"/>
            <w:sz w:val="24"/>
            <w:szCs w:val="24"/>
          </w:rPr>
          <w:t xml:space="preserve"> </w:t>
        </w:r>
        <w:r>
          <w:rPr>
            <w:rFonts w:ascii="Times New Roman" w:hAnsi="Times New Roman" w:cs="Times New Roman"/>
            <w:sz w:val="24"/>
            <w:szCs w:val="24"/>
            <w:vertAlign w:val="superscript"/>
          </w:rPr>
          <w:t>2–6</w:t>
        </w:r>
      </w:ins>
      <w:r>
        <w:rPr>
          <w:rFonts w:ascii="Times New Roman" w:hAnsi="Times New Roman" w:cs="Times New Roman"/>
          <w:sz w:val="24"/>
          <w:szCs w:val="24"/>
        </w:rPr>
        <w:t xml:space="preserve"> while the other uses a phantom to simulate vibrations of the chest wall</w:t>
      </w:r>
      <w:bookmarkStart w:id="70" w:name="__Fieldmark__140_277434326"/>
      <w:bookmarkStart w:id="71" w:name="ZOTERO_BREF_X2BRxKz0YCvM"/>
      <w:ins w:id="72" w:author="Renee" w:date="2018-01-29T14:45:00Z">
        <w:r w:rsidR="00C07B3D" w:rsidRPr="00C07B3D">
          <w:rPr>
            <w:rFonts w:ascii="Times New Roman" w:hAnsi="Times New Roman" w:cs="Times New Roman"/>
            <w:sz w:val="24"/>
            <w:szCs w:val="24"/>
            <w:vertAlign w:val="superscript"/>
          </w:rPr>
          <w:t>8,10,11</w:t>
        </w:r>
      </w:ins>
      <w:bookmarkEnd w:id="71"/>
      <w:ins w:id="73" w:author="Alexander Pavlosky" w:date="2017-06-20T18:15:00Z">
        <w:del w:id="74" w:author="Renee" w:date="2018-01-29T14:45:00Z">
          <w:r w:rsidDel="00C07B3D">
            <w:rPr>
              <w:rFonts w:ascii="Times New Roman" w:hAnsi="Times New Roman" w:cs="Times New Roman"/>
              <w:sz w:val="24"/>
              <w:szCs w:val="24"/>
              <w:vertAlign w:val="superscript"/>
            </w:rPr>
            <w:delText>8</w:delText>
          </w:r>
          <w:bookmarkStart w:id="75" w:name="__Fieldmark__1055_4134142040"/>
          <w:r w:rsidDel="00C07B3D">
            <w:rPr>
              <w:rFonts w:ascii="Times New Roman" w:hAnsi="Times New Roman" w:cs="Times New Roman"/>
              <w:sz w:val="24"/>
              <w:szCs w:val="24"/>
              <w:vertAlign w:val="superscript"/>
            </w:rPr>
            <w:delText>,</w:delText>
          </w:r>
          <w:bookmarkStart w:id="76" w:name="__Fieldmark__902_4221923628"/>
          <w:r w:rsidDel="00C07B3D">
            <w:rPr>
              <w:rFonts w:ascii="Times New Roman" w:hAnsi="Times New Roman" w:cs="Times New Roman"/>
              <w:sz w:val="24"/>
              <w:szCs w:val="24"/>
              <w:vertAlign w:val="superscript"/>
            </w:rPr>
            <w:delText>1</w:delText>
          </w:r>
          <w:bookmarkStart w:id="77" w:name="__Fieldmark__1164_1355746229"/>
          <w:r w:rsidDel="00C07B3D">
            <w:rPr>
              <w:rFonts w:ascii="Times New Roman" w:hAnsi="Times New Roman" w:cs="Times New Roman"/>
              <w:sz w:val="24"/>
              <w:szCs w:val="24"/>
              <w:vertAlign w:val="superscript"/>
            </w:rPr>
            <w:delText>0,11</w:delText>
          </w:r>
        </w:del>
      </w:ins>
      <w:bookmarkEnd w:id="70"/>
      <w:bookmarkEnd w:id="75"/>
      <w:bookmarkEnd w:id="76"/>
      <w:bookmarkEnd w:id="77"/>
      <w:r>
        <w:rPr>
          <w:rFonts w:ascii="Times New Roman" w:hAnsi="Times New Roman" w:cs="Times New Roman"/>
          <w:sz w:val="24"/>
          <w:szCs w:val="24"/>
        </w:rPr>
        <w:t>. These methods allow investigators to quantitatively compare the sensitivity of a stethoscope model compa</w:t>
      </w:r>
      <w:r>
        <w:rPr>
          <w:rFonts w:ascii="Times New Roman" w:hAnsi="Times New Roman" w:cs="Times New Roman"/>
          <w:sz w:val="24"/>
          <w:szCs w:val="24"/>
        </w:rPr>
        <w:t>red with another.</w:t>
      </w:r>
    </w:p>
    <w:p w:rsidR="00AD1007" w:rsidRDefault="00A047F1">
      <w:pPr>
        <w:pStyle w:val="Standard"/>
        <w:spacing w:line="480" w:lineRule="auto"/>
        <w:ind w:firstLine="720"/>
      </w:pPr>
      <w:r>
        <w:rPr>
          <w:rFonts w:ascii="Times New Roman" w:hAnsi="Times New Roman" w:cs="Times New Roman"/>
          <w:sz w:val="24"/>
          <w:szCs w:val="24"/>
        </w:rPr>
        <w:lastRenderedPageBreak/>
        <w:t>In this article, we describe the construction and validation of a low cost, Free/open access 3D printed acoustic stethoscope - referred to here as the ‘Glia model’. The aim of th</w:t>
      </w:r>
      <w:ins w:id="78" w:author="Alexander Pavlosky" w:date="2017-06-20T10:15:00Z">
        <w:r>
          <w:rPr>
            <w:rFonts w:ascii="Times New Roman" w:hAnsi="Times New Roman" w:cs="Times New Roman"/>
            <w:sz w:val="24"/>
            <w:szCs w:val="24"/>
          </w:rPr>
          <w:t>is research</w:t>
        </w:r>
      </w:ins>
      <w:del w:id="79" w:author="Alexander Pavlosky" w:date="2017-06-20T10:15:00Z">
        <w:r>
          <w:rPr>
            <w:rFonts w:ascii="Times New Roman" w:hAnsi="Times New Roman" w:cs="Times New Roman"/>
            <w:sz w:val="24"/>
            <w:szCs w:val="24"/>
          </w:rPr>
          <w:delText>e project</w:delText>
        </w:r>
      </w:del>
      <w:r>
        <w:rPr>
          <w:rFonts w:ascii="Times New Roman" w:hAnsi="Times New Roman" w:cs="Times New Roman"/>
          <w:sz w:val="24"/>
          <w:szCs w:val="24"/>
        </w:rPr>
        <w:t xml:space="preserve"> is to give low budget health care syste</w:t>
      </w:r>
      <w:r>
        <w:rPr>
          <w:rFonts w:ascii="Times New Roman" w:hAnsi="Times New Roman" w:cs="Times New Roman"/>
          <w:sz w:val="24"/>
          <w:szCs w:val="24"/>
        </w:rPr>
        <w:t>ms affordable access to an effective stethoscope for a cost under $5 USD. To achieve this, we utilized 3D printing, a technology which is advancing rapidly and becoming increasingly inexpensive. The flexibility of 3D printing technology also allows users t</w:t>
      </w:r>
      <w:r>
        <w:rPr>
          <w:rFonts w:ascii="Times New Roman" w:hAnsi="Times New Roman" w:cs="Times New Roman"/>
          <w:sz w:val="24"/>
          <w:szCs w:val="24"/>
        </w:rPr>
        <w:t>o augment our design to fit their own needs. We also attempt to make our validation methods accessible and low cost, allowing others to validate our design independently with ease.</w:t>
      </w:r>
    </w:p>
    <w:p w:rsidR="00AD1007" w:rsidRDefault="00AD1007">
      <w:pPr>
        <w:pStyle w:val="Standard"/>
        <w:spacing w:line="480" w:lineRule="auto"/>
        <w:rPr>
          <w:rFonts w:ascii="Times New Roman" w:hAnsi="Times New Roman" w:cs="Times New Roman"/>
          <w:b/>
          <w:sz w:val="24"/>
          <w:szCs w:val="24"/>
        </w:rPr>
      </w:pPr>
    </w:p>
    <w:p w:rsidR="00AD1007" w:rsidRDefault="00A047F1">
      <w:pPr>
        <w:pStyle w:val="Heading1"/>
      </w:pPr>
      <w:r>
        <w:t>Methods</w:t>
      </w:r>
    </w:p>
    <w:p w:rsidR="00AD1007" w:rsidRDefault="00A047F1">
      <w:pPr>
        <w:pStyle w:val="Heading2"/>
        <w:rPr>
          <w:rFonts w:ascii="Times New Roman" w:hAnsi="Times New Roman" w:cs="Times New Roman"/>
          <w:b/>
          <w:i/>
          <w:sz w:val="24"/>
          <w:szCs w:val="24"/>
        </w:rPr>
      </w:pPr>
      <w:r>
        <w:rPr>
          <w:rFonts w:ascii="Times New Roman" w:hAnsi="Times New Roman" w:cs="Times New Roman"/>
          <w:b/>
          <w:i/>
          <w:sz w:val="24"/>
          <w:szCs w:val="24"/>
        </w:rPr>
        <w:t>Stethoscope design</w:t>
      </w:r>
    </w:p>
    <w:p w:rsidR="00AD1007" w:rsidRDefault="00A047F1">
      <w:pPr>
        <w:pStyle w:val="Standard"/>
        <w:spacing w:line="480" w:lineRule="auto"/>
      </w:pPr>
      <w:r>
        <w:rPr>
          <w:rFonts w:ascii="Times New Roman" w:hAnsi="Times New Roman" w:cs="Times New Roman"/>
          <w:sz w:val="24"/>
          <w:szCs w:val="24"/>
        </w:rPr>
        <w:t xml:space="preserve">Design of the Glia model 3D printed stethoscopes was done using Free/Open Source Software (FOSS)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keep costs low and allow others easy access to examine and modify code. </w:t>
      </w:r>
      <w:proofErr w:type="spellStart"/>
      <w:r>
        <w:rPr>
          <w:rFonts w:ascii="Times New Roman" w:hAnsi="Times New Roman" w:cs="Times New Roman"/>
          <w:sz w:val="24"/>
          <w:szCs w:val="24"/>
        </w:rPr>
        <w:t>CrystalSCAD</w:t>
      </w:r>
      <w:proofErr w:type="spellEnd"/>
      <w:r>
        <w:rPr>
          <w:rFonts w:ascii="Times New Roman" w:hAnsi="Times New Roman" w:cs="Times New Roman"/>
          <w:sz w:val="24"/>
          <w:szCs w:val="24"/>
        </w:rPr>
        <w:t xml:space="preserve"> </w:t>
      </w:r>
      <w:ins w:id="80" w:author="Tarek Loubani" w:date="2017-07-08T08:09:00Z">
        <w:r>
          <w:rPr>
            <w:rFonts w:ascii="Times New Roman" w:hAnsi="Times New Roman" w:cs="Times New Roman"/>
            <w:sz w:val="24"/>
            <w:szCs w:val="24"/>
          </w:rPr>
          <w:t xml:space="preserve">(https://github.com/Joaz/CrystalScad, Germany) </w:t>
        </w:r>
      </w:ins>
      <w:r>
        <w:rPr>
          <w:rFonts w:ascii="Times New Roman" w:hAnsi="Times New Roman" w:cs="Times New Roman"/>
          <w:sz w:val="24"/>
          <w:szCs w:val="24"/>
        </w:rPr>
        <w:t xml:space="preserve">was used to create </w:t>
      </w:r>
      <w:r>
        <w:rPr>
          <w:rFonts w:ascii="Times New Roman" w:hAnsi="Times New Roman" w:cs="Times New Roman"/>
          <w:sz w:val="24"/>
          <w:szCs w:val="24"/>
        </w:rPr>
        <w:t>digital models of the stethoscope head, two ear tubes and an ear plug mold</w:t>
      </w:r>
      <w:ins w:id="81" w:author="Tarek Loubani" w:date="2017-07-08T06:49:00Z">
        <w:r>
          <w:rPr>
            <w:rFonts w:ascii="Times New Roman" w:hAnsi="Times New Roman" w:cs="Times New Roman"/>
            <w:sz w:val="24"/>
            <w:szCs w:val="24"/>
          </w:rPr>
          <w:t xml:space="preserve"> due to its ability to create comple</w:t>
        </w:r>
      </w:ins>
      <w:ins w:id="82" w:author="Tarek Loubani" w:date="2017-07-08T06:50:00Z">
        <w:r>
          <w:rPr>
            <w:rFonts w:ascii="Times New Roman" w:hAnsi="Times New Roman" w:cs="Times New Roman"/>
            <w:sz w:val="24"/>
            <w:szCs w:val="24"/>
          </w:rPr>
          <w:t xml:space="preserve">x shapes in a way that was not possible with </w:t>
        </w:r>
        <w:proofErr w:type="spellStart"/>
        <w:r>
          <w:rPr>
            <w:rFonts w:ascii="Times New Roman" w:hAnsi="Times New Roman" w:cs="Times New Roman"/>
            <w:sz w:val="24"/>
            <w:szCs w:val="24"/>
          </w:rPr>
          <w:t>OpenSCAD</w:t>
        </w:r>
        <w:proofErr w:type="spellEnd"/>
        <w:r>
          <w:rPr>
            <w:rFonts w:ascii="Times New Roman" w:hAnsi="Times New Roman" w:cs="Times New Roman"/>
            <w:sz w:val="24"/>
            <w:szCs w:val="24"/>
          </w:rPr>
          <w:t xml:space="preserve"> at the time</w:t>
        </w:r>
      </w:ins>
      <w:r>
        <w:rPr>
          <w:rFonts w:ascii="Times New Roman" w:hAnsi="Times New Roman" w:cs="Times New Roman"/>
          <w:sz w:val="24"/>
          <w:szCs w:val="24"/>
        </w:rPr>
        <w:t xml:space="preserve">. </w:t>
      </w:r>
      <w:proofErr w:type="spellStart"/>
      <w:r>
        <w:rPr>
          <w:rFonts w:ascii="Times New Roman" w:hAnsi="Times New Roman" w:cs="Times New Roman"/>
          <w:sz w:val="24"/>
          <w:szCs w:val="24"/>
        </w:rPr>
        <w:t>OpenSCAD</w:t>
      </w:r>
      <w:proofErr w:type="spellEnd"/>
      <w:ins w:id="83" w:author="Tarek Loubani" w:date="2017-07-08T08:07:00Z">
        <w:r>
          <w:rPr>
            <w:rFonts w:ascii="Times New Roman" w:hAnsi="Times New Roman" w:cs="Times New Roman"/>
            <w:sz w:val="24"/>
            <w:szCs w:val="24"/>
          </w:rPr>
          <w:t xml:space="preserve"> (http://openscad.org, Canada)</w:t>
        </w:r>
      </w:ins>
      <w:r>
        <w:rPr>
          <w:rFonts w:ascii="Times New Roman" w:hAnsi="Times New Roman" w:cs="Times New Roman"/>
          <w:sz w:val="24"/>
          <w:szCs w:val="24"/>
        </w:rPr>
        <w:t xml:space="preserve"> was used to create digital models of the</w:t>
      </w:r>
      <w:r>
        <w:rPr>
          <w:rFonts w:ascii="Times New Roman" w:hAnsi="Times New Roman" w:cs="Times New Roman"/>
          <w:sz w:val="24"/>
          <w:szCs w:val="24"/>
        </w:rPr>
        <w:t xml:space="preserve"> Y-piece, stethoscope ring and spring (Fig 1A). </w:t>
      </w:r>
      <w:ins w:id="84" w:author="Tarek Loubani" w:date="2017-07-08T06:50:00Z">
        <w:r>
          <w:rPr>
            <w:rFonts w:ascii="Times New Roman" w:hAnsi="Times New Roman" w:cs="Times New Roman"/>
            <w:sz w:val="24"/>
            <w:szCs w:val="24"/>
          </w:rPr>
          <w:t xml:space="preserve">Since its original creation as documented in this paper, the </w:t>
        </w:r>
        <w:proofErr w:type="spellStart"/>
        <w:r>
          <w:rPr>
            <w:rFonts w:ascii="Times New Roman" w:hAnsi="Times New Roman" w:cs="Times New Roman"/>
            <w:sz w:val="24"/>
            <w:szCs w:val="24"/>
          </w:rPr>
          <w:t>eartubes</w:t>
        </w:r>
        <w:proofErr w:type="spellEnd"/>
        <w:r>
          <w:rPr>
            <w:rFonts w:ascii="Times New Roman" w:hAnsi="Times New Roman" w:cs="Times New Roman"/>
            <w:sz w:val="24"/>
            <w:szCs w:val="24"/>
          </w:rPr>
          <w:t xml:space="preserve"> have been complete</w:t>
        </w:r>
      </w:ins>
      <w:ins w:id="85" w:author="Tarek Loubani" w:date="2017-07-08T06:51:00Z">
        <w:r>
          <w:rPr>
            <w:rFonts w:ascii="Times New Roman" w:hAnsi="Times New Roman" w:cs="Times New Roman"/>
            <w:sz w:val="24"/>
            <w:szCs w:val="24"/>
          </w:rPr>
          <w:t xml:space="preserve">ly ported to </w:t>
        </w:r>
        <w:proofErr w:type="spellStart"/>
        <w:r>
          <w:rPr>
            <w:rFonts w:ascii="Times New Roman" w:hAnsi="Times New Roman" w:cs="Times New Roman"/>
            <w:sz w:val="24"/>
            <w:szCs w:val="24"/>
          </w:rPr>
          <w:t>OpenSCAD</w:t>
        </w:r>
        <w:proofErr w:type="spellEnd"/>
        <w:r>
          <w:rPr>
            <w:rFonts w:ascii="Times New Roman" w:hAnsi="Times New Roman" w:cs="Times New Roman"/>
            <w:sz w:val="24"/>
            <w:szCs w:val="24"/>
          </w:rPr>
          <w:t xml:space="preserve">. The stethoscope head is presently a hybrid of </w:t>
        </w:r>
        <w:proofErr w:type="spellStart"/>
        <w:r>
          <w:rPr>
            <w:rFonts w:ascii="Times New Roman" w:hAnsi="Times New Roman" w:cs="Times New Roman"/>
            <w:sz w:val="24"/>
            <w:szCs w:val="24"/>
          </w:rPr>
          <w:t>CrystalSCAD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OpenSCAD</w:t>
        </w:r>
        <w:proofErr w:type="spellEnd"/>
        <w:r>
          <w:rPr>
            <w:rFonts w:ascii="Times New Roman" w:hAnsi="Times New Roman" w:cs="Times New Roman"/>
            <w:sz w:val="24"/>
            <w:szCs w:val="24"/>
          </w:rPr>
          <w:t>.</w:t>
        </w:r>
      </w:ins>
      <w:ins w:id="86" w:author="Tarek Loubani" w:date="2017-07-08T06:52:00Z">
        <w:r>
          <w:rPr>
            <w:rFonts w:ascii="Times New Roman" w:hAnsi="Times New Roman" w:cs="Times New Roman"/>
            <w:sz w:val="24"/>
            <w:szCs w:val="24"/>
          </w:rPr>
          <w:t xml:space="preserve"> As the ear plug mold is n</w:t>
        </w:r>
        <w:r>
          <w:rPr>
            <w:rFonts w:ascii="Times New Roman" w:hAnsi="Times New Roman" w:cs="Times New Roman"/>
            <w:sz w:val="24"/>
            <w:szCs w:val="24"/>
          </w:rPr>
          <w:t xml:space="preserve">o longer used in our current production process, its archived version also remains in </w:t>
        </w:r>
        <w:proofErr w:type="spellStart"/>
        <w:r>
          <w:rPr>
            <w:rFonts w:ascii="Times New Roman" w:hAnsi="Times New Roman" w:cs="Times New Roman"/>
            <w:sz w:val="24"/>
            <w:szCs w:val="24"/>
          </w:rPr>
          <w:t>CrystalSCAD</w:t>
        </w:r>
        <w:proofErr w:type="spellEnd"/>
        <w:r>
          <w:rPr>
            <w:rFonts w:ascii="Times New Roman" w:hAnsi="Times New Roman" w:cs="Times New Roman"/>
            <w:sz w:val="24"/>
            <w:szCs w:val="24"/>
          </w:rPr>
          <w:t>.</w:t>
        </w:r>
      </w:ins>
    </w:p>
    <w:p w:rsidR="00AD1007" w:rsidRDefault="00A047F1">
      <w:pPr>
        <w:pStyle w:val="Standard"/>
        <w:spacing w:line="480" w:lineRule="auto"/>
      </w:pPr>
      <w:r>
        <w:rPr>
          <w:rFonts w:ascii="Times New Roman" w:hAnsi="Times New Roman" w:cs="Times New Roman"/>
          <w:sz w:val="24"/>
          <w:szCs w:val="24"/>
        </w:rPr>
        <w:lastRenderedPageBreak/>
        <w:t>Other accessory hardware is required, such as the plastic diaphragm, tubing, ear plugs (optional if the mold is not used) and steel spring (optional if the p</w:t>
      </w:r>
      <w:r>
        <w:rPr>
          <w:rFonts w:ascii="Times New Roman" w:hAnsi="Times New Roman" w:cs="Times New Roman"/>
          <w:sz w:val="24"/>
          <w:szCs w:val="24"/>
        </w:rPr>
        <w:t>rinted spring is not desired). These can be found in Table 1.</w:t>
      </w:r>
    </w:p>
    <w:p w:rsidR="00AD1007" w:rsidRDefault="00AD1007">
      <w:pPr>
        <w:pStyle w:val="Standard"/>
        <w:spacing w:line="480" w:lineRule="auto"/>
        <w:rPr>
          <w:rFonts w:ascii="Times New Roman" w:hAnsi="Times New Roman" w:cs="Times New Roman"/>
          <w:sz w:val="24"/>
          <w:szCs w:val="24"/>
        </w:rPr>
      </w:pPr>
    </w:p>
    <w:p w:rsidR="00AD1007" w:rsidRDefault="00A047F1">
      <w:pPr>
        <w:pStyle w:val="Standard"/>
        <w:spacing w:line="480" w:lineRule="auto"/>
      </w:pPr>
      <w:r>
        <w:rPr>
          <w:rFonts w:ascii="Times New Roman" w:hAnsi="Times New Roman" w:cs="Times New Roman"/>
          <w:b/>
          <w:bCs/>
          <w:sz w:val="24"/>
          <w:szCs w:val="24"/>
        </w:rPr>
        <w:t xml:space="preserve">Figure 1. Computer aided design and assembly of the 3D printed stethoscope. </w:t>
      </w:r>
      <w:r>
        <w:rPr>
          <w:rFonts w:ascii="Times New Roman" w:hAnsi="Times New Roman" w:cs="Times New Roman"/>
          <w:sz w:val="24"/>
          <w:szCs w:val="24"/>
        </w:rPr>
        <w:t>Digital models of the 3D printed stethoscope parts are shown in Figure 1A. From left to right: the head, Y piece and ear tube are shown. An earplug mold design is also shown in Figure 1B. Each part was 3D printed in ABS, with the assembled stethoscope is s</w:t>
      </w:r>
      <w:r>
        <w:rPr>
          <w:rFonts w:ascii="Times New Roman" w:hAnsi="Times New Roman" w:cs="Times New Roman"/>
          <w:sz w:val="24"/>
          <w:szCs w:val="24"/>
        </w:rPr>
        <w:t xml:space="preserve">hown in Figure 1C using the bill of materials listed in Table 1. </w:t>
      </w:r>
      <w:ins w:id="87" w:author="Tarek Loubani" w:date="2017-07-08T09:53:00Z">
        <w:r>
          <w:rPr>
            <w:rFonts w:ascii="Times New Roman" w:hAnsi="Times New Roman" w:cs="Times New Roman"/>
            <w:sz w:val="24"/>
            <w:szCs w:val="24"/>
          </w:rPr>
          <w:t>Figure 1D shows an updated version of the stethoscope with commodity earbuds replacing the original silicone earplugs.</w:t>
        </w:r>
      </w:ins>
    </w:p>
    <w:p w:rsidR="00AD1007" w:rsidRDefault="00AD1007">
      <w:pPr>
        <w:pStyle w:val="Standard"/>
        <w:spacing w:line="480" w:lineRule="auto"/>
      </w:pPr>
    </w:p>
    <w:p w:rsidR="00AD1007" w:rsidRDefault="00A047F1">
      <w:pPr>
        <w:pStyle w:val="Standard"/>
        <w:spacing w:line="480" w:lineRule="auto"/>
      </w:pPr>
      <w:r>
        <w:rPr>
          <w:rFonts w:ascii="Times New Roman" w:hAnsi="Times New Roman" w:cs="Times New Roman"/>
          <w:sz w:val="24"/>
          <w:szCs w:val="24"/>
        </w:rPr>
        <w:t>All print designs can be downloaded for free at https://github.com/Glia</w:t>
      </w:r>
      <w:r>
        <w:rPr>
          <w:rFonts w:ascii="Times New Roman" w:hAnsi="Times New Roman" w:cs="Times New Roman"/>
          <w:sz w:val="24"/>
          <w:szCs w:val="24"/>
        </w:rPr>
        <w:t>X</w:t>
      </w:r>
    </w:p>
    <w:p w:rsidR="00AD1007" w:rsidRDefault="00A047F1">
      <w:pPr>
        <w:pStyle w:val="Heading2"/>
        <w:rPr>
          <w:rFonts w:ascii="Times New Roman" w:hAnsi="Times New Roman" w:cs="Times New Roman"/>
          <w:b/>
          <w:i/>
          <w:sz w:val="24"/>
          <w:szCs w:val="24"/>
        </w:rPr>
      </w:pPr>
      <w:r>
        <w:rPr>
          <w:rFonts w:ascii="Times New Roman" w:hAnsi="Times New Roman" w:cs="Times New Roman"/>
          <w:b/>
          <w:i/>
          <w:sz w:val="24"/>
          <w:szCs w:val="24"/>
        </w:rPr>
        <w:t>Stethoscope printing and assembly</w:t>
      </w:r>
    </w:p>
    <w:p w:rsidR="00AD1007" w:rsidRDefault="00A047F1">
      <w:pPr>
        <w:pStyle w:val="Standard"/>
        <w:spacing w:line="480" w:lineRule="auto"/>
      </w:pPr>
      <w:r>
        <w:rPr>
          <w:rFonts w:ascii="Times New Roman" w:hAnsi="Times New Roman" w:cs="Times New Roman"/>
          <w:sz w:val="24"/>
          <w:szCs w:val="24"/>
        </w:rPr>
        <w:t>Each part was printed on a commodity 3D printer</w:t>
      </w:r>
      <w:ins w:id="88" w:author="Alexander Pavlosky" w:date="2017-06-17T09:39:00Z">
        <w:r>
          <w:rPr>
            <w:rFonts w:ascii="Times New Roman" w:hAnsi="Times New Roman" w:cs="Times New Roman"/>
            <w:sz w:val="24"/>
            <w:szCs w:val="24"/>
          </w:rPr>
          <w:t xml:space="preserve"> (</w:t>
        </w:r>
        <w:proofErr w:type="spellStart"/>
        <w:r>
          <w:rPr>
            <w:rFonts w:ascii="Times New Roman" w:hAnsi="Times New Roman" w:cs="Times New Roman"/>
            <w:sz w:val="24"/>
            <w:szCs w:val="24"/>
          </w:rPr>
          <w:t>Prusa</w:t>
        </w:r>
        <w:proofErr w:type="spellEnd"/>
        <w:r>
          <w:rPr>
            <w:rFonts w:ascii="Times New Roman" w:hAnsi="Times New Roman" w:cs="Times New Roman"/>
            <w:sz w:val="24"/>
            <w:szCs w:val="24"/>
          </w:rPr>
          <w:t xml:space="preserve"> Mk II</w:t>
        </w:r>
      </w:ins>
      <w:ins w:id="89" w:author="Alexander Pavlosky" w:date="2017-06-20T10:46:00Z">
        <w:r>
          <w:rPr>
            <w:rFonts w:ascii="Times New Roman" w:hAnsi="Times New Roman" w:cs="Times New Roman"/>
            <w:sz w:val="24"/>
            <w:szCs w:val="24"/>
          </w:rPr>
          <w:t>,</w:t>
        </w:r>
      </w:ins>
      <w:ins w:id="90" w:author="Alexander Pavlosky" w:date="2017-06-20T10:52:00Z">
        <w:r>
          <w:rPr>
            <w:rFonts w:ascii="Times New Roman" w:hAnsi="Times New Roman" w:cs="Times New Roman"/>
            <w:sz w:val="24"/>
            <w:szCs w:val="24"/>
          </w:rPr>
          <w:t xml:space="preserve"> 1.75mm filament diameter,</w:t>
        </w:r>
      </w:ins>
      <w:ins w:id="91" w:author="Alexander Pavlosky" w:date="2017-06-20T10:46:00Z">
        <w:r>
          <w:rPr>
            <w:rFonts w:ascii="Times New Roman" w:hAnsi="Times New Roman" w:cs="Times New Roman"/>
            <w:sz w:val="24"/>
            <w:szCs w:val="24"/>
          </w:rPr>
          <w:t xml:space="preserve"> 0.4</w:t>
        </w:r>
      </w:ins>
      <w:ins w:id="92" w:author="Alexander Pavlosky" w:date="2017-06-20T10:47:00Z">
        <w:r>
          <w:rPr>
            <w:rFonts w:ascii="Times New Roman" w:hAnsi="Times New Roman" w:cs="Times New Roman"/>
            <w:sz w:val="24"/>
            <w:szCs w:val="24"/>
          </w:rPr>
          <w:t>mm nozzle diameter</w:t>
        </w:r>
      </w:ins>
      <w:ins w:id="93" w:author="Alexander Pavlosky" w:date="2017-06-20T10:55:00Z">
        <w:r>
          <w:rPr>
            <w:rFonts w:ascii="Times New Roman" w:hAnsi="Times New Roman" w:cs="Times New Roman"/>
            <w:sz w:val="24"/>
            <w:szCs w:val="24"/>
          </w:rPr>
          <w:t>, no scaffolding or support</w:t>
        </w:r>
      </w:ins>
      <w:ins w:id="94" w:author="Alexander Pavlosky" w:date="2017-06-17T09:39:00Z">
        <w:r>
          <w:rPr>
            <w:rFonts w:ascii="Times New Roman" w:hAnsi="Times New Roman" w:cs="Times New Roman"/>
            <w:sz w:val="24"/>
            <w:szCs w:val="24"/>
          </w:rPr>
          <w:t>)</w:t>
        </w:r>
      </w:ins>
      <w:r>
        <w:rPr>
          <w:rFonts w:ascii="Times New Roman" w:hAnsi="Times New Roman" w:cs="Times New Roman"/>
          <w:sz w:val="24"/>
          <w:szCs w:val="24"/>
        </w:rPr>
        <w:t xml:space="preserve"> using acrylonitrile butadiene styrene (ABS) with </w:t>
      </w:r>
      <w:del w:id="95" w:author="Alexander Pavlosky" w:date="2017-06-17T09:39:00Z">
        <w:r>
          <w:rPr>
            <w:rFonts w:ascii="Times New Roman" w:hAnsi="Times New Roman" w:cs="Times New Roman"/>
            <w:sz w:val="24"/>
            <w:szCs w:val="24"/>
          </w:rPr>
          <w:delText xml:space="preserve">either 15% or </w:delText>
        </w:r>
      </w:del>
      <w:r>
        <w:rPr>
          <w:rFonts w:ascii="Times New Roman" w:hAnsi="Times New Roman" w:cs="Times New Roman"/>
          <w:sz w:val="24"/>
          <w:szCs w:val="24"/>
        </w:rPr>
        <w:t>100% infill as indicated and 0.2mm layer height. A 40 cm silicone 12mm outer diameter (OD), 8mm inner diameter (ID) tube was attached between the stethoscope head and the larger bore of the Y piece. Two 9 cm silicone 6mm OD, 4mm ID tubes were attached betw</w:t>
      </w:r>
      <w:r>
        <w:rPr>
          <w:rFonts w:ascii="Times New Roman" w:hAnsi="Times New Roman" w:cs="Times New Roman"/>
          <w:sz w:val="24"/>
          <w:szCs w:val="24"/>
        </w:rPr>
        <w:t>een the smaller bore of the Y piece and the ear tubes. A diaphragm was cut from a Staples brand PVC report cover (Swing-lock report cover, clear with black spine; UPC 718103160223) by turning a sharp caliper and creating a circular diaphragm with a 40mm di</w:t>
      </w:r>
      <w:r>
        <w:rPr>
          <w:rFonts w:ascii="Times New Roman" w:hAnsi="Times New Roman" w:cs="Times New Roman"/>
          <w:sz w:val="24"/>
          <w:szCs w:val="24"/>
        </w:rPr>
        <w:t xml:space="preserve">ameter. This diaphragm was attached to the stethoscope head with a slotted rubber O-ring. However, in more </w:t>
      </w:r>
      <w:r>
        <w:rPr>
          <w:rFonts w:ascii="Times New Roman" w:hAnsi="Times New Roman" w:cs="Times New Roman"/>
          <w:sz w:val="24"/>
          <w:szCs w:val="24"/>
        </w:rPr>
        <w:lastRenderedPageBreak/>
        <w:t xml:space="preserve">recent models and due to difficulty finding such O-rings, we have replaced the O-ring with a printed </w:t>
      </w:r>
      <w:ins w:id="96" w:author="Alexander Pavlosky" w:date="2017-06-20T11:15:00Z">
        <w:r>
          <w:rPr>
            <w:rFonts w:ascii="Times New Roman" w:hAnsi="Times New Roman" w:cs="Times New Roman"/>
            <w:sz w:val="24"/>
            <w:szCs w:val="24"/>
          </w:rPr>
          <w:t xml:space="preserve">ABS </w:t>
        </w:r>
      </w:ins>
      <w:r>
        <w:rPr>
          <w:rFonts w:ascii="Times New Roman" w:hAnsi="Times New Roman" w:cs="Times New Roman"/>
          <w:sz w:val="24"/>
          <w:szCs w:val="24"/>
        </w:rPr>
        <w:t>ring. Spring steel was cut and crimped to fo</w:t>
      </w:r>
      <w:r>
        <w:rPr>
          <w:rFonts w:ascii="Times New Roman" w:hAnsi="Times New Roman" w:cs="Times New Roman"/>
          <w:sz w:val="24"/>
          <w:szCs w:val="24"/>
        </w:rPr>
        <w:t>rm the ear tube spring. In more recent models, due to difficulty manipulating and acquiring spring steel, we have used a printed</w:t>
      </w:r>
      <w:ins w:id="97" w:author="Alexander Pavlosky" w:date="2017-06-20T11:15:00Z">
        <w:r>
          <w:rPr>
            <w:rFonts w:ascii="Times New Roman" w:hAnsi="Times New Roman" w:cs="Times New Roman"/>
            <w:sz w:val="24"/>
            <w:szCs w:val="24"/>
          </w:rPr>
          <w:t xml:space="preserve"> ABS</w:t>
        </w:r>
      </w:ins>
      <w:r>
        <w:rPr>
          <w:rFonts w:ascii="Times New Roman" w:hAnsi="Times New Roman" w:cs="Times New Roman"/>
          <w:sz w:val="24"/>
          <w:szCs w:val="24"/>
        </w:rPr>
        <w:t xml:space="preserve"> truss that has some spring properties</w:t>
      </w:r>
      <w:ins w:id="98" w:author="Alexander Pavlosky" w:date="2017-06-20T11:15:00Z">
        <w:r>
          <w:rPr>
            <w:rFonts w:ascii="Times New Roman" w:hAnsi="Times New Roman" w:cs="Times New Roman"/>
            <w:sz w:val="24"/>
            <w:szCs w:val="24"/>
          </w:rPr>
          <w:t xml:space="preserve"> by design</w:t>
        </w:r>
      </w:ins>
      <w:r>
        <w:rPr>
          <w:rFonts w:ascii="Times New Roman" w:hAnsi="Times New Roman" w:cs="Times New Roman"/>
          <w:sz w:val="24"/>
          <w:szCs w:val="24"/>
        </w:rPr>
        <w:t>.</w:t>
      </w:r>
    </w:p>
    <w:p w:rsidR="00AD1007" w:rsidRDefault="00A047F1">
      <w:pPr>
        <w:pStyle w:val="Standard"/>
        <w:spacing w:line="480" w:lineRule="auto"/>
      </w:pPr>
      <w:ins w:id="99" w:author="Tarek Loubani" w:date="2017-07-08T07:51:00Z">
        <w:r>
          <w:rPr>
            <w:rFonts w:ascii="Times New Roman" w:hAnsi="Times New Roman" w:cs="Times New Roman"/>
            <w:sz w:val="24"/>
            <w:szCs w:val="24"/>
          </w:rPr>
          <w:t xml:space="preserve">In the original design, </w:t>
        </w:r>
      </w:ins>
      <w:del w:id="100" w:author="Tarek Loubani" w:date="2017-07-08T07:51:00Z">
        <w:r>
          <w:rPr>
            <w:rFonts w:ascii="Times New Roman" w:hAnsi="Times New Roman" w:cs="Times New Roman"/>
            <w:sz w:val="24"/>
            <w:szCs w:val="24"/>
          </w:rPr>
          <w:delText>S</w:delText>
        </w:r>
      </w:del>
      <w:ins w:id="101" w:author="Tarek Loubani" w:date="2017-07-08T07:51:00Z">
        <w:r>
          <w:rPr>
            <w:rFonts w:ascii="Times New Roman" w:hAnsi="Times New Roman" w:cs="Times New Roman"/>
            <w:sz w:val="24"/>
            <w:szCs w:val="24"/>
          </w:rPr>
          <w:t>s</w:t>
        </w:r>
      </w:ins>
      <w:r>
        <w:rPr>
          <w:rFonts w:ascii="Times New Roman" w:hAnsi="Times New Roman" w:cs="Times New Roman"/>
          <w:sz w:val="24"/>
          <w:szCs w:val="24"/>
        </w:rPr>
        <w:t xml:space="preserve">ilicone </w:t>
      </w:r>
      <w:ins w:id="102" w:author="Tarek Loubani" w:date="2017-07-08T08:47:00Z">
        <w:r>
          <w:rPr>
            <w:rFonts w:ascii="Times New Roman" w:hAnsi="Times New Roman" w:cs="Times New Roman"/>
            <w:sz w:val="24"/>
            <w:szCs w:val="24"/>
          </w:rPr>
          <w:t xml:space="preserve">(SF13 2k-Silikon, </w:t>
        </w:r>
        <w:proofErr w:type="spellStart"/>
        <w:r>
          <w:rPr>
            <w:rFonts w:ascii="Times New Roman" w:hAnsi="Times New Roman" w:cs="Times New Roman"/>
            <w:sz w:val="24"/>
            <w:szCs w:val="24"/>
          </w:rPr>
          <w:t>Silikon</w:t>
        </w:r>
        <w:proofErr w:type="spellEnd"/>
        <w:r>
          <w:rPr>
            <w:rFonts w:ascii="Times New Roman" w:hAnsi="Times New Roman" w:cs="Times New Roman"/>
            <w:sz w:val="24"/>
            <w:szCs w:val="24"/>
          </w:rPr>
          <w:t xml:space="preserve"> Fabrik, Batch </w:t>
        </w:r>
        <w:proofErr w:type="spellStart"/>
        <w:r>
          <w:rPr>
            <w:rFonts w:ascii="Times New Roman" w:hAnsi="Times New Roman" w:cs="Times New Roman"/>
            <w:sz w:val="24"/>
            <w:szCs w:val="24"/>
          </w:rPr>
          <w:t>Nr</w:t>
        </w:r>
        <w:proofErr w:type="spellEnd"/>
        <w:r>
          <w:rPr>
            <w:rFonts w:ascii="Times New Roman" w:hAnsi="Times New Roman" w:cs="Times New Roman"/>
            <w:sz w:val="24"/>
            <w:szCs w:val="24"/>
          </w:rPr>
          <w:t xml:space="preserve"> 180415, Shore A 13) </w:t>
        </w:r>
      </w:ins>
      <w:r>
        <w:rPr>
          <w:rFonts w:ascii="Times New Roman" w:hAnsi="Times New Roman" w:cs="Times New Roman"/>
          <w:sz w:val="24"/>
          <w:szCs w:val="24"/>
        </w:rPr>
        <w:t xml:space="preserve">was </w:t>
      </w:r>
      <w:ins w:id="103" w:author="Tarek Loubani" w:date="2017-07-08T08:48:00Z">
        <w:r>
          <w:rPr>
            <w:rFonts w:ascii="Times New Roman" w:hAnsi="Times New Roman" w:cs="Times New Roman"/>
            <w:sz w:val="24"/>
            <w:szCs w:val="24"/>
          </w:rPr>
          <w:t xml:space="preserve">mixed </w:t>
        </w:r>
      </w:ins>
      <w:r>
        <w:rPr>
          <w:rFonts w:ascii="Times New Roman" w:hAnsi="Times New Roman" w:cs="Times New Roman"/>
          <w:sz w:val="24"/>
          <w:szCs w:val="24"/>
        </w:rPr>
        <w:t xml:space="preserve">added to the ear plug molds (Fig 1B) </w:t>
      </w:r>
      <w:ins w:id="104" w:author="Tarek Loubani" w:date="2017-07-08T08:48:00Z">
        <w:r>
          <w:rPr>
            <w:rFonts w:ascii="Times New Roman" w:hAnsi="Times New Roman" w:cs="Times New Roman"/>
            <w:sz w:val="24"/>
            <w:szCs w:val="24"/>
          </w:rPr>
          <w:t>for 8 hours</w:t>
        </w:r>
      </w:ins>
      <w:ins w:id="105" w:author="Tarek Loubani" w:date="2017-07-08T08:49:00Z">
        <w:r>
          <w:rPr>
            <w:rFonts w:ascii="Times New Roman" w:hAnsi="Times New Roman" w:cs="Times New Roman"/>
            <w:sz w:val="24"/>
            <w:szCs w:val="24"/>
          </w:rPr>
          <w:t xml:space="preserve">. The mold was separated and </w:t>
        </w:r>
      </w:ins>
      <w:del w:id="106" w:author="Tarek Loubani" w:date="2017-07-08T08:49:00Z">
        <w:r>
          <w:rPr>
            <w:rFonts w:ascii="Times New Roman" w:hAnsi="Times New Roman" w:cs="Times New Roman"/>
            <w:sz w:val="24"/>
            <w:szCs w:val="24"/>
          </w:rPr>
          <w:delText>as per manufacturer specifications and</w:delText>
        </w:r>
      </w:del>
      <w:ins w:id="107" w:author="Tarek Loubani" w:date="2017-07-08T08:49:00Z">
        <w:r>
          <w:rPr>
            <w:rFonts w:ascii="Times New Roman" w:hAnsi="Times New Roman" w:cs="Times New Roman"/>
            <w:sz w:val="24"/>
            <w:szCs w:val="24"/>
          </w:rPr>
          <w:t>the</w:t>
        </w:r>
      </w:ins>
      <w:r>
        <w:rPr>
          <w:rFonts w:ascii="Times New Roman" w:hAnsi="Times New Roman" w:cs="Times New Roman"/>
          <w:sz w:val="24"/>
          <w:szCs w:val="24"/>
        </w:rPr>
        <w:t xml:space="preserve"> silicone ear plugs were attached to the ear tubes. </w:t>
      </w:r>
      <w:ins w:id="108" w:author="Tarek Loubani" w:date="2017-07-08T07:57:00Z">
        <w:r>
          <w:rPr>
            <w:rFonts w:ascii="Times New Roman" w:hAnsi="Times New Roman" w:cs="Times New Roman"/>
            <w:sz w:val="24"/>
            <w:szCs w:val="24"/>
          </w:rPr>
          <w:t xml:space="preserve">In the present model in use at the time of publication, these ear plugs are replaced by generic earbuds from commodity earbud-style headphones, as they were found to be widely available and of negligible cost. </w:t>
        </w:r>
      </w:ins>
      <w:r>
        <w:rPr>
          <w:rFonts w:ascii="Times New Roman" w:hAnsi="Times New Roman" w:cs="Times New Roman"/>
          <w:sz w:val="24"/>
          <w:szCs w:val="24"/>
        </w:rPr>
        <w:t xml:space="preserve">The final construction </w:t>
      </w:r>
      <w:ins w:id="109" w:author="Tarek Loubani" w:date="2017-07-08T07:57:00Z">
        <w:r>
          <w:rPr>
            <w:rFonts w:ascii="Times New Roman" w:hAnsi="Times New Roman" w:cs="Times New Roman"/>
            <w:sz w:val="24"/>
            <w:szCs w:val="24"/>
          </w:rPr>
          <w:t xml:space="preserve">of the original model </w:t>
        </w:r>
      </w:ins>
      <w:r>
        <w:rPr>
          <w:rFonts w:ascii="Times New Roman" w:hAnsi="Times New Roman" w:cs="Times New Roman"/>
          <w:sz w:val="24"/>
          <w:szCs w:val="24"/>
        </w:rPr>
        <w:t>c</w:t>
      </w:r>
      <w:r>
        <w:rPr>
          <w:rFonts w:ascii="Times New Roman" w:hAnsi="Times New Roman" w:cs="Times New Roman"/>
          <w:sz w:val="24"/>
          <w:szCs w:val="24"/>
        </w:rPr>
        <w:t>an be seen in Fig 1C.</w:t>
      </w:r>
      <w:ins w:id="110" w:author="Tarek Loubani" w:date="2017-07-08T07:57:00Z">
        <w:r>
          <w:rPr>
            <w:rFonts w:ascii="Times New Roman" w:hAnsi="Times New Roman" w:cs="Times New Roman"/>
            <w:sz w:val="24"/>
            <w:szCs w:val="24"/>
          </w:rPr>
          <w:t xml:space="preserve"> The final construction of the current model can be seen in Figure 1</w:t>
        </w:r>
      </w:ins>
      <w:ins w:id="111" w:author="Tarek Loubani" w:date="2017-07-08T07:58:00Z">
        <w:r>
          <w:rPr>
            <w:rFonts w:ascii="Times New Roman" w:hAnsi="Times New Roman" w:cs="Times New Roman"/>
            <w:sz w:val="24"/>
            <w:szCs w:val="24"/>
          </w:rPr>
          <w:t>D.</w:t>
        </w:r>
      </w:ins>
    </w:p>
    <w:p w:rsidR="00AD1007" w:rsidRDefault="00A047F1">
      <w:pPr>
        <w:pStyle w:val="Standard"/>
        <w:spacing w:line="480" w:lineRule="auto"/>
      </w:pPr>
      <w:r>
        <w:rPr>
          <w:rFonts w:ascii="Times New Roman" w:hAnsi="Times New Roman" w:cs="Times New Roman"/>
          <w:sz w:val="24"/>
          <w:szCs w:val="24"/>
        </w:rPr>
        <w:t>Costs in Table 1 were calculated using the density of ABS (1.03g/cm</w:t>
      </w:r>
      <w:r>
        <w:rPr>
          <w:rFonts w:ascii="Times New Roman" w:hAnsi="Times New Roman" w:cs="Times New Roman"/>
          <w:sz w:val="24"/>
          <w:szCs w:val="24"/>
          <w:vertAlign w:val="superscript"/>
        </w:rPr>
        <w:t>3</w:t>
      </w:r>
      <w:r>
        <w:rPr>
          <w:rFonts w:ascii="Times New Roman" w:hAnsi="Times New Roman" w:cs="Times New Roman"/>
          <w:sz w:val="24"/>
          <w:szCs w:val="24"/>
        </w:rPr>
        <w:t>) and the filament length, which is calculated by the printer driver. We assumed the price of 10</w:t>
      </w:r>
      <w:r>
        <w:rPr>
          <w:rFonts w:ascii="Times New Roman" w:hAnsi="Times New Roman" w:cs="Times New Roman"/>
          <w:sz w:val="24"/>
          <w:szCs w:val="24"/>
        </w:rPr>
        <w:t xml:space="preserve"> lbs (4.54 kg) of ABS pellets to be 31 USD. </w:t>
      </w:r>
    </w:p>
    <w:p w:rsidR="00AD1007" w:rsidRDefault="00A047F1">
      <w:pPr>
        <w:pStyle w:val="Standard"/>
        <w:spacing w:line="480" w:lineRule="auto"/>
        <w:rPr>
          <w:rFonts w:ascii="Times New Roman" w:hAnsi="Times New Roman" w:cs="Times New Roman"/>
          <w:b/>
          <w:i/>
          <w:sz w:val="24"/>
          <w:szCs w:val="24"/>
        </w:rPr>
      </w:pPr>
      <w:r>
        <w:rPr>
          <w:rFonts w:ascii="Times New Roman" w:hAnsi="Times New Roman" w:cs="Times New Roman"/>
          <w:b/>
          <w:i/>
          <w:sz w:val="24"/>
          <w:szCs w:val="24"/>
        </w:rPr>
        <w:t>Acoustic transfer</w:t>
      </w:r>
    </w:p>
    <w:p w:rsidR="00AD1007" w:rsidRDefault="00A047F1">
      <w:pPr>
        <w:pStyle w:val="Standard"/>
        <w:spacing w:line="480" w:lineRule="auto"/>
      </w:pPr>
      <w:r>
        <w:rPr>
          <w:rFonts w:ascii="Times New Roman" w:hAnsi="Times New Roman" w:cs="Times New Roman"/>
          <w:sz w:val="24"/>
          <w:szCs w:val="24"/>
        </w:rPr>
        <w:t xml:space="preserve">The frequency response of Glia model stethoscopes, compared with the </w:t>
      </w:r>
      <w:proofErr w:type="spellStart"/>
      <w:r>
        <w:rPr>
          <w:rFonts w:ascii="Times New Roman" w:hAnsi="Times New Roman" w:cs="Times New Roman"/>
          <w:sz w:val="24"/>
          <w:szCs w:val="24"/>
        </w:rPr>
        <w:t>Littmann</w:t>
      </w:r>
      <w:proofErr w:type="spellEnd"/>
      <w:r>
        <w:rPr>
          <w:rFonts w:ascii="Times New Roman" w:hAnsi="Times New Roman" w:cs="Times New Roman"/>
          <w:sz w:val="24"/>
          <w:szCs w:val="24"/>
        </w:rPr>
        <w:t xml:space="preserve"> Cardiology III, was determined using an experimental setup modelled from a phantom-based frequency response setup p</w:t>
      </w:r>
      <w:r>
        <w:rPr>
          <w:rFonts w:ascii="Times New Roman" w:hAnsi="Times New Roman" w:cs="Times New Roman"/>
          <w:sz w:val="24"/>
          <w:szCs w:val="24"/>
        </w:rPr>
        <w:t>reviously described</w:t>
      </w:r>
      <w:bookmarkStart w:id="112" w:name="__Fieldmark__220_277434326"/>
      <w:bookmarkStart w:id="113" w:name="ZOTERO_BREF_eqqYjDXaeNN0"/>
      <w:ins w:id="114" w:author="Renee" w:date="2018-01-29T14:45:00Z">
        <w:r w:rsidR="00C07B3D" w:rsidRPr="00C07B3D">
          <w:rPr>
            <w:rFonts w:ascii="Times New Roman" w:hAnsi="Times New Roman" w:cs="Times New Roman"/>
            <w:sz w:val="24"/>
            <w:szCs w:val="24"/>
            <w:vertAlign w:val="superscript"/>
          </w:rPr>
          <w:t>8</w:t>
        </w:r>
      </w:ins>
      <w:bookmarkEnd w:id="113"/>
      <w:ins w:id="115" w:author="Alexander Pavlosky" w:date="2017-06-20T18:15:00Z">
        <w:del w:id="116" w:author="Renee" w:date="2018-01-29T14:45:00Z">
          <w:r w:rsidDel="00C07B3D">
            <w:rPr>
              <w:rFonts w:ascii="Times New Roman" w:hAnsi="Times New Roman" w:cs="Times New Roman"/>
              <w:sz w:val="24"/>
              <w:szCs w:val="24"/>
              <w:vertAlign w:val="superscript"/>
            </w:rPr>
            <w:delText>8</w:delText>
          </w:r>
        </w:del>
      </w:ins>
      <w:bookmarkStart w:id="117" w:name="__Fieldmark__1213_1355746229"/>
      <w:bookmarkStart w:id="118" w:name="__Fieldmark__976_4221923628"/>
      <w:bookmarkEnd w:id="112"/>
      <w:bookmarkEnd w:id="117"/>
      <w:bookmarkEnd w:id="118"/>
      <w:r>
        <w:rPr>
          <w:rFonts w:ascii="Times New Roman" w:hAnsi="Times New Roman" w:cs="Times New Roman"/>
          <w:sz w:val="24"/>
          <w:szCs w:val="24"/>
        </w:rPr>
        <w:t>. A latex balloon filled with 2L (2000g</w:t>
      </w:r>
      <w:r>
        <w:rPr>
          <w:rFonts w:ascii="Times New Roman" w:hAnsi="Times New Roman" w:cs="Times New Roman"/>
          <w:sz w:val="24"/>
          <w:szCs w:val="24"/>
        </w:rPr>
        <w:t>) of water was used as a phantom and each stethoscope was applied to the surface by hand. Phantom excitations were supplied by an external vibrating speaker</w:t>
      </w:r>
      <w:ins w:id="119" w:author="Alexander Pavlosky" w:date="2017-06-20T16:57:00Z">
        <w:r>
          <w:rPr>
            <w:rFonts w:ascii="Times New Roman" w:hAnsi="Times New Roman" w:cs="Times New Roman"/>
            <w:sz w:val="24"/>
            <w:szCs w:val="24"/>
          </w:rPr>
          <w:t xml:space="preserve"> which was placed in contact with the balloon and sound was played</w:t>
        </w:r>
      </w:ins>
      <w:r>
        <w:rPr>
          <w:rFonts w:ascii="Times New Roman" w:hAnsi="Times New Roman" w:cs="Times New Roman"/>
          <w:sz w:val="24"/>
          <w:szCs w:val="24"/>
        </w:rPr>
        <w:t xml:space="preserve"> at 86 Hz intervals between 0 and </w:t>
      </w:r>
      <w:r>
        <w:rPr>
          <w:rFonts w:ascii="Times New Roman" w:hAnsi="Times New Roman" w:cs="Times New Roman"/>
          <w:sz w:val="24"/>
          <w:szCs w:val="24"/>
        </w:rPr>
        <w:t>5000 Hz (white noise) for 15 seconds.</w:t>
      </w:r>
      <w:del w:id="120" w:author="Alexander Pavlosky" w:date="2017-06-20T11:55:00Z">
        <w:r>
          <w:rPr>
            <w:rFonts w:ascii="Times New Roman" w:hAnsi="Times New Roman" w:cs="Times New Roman"/>
            <w:sz w:val="24"/>
            <w:szCs w:val="24"/>
          </w:rPr>
          <w:delText xml:space="preserve"> Three iterations of the Glia stethoscopes with variations in the output channel size and infill percentage </w:delText>
        </w:r>
        <w:r>
          <w:rPr>
            <w:rFonts w:ascii="Times New Roman" w:hAnsi="Times New Roman" w:cs="Times New Roman"/>
            <w:sz w:val="24"/>
            <w:szCs w:val="24"/>
          </w:rPr>
          <w:lastRenderedPageBreak/>
          <w:delText xml:space="preserve">were tested against the Littman Cardiology III. </w:delText>
        </w:r>
      </w:del>
      <w:ins w:id="121" w:author="Alexander Pavlosky" w:date="2017-06-20T14:24:00Z">
        <w:r>
          <w:rPr>
            <w:rFonts w:ascii="Times New Roman" w:hAnsi="Times New Roman" w:cs="Times New Roman"/>
            <w:sz w:val="24"/>
            <w:szCs w:val="24"/>
          </w:rPr>
          <w:t xml:space="preserve"> </w:t>
        </w:r>
      </w:ins>
      <w:r>
        <w:rPr>
          <w:rFonts w:ascii="Times New Roman" w:hAnsi="Times New Roman" w:cs="Times New Roman"/>
          <w:sz w:val="24"/>
          <w:szCs w:val="24"/>
        </w:rPr>
        <w:t xml:space="preserve">The output of each stethoscope was recorded by </w:t>
      </w:r>
      <w:ins w:id="122" w:author="Alexander Pavlosky" w:date="2017-06-20T16:58:00Z">
        <w:r>
          <w:rPr>
            <w:rFonts w:ascii="Times New Roman" w:hAnsi="Times New Roman" w:cs="Times New Roman"/>
            <w:sz w:val="24"/>
            <w:szCs w:val="24"/>
          </w:rPr>
          <w:t xml:space="preserve">a </w:t>
        </w:r>
      </w:ins>
      <w:r>
        <w:rPr>
          <w:rFonts w:ascii="Times New Roman" w:hAnsi="Times New Roman" w:cs="Times New Roman"/>
          <w:sz w:val="24"/>
          <w:szCs w:val="24"/>
        </w:rPr>
        <w:t xml:space="preserve">microphone </w:t>
      </w:r>
      <w:ins w:id="123" w:author="Alexander Pavlosky" w:date="2017-06-20T16:58:00Z">
        <w:r>
          <w:rPr>
            <w:rFonts w:ascii="Times New Roman" w:hAnsi="Times New Roman" w:cs="Times New Roman"/>
            <w:sz w:val="24"/>
            <w:szCs w:val="24"/>
          </w:rPr>
          <w:t xml:space="preserve">which was placed in a </w:t>
        </w:r>
      </w:ins>
      <w:ins w:id="124" w:author="Alexander Pavlosky" w:date="2017-06-20T19:27:00Z">
        <w:r>
          <w:rPr>
            <w:rFonts w:ascii="Times New Roman" w:hAnsi="Times New Roman" w:cs="Times New Roman"/>
            <w:sz w:val="24"/>
            <w:szCs w:val="24"/>
          </w:rPr>
          <w:t xml:space="preserve">silicon </w:t>
        </w:r>
      </w:ins>
      <w:ins w:id="125" w:author="Alexander Pavlosky" w:date="2017-06-20T16:58:00Z">
        <w:r>
          <w:rPr>
            <w:rFonts w:ascii="Times New Roman" w:hAnsi="Times New Roman" w:cs="Times New Roman"/>
            <w:sz w:val="24"/>
            <w:szCs w:val="24"/>
          </w:rPr>
          <w:t xml:space="preserve">tube attached to the stethoscope head </w:t>
        </w:r>
      </w:ins>
      <w:r>
        <w:rPr>
          <w:rFonts w:ascii="Times New Roman" w:hAnsi="Times New Roman" w:cs="Times New Roman"/>
          <w:sz w:val="24"/>
          <w:szCs w:val="24"/>
        </w:rPr>
        <w:t>for spectral analysis.</w:t>
      </w:r>
      <w:ins w:id="126" w:author="Alexander Pavlosky" w:date="2017-06-20T14:34:00Z">
        <w:r>
          <w:rPr>
            <w:rFonts w:ascii="Times New Roman" w:hAnsi="Times New Roman" w:cs="Times New Roman"/>
            <w:sz w:val="24"/>
            <w:szCs w:val="24"/>
          </w:rPr>
          <w:t xml:space="preserve"> Spectral analyses such as these have been used </w:t>
        </w:r>
      </w:ins>
      <w:ins w:id="127" w:author="Alexander Pavlosky" w:date="2017-06-20T14:35:00Z">
        <w:r>
          <w:rPr>
            <w:rFonts w:ascii="Times New Roman" w:hAnsi="Times New Roman" w:cs="Times New Roman"/>
            <w:sz w:val="24"/>
            <w:szCs w:val="24"/>
          </w:rPr>
          <w:t xml:space="preserve">successfully </w:t>
        </w:r>
      </w:ins>
      <w:ins w:id="128" w:author="Alexander Pavlosky" w:date="2017-06-20T14:34:00Z">
        <w:r>
          <w:rPr>
            <w:rFonts w:ascii="Times New Roman" w:hAnsi="Times New Roman" w:cs="Times New Roman"/>
            <w:sz w:val="24"/>
            <w:szCs w:val="24"/>
          </w:rPr>
          <w:t xml:space="preserve">in the past to analyze breath sounds recorded from individuals with </w:t>
        </w:r>
      </w:ins>
      <w:ins w:id="129" w:author="Alexander Pavlosky" w:date="2017-06-20T14:35:00Z">
        <w:r>
          <w:rPr>
            <w:rFonts w:ascii="Times New Roman" w:hAnsi="Times New Roman" w:cs="Times New Roman"/>
            <w:sz w:val="24"/>
            <w:szCs w:val="24"/>
          </w:rPr>
          <w:t>lung pathology</w:t>
        </w:r>
      </w:ins>
      <w:bookmarkStart w:id="130" w:name="__Fieldmark__248_277434326"/>
      <w:bookmarkStart w:id="131" w:name="ZOTERO_BREF_RoxG0rljLa2e"/>
      <w:ins w:id="132" w:author="Renee" w:date="2018-01-29T14:45:00Z">
        <w:r w:rsidR="00C07B3D" w:rsidRPr="00C07B3D">
          <w:rPr>
            <w:rFonts w:ascii="Times New Roman" w:hAnsi="Times New Roman" w:cs="Times New Roman"/>
            <w:sz w:val="24"/>
            <w:szCs w:val="24"/>
            <w:vertAlign w:val="superscript"/>
          </w:rPr>
          <w:t>12</w:t>
        </w:r>
      </w:ins>
      <w:bookmarkEnd w:id="131"/>
      <w:ins w:id="133" w:author="Alexander Pavlosky" w:date="2017-06-20T18:15:00Z">
        <w:del w:id="134" w:author="Renee" w:date="2018-01-29T14:45:00Z">
          <w:r w:rsidDel="00C07B3D">
            <w:rPr>
              <w:rFonts w:ascii="Times New Roman" w:hAnsi="Times New Roman" w:cs="Times New Roman"/>
              <w:sz w:val="24"/>
              <w:szCs w:val="24"/>
              <w:vertAlign w:val="superscript"/>
            </w:rPr>
            <w:delText>1</w:delText>
          </w:r>
          <w:bookmarkStart w:id="135" w:name="__Fieldmark__1156_4134142040"/>
          <w:r w:rsidDel="00C07B3D">
            <w:rPr>
              <w:rFonts w:ascii="Times New Roman" w:hAnsi="Times New Roman" w:cs="Times New Roman"/>
              <w:sz w:val="24"/>
              <w:szCs w:val="24"/>
              <w:vertAlign w:val="superscript"/>
            </w:rPr>
            <w:delText>2</w:delText>
          </w:r>
        </w:del>
      </w:ins>
      <w:bookmarkStart w:id="136" w:name="__Fieldmark__1233_1355746229"/>
      <w:bookmarkEnd w:id="130"/>
      <w:bookmarkEnd w:id="135"/>
      <w:bookmarkEnd w:id="136"/>
      <w:ins w:id="137" w:author="Alexander Pavlosky" w:date="2017-06-20T14:35:00Z">
        <w:r>
          <w:rPr>
            <w:rFonts w:ascii="Times New Roman" w:hAnsi="Times New Roman" w:cs="Times New Roman"/>
            <w:sz w:val="24"/>
            <w:szCs w:val="24"/>
          </w:rPr>
          <w:t>.</w:t>
        </w:r>
      </w:ins>
      <w:r>
        <w:rPr>
          <w:rFonts w:ascii="Times New Roman" w:hAnsi="Times New Roman" w:cs="Times New Roman"/>
          <w:sz w:val="24"/>
          <w:szCs w:val="24"/>
        </w:rPr>
        <w:t xml:space="preserve"> The simplicity of this design was intended to allow other users to validate </w:t>
      </w:r>
      <w:r>
        <w:rPr>
          <w:rFonts w:ascii="Times New Roman" w:hAnsi="Times New Roman" w:cs="Times New Roman"/>
          <w:sz w:val="24"/>
          <w:szCs w:val="24"/>
        </w:rPr>
        <w:t>our design independently.</w:t>
      </w:r>
    </w:p>
    <w:p w:rsidR="00AD1007" w:rsidRDefault="00AD1007">
      <w:pPr>
        <w:pStyle w:val="Standard"/>
        <w:spacing w:line="480" w:lineRule="auto"/>
        <w:rPr>
          <w:rFonts w:ascii="Times New Roman" w:hAnsi="Times New Roman" w:cs="Times New Roman"/>
          <w:b/>
          <w:sz w:val="24"/>
          <w:szCs w:val="24"/>
        </w:rPr>
      </w:pPr>
    </w:p>
    <w:p w:rsidR="00AD1007" w:rsidRDefault="00A047F1">
      <w:pPr>
        <w:pStyle w:val="Heading1"/>
      </w:pPr>
      <w:r>
        <w:t>Results</w:t>
      </w:r>
    </w:p>
    <w:p w:rsidR="00AD1007" w:rsidRDefault="00A047F1">
      <w:pPr>
        <w:pStyle w:val="Standard"/>
        <w:spacing w:line="480" w:lineRule="auto"/>
        <w:rPr>
          <w:rFonts w:ascii="Times New Roman" w:hAnsi="Times New Roman" w:cs="Times New Roman"/>
          <w:sz w:val="24"/>
          <w:szCs w:val="24"/>
        </w:rPr>
      </w:pPr>
      <w:del w:id="138" w:author="Alexander Pavlosky" w:date="2017-06-20T19:28:00Z">
        <w:r>
          <w:rPr>
            <w:rFonts w:ascii="Times New Roman" w:hAnsi="Times New Roman" w:cs="Times New Roman"/>
            <w:sz w:val="24"/>
            <w:szCs w:val="24"/>
          </w:rPr>
          <w:tab/>
        </w:r>
      </w:del>
      <w:r>
        <w:rPr>
          <w:rFonts w:ascii="Times New Roman" w:hAnsi="Times New Roman" w:cs="Times New Roman"/>
          <w:sz w:val="24"/>
          <w:szCs w:val="24"/>
        </w:rPr>
        <w:t>After many iterations, we successfully designed a working stethoscope, known as the Glia model (Fig 1), at a total cost of $2.83 USD</w:t>
      </w:r>
      <w:ins w:id="139" w:author="Alexander Pavlosky" w:date="2017-06-17T10:47:00Z">
        <w:r>
          <w:rPr>
            <w:rFonts w:ascii="Times New Roman" w:hAnsi="Times New Roman" w:cs="Times New Roman"/>
            <w:sz w:val="24"/>
            <w:szCs w:val="24"/>
          </w:rPr>
          <w:t xml:space="preserve"> using recycled ABS pellets</w:t>
        </w:r>
      </w:ins>
      <w:r>
        <w:rPr>
          <w:rFonts w:ascii="Times New Roman" w:hAnsi="Times New Roman" w:cs="Times New Roman"/>
          <w:sz w:val="24"/>
          <w:szCs w:val="24"/>
        </w:rPr>
        <w:t xml:space="preserve">. A bill of materials and cost breakdown can be found in </w:t>
      </w:r>
      <w:r>
        <w:rPr>
          <w:rFonts w:ascii="Times New Roman" w:hAnsi="Times New Roman" w:cs="Times New Roman"/>
          <w:sz w:val="24"/>
          <w:szCs w:val="24"/>
        </w:rPr>
        <w:t>Table 1.</w:t>
      </w:r>
      <w:ins w:id="140" w:author="Alexander Pavlosky" w:date="2017-06-17T10:13:00Z">
        <w:r>
          <w:rPr>
            <w:rFonts w:ascii="Times New Roman" w:hAnsi="Times New Roman" w:cs="Times New Roman"/>
            <w:sz w:val="24"/>
            <w:szCs w:val="24"/>
          </w:rPr>
          <w:t xml:space="preserve"> Commercial ABS filament was assumed to cost $30/kg.</w:t>
        </w:r>
      </w:ins>
    </w:p>
    <w:tbl>
      <w:tblPr>
        <w:tblW w:w="9895" w:type="dxa"/>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516"/>
        <w:gridCol w:w="3782"/>
        <w:gridCol w:w="1800"/>
        <w:gridCol w:w="1797"/>
      </w:tblGrid>
      <w:tr w:rsidR="00AD1007">
        <w:tc>
          <w:tcPr>
            <w:tcW w:w="251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Item</w:t>
            </w:r>
          </w:p>
        </w:tc>
        <w:tc>
          <w:tcPr>
            <w:tcW w:w="378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Dimensions</w:t>
            </w:r>
          </w:p>
        </w:tc>
        <w:tc>
          <w:tcPr>
            <w:tcW w:w="1800"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Cost</w:t>
            </w:r>
            <w:ins w:id="141" w:author="Alexander Pavlosky" w:date="2017-06-17T09:47:00Z">
              <w:r>
                <w:rPr>
                  <w:rFonts w:ascii="Times New Roman" w:hAnsi="Times New Roman" w:cs="Times New Roman"/>
                  <w:sz w:val="24"/>
                  <w:szCs w:val="24"/>
                </w:rPr>
                <w:t xml:space="preserve"> </w:t>
              </w:r>
            </w:ins>
            <w:del w:id="142" w:author="Alexander Pavlosky" w:date="2017-06-17T09:47:00Z">
              <w:r>
                <w:rPr>
                  <w:rFonts w:ascii="Times New Roman" w:hAnsi="Times New Roman" w:cs="Times New Roman"/>
                  <w:sz w:val="24"/>
                  <w:szCs w:val="24"/>
                </w:rPr>
                <w:delText xml:space="preserve"> </w:delText>
              </w:r>
            </w:del>
            <w:del w:id="143" w:author="Alexander Pavlosky" w:date="2017-06-17T10:10:00Z">
              <w:r>
                <w:rPr>
                  <w:rFonts w:ascii="Times New Roman" w:hAnsi="Times New Roman" w:cs="Times New Roman"/>
                  <w:sz w:val="24"/>
                  <w:szCs w:val="24"/>
                </w:rPr>
                <w:delText>(USD)</w:delText>
              </w:r>
            </w:del>
            <w:ins w:id="144" w:author="Alexander Pavlosky" w:date="2017-06-17T10:10:00Z">
              <w:r>
                <w:rPr>
                  <w:rFonts w:ascii="Times New Roman" w:hAnsi="Times New Roman" w:cs="Times New Roman"/>
                  <w:sz w:val="24"/>
                  <w:szCs w:val="24"/>
                </w:rPr>
                <w:t xml:space="preserve"> using ABS pellets</w:t>
              </w:r>
            </w:ins>
            <w:ins w:id="145" w:author="Alexander Pavlosky" w:date="2017-06-17T10:11:00Z">
              <w:r>
                <w:rPr>
                  <w:rFonts w:ascii="Times New Roman" w:hAnsi="Times New Roman" w:cs="Times New Roman"/>
                  <w:sz w:val="24"/>
                  <w:szCs w:val="24"/>
                </w:rPr>
                <w:t xml:space="preserve"> (USD)</w:t>
              </w:r>
            </w:ins>
          </w:p>
        </w:tc>
        <w:tc>
          <w:tcPr>
            <w:tcW w:w="179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5" w:type="dxa"/>
              <w:right w:w="10" w:type="dxa"/>
            </w:tcMar>
          </w:tcPr>
          <w:p w:rsidR="00AD1007" w:rsidRDefault="00A047F1">
            <w:pPr>
              <w:jc w:val="center"/>
              <w:rPr>
                <w:rFonts w:ascii="Times New Roman" w:hAnsi="Times New Roman" w:cs="Times New Roman"/>
                <w:sz w:val="24"/>
                <w:szCs w:val="24"/>
              </w:rPr>
            </w:pPr>
            <w:ins w:id="146" w:author="Alexander Pavlosky" w:date="2017-06-17T10:11:00Z">
              <w:r>
                <w:rPr>
                  <w:rFonts w:ascii="Times New Roman" w:hAnsi="Times New Roman" w:cs="Times New Roman"/>
                  <w:sz w:val="24"/>
                  <w:szCs w:val="24"/>
                </w:rPr>
                <w:t>Cost using commercial ABS (USD)</w:t>
              </w:r>
            </w:ins>
          </w:p>
        </w:tc>
      </w:tr>
      <w:tr w:rsidR="00AD1007">
        <w:tc>
          <w:tcPr>
            <w:tcW w:w="251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Stethoscope head</w:t>
            </w:r>
          </w:p>
        </w:tc>
        <w:tc>
          <w:tcPr>
            <w:tcW w:w="37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44.30mm x 62.45mm x 17.80mm</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 xml:space="preserve">$0.206 </w:t>
            </w:r>
          </w:p>
        </w:tc>
        <w:tc>
          <w:tcPr>
            <w:tcW w:w="179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right w:w="10" w:type="dxa"/>
            </w:tcMar>
          </w:tcPr>
          <w:p w:rsidR="00AD1007" w:rsidRDefault="00A047F1">
            <w:pPr>
              <w:jc w:val="center"/>
              <w:rPr>
                <w:rFonts w:ascii="Times New Roman" w:hAnsi="Times New Roman" w:cs="Times New Roman"/>
                <w:sz w:val="24"/>
                <w:szCs w:val="24"/>
              </w:rPr>
            </w:pPr>
            <w:ins w:id="147" w:author="Alexander Pavlosky" w:date="2017-06-17T10:07:00Z">
              <w:r>
                <w:rPr>
                  <w:rFonts w:ascii="Times New Roman" w:hAnsi="Times New Roman" w:cs="Times New Roman"/>
                  <w:sz w:val="24"/>
                  <w:szCs w:val="24"/>
                </w:rPr>
                <w:t>$0.91</w:t>
              </w:r>
            </w:ins>
          </w:p>
        </w:tc>
      </w:tr>
      <w:tr w:rsidR="00AD1007">
        <w:tc>
          <w:tcPr>
            <w:tcW w:w="25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Stethoscope Y piece</w:t>
            </w:r>
          </w:p>
        </w:tc>
        <w:tc>
          <w:tcPr>
            <w:tcW w:w="378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70.89mm x 29.94mm x 9.00mm</w:t>
            </w:r>
          </w:p>
        </w:tc>
        <w:tc>
          <w:tcPr>
            <w:tcW w:w="18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$0.09</w:t>
            </w:r>
          </w:p>
        </w:tc>
        <w:tc>
          <w:tcPr>
            <w:tcW w:w="179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 w:type="dxa"/>
              <w:right w:w="10" w:type="dxa"/>
            </w:tcMar>
          </w:tcPr>
          <w:p w:rsidR="00AD1007" w:rsidRDefault="00A047F1">
            <w:pPr>
              <w:jc w:val="center"/>
              <w:rPr>
                <w:rFonts w:ascii="Times New Roman" w:hAnsi="Times New Roman" w:cs="Times New Roman"/>
                <w:sz w:val="24"/>
                <w:szCs w:val="24"/>
              </w:rPr>
            </w:pPr>
            <w:ins w:id="148" w:author="Alexander Pavlosky" w:date="2017-06-17T10:06:00Z">
              <w:r>
                <w:rPr>
                  <w:rFonts w:ascii="Times New Roman" w:hAnsi="Times New Roman" w:cs="Times New Roman"/>
                  <w:sz w:val="24"/>
                  <w:szCs w:val="24"/>
                </w:rPr>
                <w:t>$0.12</w:t>
              </w:r>
            </w:ins>
          </w:p>
        </w:tc>
      </w:tr>
      <w:tr w:rsidR="00AD1007">
        <w:tc>
          <w:tcPr>
            <w:tcW w:w="251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Stethoscope ear tube</w:t>
            </w:r>
          </w:p>
        </w:tc>
        <w:tc>
          <w:tcPr>
            <w:tcW w:w="37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170.79mm x 83.62mm x 5.80mm</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$0.07</w:t>
            </w:r>
          </w:p>
        </w:tc>
        <w:tc>
          <w:tcPr>
            <w:tcW w:w="179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right w:w="10" w:type="dxa"/>
            </w:tcMar>
          </w:tcPr>
          <w:p w:rsidR="00AD1007" w:rsidRDefault="00A047F1">
            <w:pPr>
              <w:jc w:val="center"/>
              <w:rPr>
                <w:rFonts w:ascii="Times New Roman" w:hAnsi="Times New Roman" w:cs="Times New Roman"/>
                <w:sz w:val="24"/>
                <w:szCs w:val="24"/>
              </w:rPr>
            </w:pPr>
            <w:ins w:id="149" w:author="Alexander Pavlosky" w:date="2017-06-17T10:07:00Z">
              <w:r>
                <w:rPr>
                  <w:rFonts w:ascii="Times New Roman" w:hAnsi="Times New Roman" w:cs="Times New Roman"/>
                  <w:sz w:val="24"/>
                  <w:szCs w:val="24"/>
                </w:rPr>
                <w:t>$0.25</w:t>
              </w:r>
            </w:ins>
          </w:p>
        </w:tc>
      </w:tr>
      <w:tr w:rsidR="00AD1007">
        <w:tc>
          <w:tcPr>
            <w:tcW w:w="25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Stethoscope ring</w:t>
            </w:r>
          </w:p>
        </w:tc>
        <w:tc>
          <w:tcPr>
            <w:tcW w:w="378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r = 21mm, h = 7mm</w:t>
            </w:r>
          </w:p>
        </w:tc>
        <w:tc>
          <w:tcPr>
            <w:tcW w:w="18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$0.012</w:t>
            </w:r>
          </w:p>
        </w:tc>
        <w:tc>
          <w:tcPr>
            <w:tcW w:w="179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 w:type="dxa"/>
              <w:right w:w="10" w:type="dxa"/>
            </w:tcMar>
          </w:tcPr>
          <w:p w:rsidR="00AD1007" w:rsidRDefault="00A047F1">
            <w:pPr>
              <w:jc w:val="center"/>
              <w:rPr>
                <w:rFonts w:ascii="Times New Roman" w:hAnsi="Times New Roman" w:cs="Times New Roman"/>
                <w:sz w:val="24"/>
                <w:szCs w:val="24"/>
              </w:rPr>
            </w:pPr>
            <w:ins w:id="150" w:author="Alexander Pavlosky" w:date="2017-06-17T10:07:00Z">
              <w:r>
                <w:rPr>
                  <w:rFonts w:ascii="Times New Roman" w:hAnsi="Times New Roman" w:cs="Times New Roman"/>
                  <w:sz w:val="24"/>
                  <w:szCs w:val="24"/>
                </w:rPr>
                <w:t>$0.03</w:t>
              </w:r>
            </w:ins>
          </w:p>
        </w:tc>
      </w:tr>
      <w:tr w:rsidR="00AD1007">
        <w:tc>
          <w:tcPr>
            <w:tcW w:w="251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Stethoscope spring</w:t>
            </w:r>
          </w:p>
        </w:tc>
        <w:tc>
          <w:tcPr>
            <w:tcW w:w="37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 xml:space="preserve">91.25mm x 111.62mm x 15.05mm </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$0.032</w:t>
            </w:r>
          </w:p>
        </w:tc>
        <w:tc>
          <w:tcPr>
            <w:tcW w:w="179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right w:w="10" w:type="dxa"/>
            </w:tcMar>
          </w:tcPr>
          <w:p w:rsidR="00AD1007" w:rsidRDefault="00A047F1">
            <w:pPr>
              <w:jc w:val="center"/>
              <w:rPr>
                <w:rFonts w:ascii="Times New Roman" w:hAnsi="Times New Roman" w:cs="Times New Roman"/>
                <w:sz w:val="24"/>
                <w:szCs w:val="24"/>
              </w:rPr>
            </w:pPr>
            <w:ins w:id="151" w:author="Alexander Pavlosky" w:date="2017-06-17T10:08:00Z">
              <w:r>
                <w:rPr>
                  <w:rFonts w:ascii="Times New Roman" w:hAnsi="Times New Roman" w:cs="Times New Roman"/>
                  <w:sz w:val="24"/>
                  <w:szCs w:val="24"/>
                </w:rPr>
                <w:t>$0.31</w:t>
              </w:r>
            </w:ins>
          </w:p>
        </w:tc>
      </w:tr>
      <w:tr w:rsidR="00AD1007">
        <w:tc>
          <w:tcPr>
            <w:tcW w:w="25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Silicone tubing</w:t>
            </w:r>
          </w:p>
        </w:tc>
        <w:tc>
          <w:tcPr>
            <w:tcW w:w="378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40 cm – 12mm OD, 8mm ID / 2x 9 cm – 6mm OD, 4 mm ID</w:t>
            </w:r>
          </w:p>
        </w:tc>
        <w:tc>
          <w:tcPr>
            <w:tcW w:w="18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$1.93</w:t>
            </w:r>
          </w:p>
        </w:tc>
        <w:tc>
          <w:tcPr>
            <w:tcW w:w="179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 w:type="dxa"/>
              <w:right w:w="10" w:type="dxa"/>
            </w:tcMar>
          </w:tcPr>
          <w:p w:rsidR="00AD1007" w:rsidRDefault="00A047F1">
            <w:pPr>
              <w:jc w:val="center"/>
              <w:rPr>
                <w:rFonts w:ascii="Times New Roman" w:hAnsi="Times New Roman" w:cs="Times New Roman"/>
                <w:sz w:val="24"/>
                <w:szCs w:val="24"/>
              </w:rPr>
            </w:pPr>
            <w:ins w:id="152" w:author="Alexander Pavlosky" w:date="2017-06-17T10:08:00Z">
              <w:r>
                <w:rPr>
                  <w:rFonts w:ascii="Times New Roman" w:hAnsi="Times New Roman" w:cs="Times New Roman"/>
                  <w:sz w:val="24"/>
                  <w:szCs w:val="24"/>
                </w:rPr>
                <w:t>$1.93</w:t>
              </w:r>
            </w:ins>
          </w:p>
        </w:tc>
      </w:tr>
      <w:tr w:rsidR="00AD1007">
        <w:tc>
          <w:tcPr>
            <w:tcW w:w="251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Diaphragm</w:t>
            </w:r>
          </w:p>
        </w:tc>
        <w:tc>
          <w:tcPr>
            <w:tcW w:w="37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r = 20mm</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$0.06</w:t>
            </w:r>
          </w:p>
        </w:tc>
        <w:tc>
          <w:tcPr>
            <w:tcW w:w="179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right w:w="10" w:type="dxa"/>
            </w:tcMar>
          </w:tcPr>
          <w:p w:rsidR="00AD1007" w:rsidRDefault="00A047F1">
            <w:pPr>
              <w:jc w:val="center"/>
              <w:rPr>
                <w:rFonts w:ascii="Times New Roman" w:hAnsi="Times New Roman" w:cs="Times New Roman"/>
                <w:sz w:val="24"/>
                <w:szCs w:val="24"/>
              </w:rPr>
            </w:pPr>
            <w:ins w:id="153" w:author="Alexander Pavlosky" w:date="2017-06-17T10:08:00Z">
              <w:r>
                <w:rPr>
                  <w:rFonts w:ascii="Times New Roman" w:hAnsi="Times New Roman" w:cs="Times New Roman"/>
                  <w:sz w:val="24"/>
                  <w:szCs w:val="24"/>
                </w:rPr>
                <w:t>$0.06</w:t>
              </w:r>
            </w:ins>
          </w:p>
        </w:tc>
      </w:tr>
      <w:tr w:rsidR="00AD1007">
        <w:tc>
          <w:tcPr>
            <w:tcW w:w="25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Ear plugs with mold</w:t>
            </w:r>
          </w:p>
        </w:tc>
        <w:tc>
          <w:tcPr>
            <w:tcW w:w="378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n/a</w:t>
            </w:r>
          </w:p>
        </w:tc>
        <w:tc>
          <w:tcPr>
            <w:tcW w:w="18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AD1007" w:rsidRDefault="00A047F1">
            <w:pPr>
              <w:jc w:val="center"/>
              <w:rPr>
                <w:rFonts w:ascii="Times New Roman" w:hAnsi="Times New Roman" w:cs="Times New Roman"/>
                <w:sz w:val="24"/>
                <w:szCs w:val="24"/>
              </w:rPr>
            </w:pPr>
            <w:r>
              <w:rPr>
                <w:rFonts w:ascii="Times New Roman" w:hAnsi="Times New Roman" w:cs="Times New Roman"/>
                <w:sz w:val="24"/>
                <w:szCs w:val="24"/>
              </w:rPr>
              <w:t>$0.43</w:t>
            </w:r>
          </w:p>
        </w:tc>
        <w:tc>
          <w:tcPr>
            <w:tcW w:w="179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 w:type="dxa"/>
              <w:right w:w="10" w:type="dxa"/>
            </w:tcMar>
          </w:tcPr>
          <w:p w:rsidR="00AD1007" w:rsidRDefault="00A047F1">
            <w:pPr>
              <w:jc w:val="center"/>
              <w:rPr>
                <w:rFonts w:ascii="Times New Roman" w:hAnsi="Times New Roman" w:cs="Times New Roman"/>
                <w:sz w:val="24"/>
                <w:szCs w:val="24"/>
              </w:rPr>
            </w:pPr>
            <w:ins w:id="154" w:author="Alexander Pavlosky" w:date="2017-06-17T10:08:00Z">
              <w:r>
                <w:rPr>
                  <w:rFonts w:ascii="Times New Roman" w:hAnsi="Times New Roman" w:cs="Times New Roman"/>
                  <w:sz w:val="24"/>
                  <w:szCs w:val="24"/>
                </w:rPr>
                <w:t>$0.43</w:t>
              </w:r>
            </w:ins>
          </w:p>
        </w:tc>
      </w:tr>
      <w:tr w:rsidR="00AD1007">
        <w:tc>
          <w:tcPr>
            <w:tcW w:w="629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rPr>
                <w:rFonts w:ascii="Times New Roman" w:hAnsi="Times New Roman" w:cs="Times New Roman"/>
                <w:sz w:val="24"/>
                <w:szCs w:val="24"/>
              </w:rPr>
            </w:pPr>
            <w:r>
              <w:rPr>
                <w:rFonts w:ascii="Times New Roman" w:hAnsi="Times New Roman" w:cs="Times New Roman"/>
                <w:sz w:val="24"/>
                <w:szCs w:val="24"/>
              </w:rPr>
              <w:t>Total</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AD1007" w:rsidRDefault="00A047F1">
            <w:pPr>
              <w:jc w:val="center"/>
              <w:rPr>
                <w:rFonts w:ascii="Times New Roman" w:hAnsi="Times New Roman" w:cs="Times New Roman"/>
                <w:sz w:val="24"/>
                <w:szCs w:val="24"/>
              </w:rPr>
            </w:pPr>
            <w:ins w:id="155" w:author="Alexander Pavlosky" w:date="2017-06-17T10:46:00Z">
              <w:r>
                <w:rPr>
                  <w:rFonts w:ascii="Times New Roman" w:hAnsi="Times New Roman" w:cs="Times New Roman"/>
                  <w:sz w:val="24"/>
                  <w:szCs w:val="24"/>
                </w:rPr>
                <w:t>$</w:t>
              </w:r>
            </w:ins>
            <w:r>
              <w:rPr>
                <w:rFonts w:ascii="Times New Roman" w:hAnsi="Times New Roman" w:cs="Times New Roman"/>
                <w:sz w:val="24"/>
                <w:szCs w:val="24"/>
              </w:rPr>
              <w:t>2.83</w:t>
            </w:r>
          </w:p>
        </w:tc>
        <w:tc>
          <w:tcPr>
            <w:tcW w:w="179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right w:w="10" w:type="dxa"/>
            </w:tcMar>
          </w:tcPr>
          <w:p w:rsidR="00AD1007" w:rsidRDefault="00A047F1">
            <w:pPr>
              <w:jc w:val="center"/>
              <w:rPr>
                <w:rFonts w:ascii="Times New Roman" w:hAnsi="Times New Roman" w:cs="Times New Roman"/>
                <w:sz w:val="24"/>
                <w:szCs w:val="24"/>
              </w:rPr>
            </w:pPr>
            <w:ins w:id="156" w:author="Alexander Pavlosky" w:date="2017-06-17T10:10:00Z">
              <w:r>
                <w:rPr>
                  <w:rFonts w:ascii="Times New Roman" w:hAnsi="Times New Roman" w:cs="Times New Roman"/>
                  <w:sz w:val="24"/>
                  <w:szCs w:val="24"/>
                </w:rPr>
                <w:t>$4.04</w:t>
              </w:r>
            </w:ins>
          </w:p>
        </w:tc>
      </w:tr>
    </w:tbl>
    <w:p w:rsidR="00AD1007" w:rsidRDefault="00A047F1">
      <w:pPr>
        <w:pStyle w:val="Standard"/>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1. Bill of materials for the Glia model stethoscope (100% infill) </w:t>
      </w:r>
    </w:p>
    <w:p w:rsidR="00AD1007" w:rsidRDefault="00A047F1">
      <w:pPr>
        <w:pStyle w:val="Standard"/>
        <w:spacing w:line="480" w:lineRule="auto"/>
      </w:pPr>
      <w:r>
        <w:rPr>
          <w:rFonts w:ascii="Times New Roman" w:hAnsi="Times New Roman" w:cs="Times New Roman"/>
          <w:sz w:val="24"/>
          <w:szCs w:val="24"/>
        </w:rPr>
        <w:t xml:space="preserve">We compared </w:t>
      </w:r>
      <w:del w:id="157" w:author="Alexander Pavlosky" w:date="2017-06-17T10:44:00Z">
        <w:r>
          <w:rPr>
            <w:rFonts w:ascii="Times New Roman" w:hAnsi="Times New Roman" w:cs="Times New Roman"/>
            <w:sz w:val="24"/>
            <w:szCs w:val="24"/>
          </w:rPr>
          <w:delText xml:space="preserve">three designs of </w:delText>
        </w:r>
      </w:del>
      <w:r>
        <w:rPr>
          <w:rFonts w:ascii="Times New Roman" w:hAnsi="Times New Roman" w:cs="Times New Roman"/>
          <w:sz w:val="24"/>
          <w:szCs w:val="24"/>
        </w:rPr>
        <w:t xml:space="preserve">the Glia stethoscope </w:t>
      </w:r>
      <w:del w:id="158" w:author="Alexander Pavlosky" w:date="2017-06-17T10:45:00Z">
        <w:r>
          <w:rPr>
            <w:rFonts w:ascii="Times New Roman" w:hAnsi="Times New Roman" w:cs="Times New Roman"/>
            <w:sz w:val="24"/>
            <w:szCs w:val="24"/>
          </w:rPr>
          <w:delText xml:space="preserve">with varying channel sizes and infill percentages </w:delText>
        </w:r>
      </w:del>
      <w:r>
        <w:rPr>
          <w:rFonts w:ascii="Times New Roman" w:hAnsi="Times New Roman" w:cs="Times New Roman"/>
          <w:sz w:val="24"/>
          <w:szCs w:val="24"/>
        </w:rPr>
        <w:t xml:space="preserve">to the </w:t>
      </w:r>
      <w:proofErr w:type="spellStart"/>
      <w:r>
        <w:rPr>
          <w:rFonts w:ascii="Times New Roman" w:hAnsi="Times New Roman" w:cs="Times New Roman"/>
          <w:sz w:val="24"/>
          <w:szCs w:val="24"/>
        </w:rPr>
        <w:t>Littmann</w:t>
      </w:r>
      <w:proofErr w:type="spellEnd"/>
      <w:r>
        <w:rPr>
          <w:rFonts w:ascii="Times New Roman" w:hAnsi="Times New Roman" w:cs="Times New Roman"/>
          <w:sz w:val="24"/>
          <w:szCs w:val="24"/>
        </w:rPr>
        <w:t xml:space="preserve"> Cardiology III</w:t>
      </w:r>
      <w:ins w:id="159" w:author="Alexander Pavlosky" w:date="2017-06-17T10:47:00Z">
        <w:r>
          <w:rPr>
            <w:rFonts w:ascii="Times New Roman" w:hAnsi="Times New Roman" w:cs="Times New Roman"/>
            <w:sz w:val="24"/>
            <w:szCs w:val="24"/>
          </w:rPr>
          <w:t xml:space="preserve"> using a phantom</w:t>
        </w:r>
      </w:ins>
      <w:r>
        <w:rPr>
          <w:rFonts w:ascii="Times New Roman" w:hAnsi="Times New Roman" w:cs="Times New Roman"/>
          <w:sz w:val="24"/>
          <w:szCs w:val="24"/>
        </w:rPr>
        <w:t>, as described in the methods. At all frequencies tested, the Glia model performed similarly to the Cardiology III (Fig 2A).</w:t>
      </w:r>
      <w:ins w:id="160" w:author="Alexander Pavlosky" w:date="2017-06-20T11:52:00Z">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difference in attenuation </w:t>
        </w:r>
      </w:ins>
      <w:ins w:id="161" w:author="Alexander Pavlosky" w:date="2017-06-20T11:53:00Z">
        <w:r>
          <w:rPr>
            <w:rFonts w:ascii="Times New Roman" w:hAnsi="Times New Roman" w:cs="Times New Roman"/>
            <w:sz w:val="24"/>
            <w:szCs w:val="24"/>
          </w:rPr>
          <w:t xml:space="preserve">(dB) </w:t>
        </w:r>
      </w:ins>
      <w:ins w:id="162" w:author="Alexander Pavlosky" w:date="2017-06-20T11:52:00Z">
        <w:r>
          <w:rPr>
            <w:rFonts w:ascii="Times New Roman" w:hAnsi="Times New Roman" w:cs="Times New Roman"/>
            <w:sz w:val="24"/>
            <w:szCs w:val="24"/>
          </w:rPr>
          <w:t xml:space="preserve">of the Glia model to the </w:t>
        </w:r>
        <w:proofErr w:type="spellStart"/>
        <w:r>
          <w:rPr>
            <w:rFonts w:ascii="Times New Roman" w:hAnsi="Times New Roman" w:cs="Times New Roman"/>
            <w:sz w:val="24"/>
            <w:szCs w:val="24"/>
          </w:rPr>
          <w:t>Littmann</w:t>
        </w:r>
        <w:proofErr w:type="spellEnd"/>
        <w:r>
          <w:rPr>
            <w:rFonts w:ascii="Times New Roman" w:hAnsi="Times New Roman" w:cs="Times New Roman"/>
            <w:sz w:val="24"/>
            <w:szCs w:val="24"/>
          </w:rPr>
          <w:t xml:space="preserve"> Cardiology III is </w:t>
        </w:r>
      </w:ins>
      <w:ins w:id="163" w:author="Alexander Pavlosky" w:date="2017-06-20T11:53:00Z">
        <w:r>
          <w:rPr>
            <w:rFonts w:ascii="Times New Roman" w:hAnsi="Times New Roman" w:cs="Times New Roman"/>
            <w:sz w:val="24"/>
            <w:szCs w:val="24"/>
          </w:rPr>
          <w:t xml:space="preserve">shown in Figure 2B with values greater than 0dB indicating that </w:t>
        </w:r>
      </w:ins>
      <w:ins w:id="164" w:author="Alexander Pavlosky" w:date="2017-06-20T11:54:00Z">
        <w:r>
          <w:rPr>
            <w:rFonts w:ascii="Times New Roman" w:hAnsi="Times New Roman" w:cs="Times New Roman"/>
            <w:sz w:val="24"/>
            <w:szCs w:val="24"/>
          </w:rPr>
          <w:t>the</w:t>
        </w:r>
      </w:ins>
      <w:ins w:id="165" w:author="Alexander Pavlosky" w:date="2017-06-20T11:53:00Z">
        <w:r>
          <w:rPr>
            <w:rFonts w:ascii="Times New Roman" w:hAnsi="Times New Roman" w:cs="Times New Roman"/>
            <w:sz w:val="24"/>
            <w:szCs w:val="24"/>
          </w:rPr>
          <w:t xml:space="preserve"> </w:t>
        </w:r>
      </w:ins>
      <w:ins w:id="166" w:author="Alexander Pavlosky" w:date="2017-06-20T11:54:00Z">
        <w:r>
          <w:rPr>
            <w:rFonts w:ascii="Times New Roman" w:hAnsi="Times New Roman" w:cs="Times New Roman"/>
            <w:sz w:val="24"/>
            <w:szCs w:val="24"/>
          </w:rPr>
          <w:t>Glia attenuated less sound.</w:t>
        </w:r>
      </w:ins>
      <w:r>
        <w:rPr>
          <w:rFonts w:ascii="Times New Roman" w:hAnsi="Times New Roman" w:cs="Times New Roman"/>
          <w:sz w:val="24"/>
          <w:szCs w:val="24"/>
        </w:rPr>
        <w:t xml:space="preserve"> </w:t>
      </w:r>
      <w:del w:id="167" w:author="Alexander Pavlosky" w:date="2017-06-20T11:52:00Z">
        <w:r>
          <w:rPr>
            <w:rFonts w:ascii="Times New Roman" w:hAnsi="Times New Roman" w:cs="Times New Roman"/>
            <w:sz w:val="24"/>
            <w:szCs w:val="24"/>
          </w:rPr>
          <w:delText>The performance of the 100% infill, 6mm channel size Glia model</w:delText>
        </w:r>
      </w:del>
      <w:del w:id="168" w:author="Alexander Pavlosky" w:date="2017-06-17T10:47:00Z">
        <w:r>
          <w:rPr>
            <w:rFonts w:ascii="Times New Roman" w:hAnsi="Times New Roman" w:cs="Times New Roman"/>
            <w:sz w:val="24"/>
            <w:szCs w:val="24"/>
          </w:rPr>
          <w:delText xml:space="preserve"> 2</w:delText>
        </w:r>
      </w:del>
      <w:del w:id="169" w:author="Alexander Pavlosky" w:date="2017-06-20T11:52:00Z">
        <w:r>
          <w:rPr>
            <w:rFonts w:ascii="Times New Roman" w:hAnsi="Times New Roman" w:cs="Times New Roman"/>
            <w:sz w:val="24"/>
            <w:szCs w:val="24"/>
          </w:rPr>
          <w:delText xml:space="preserve"> is highlighted in Fig 2B and is comparable</w:delText>
        </w:r>
        <w:r>
          <w:rPr>
            <w:rFonts w:ascii="Times New Roman" w:hAnsi="Times New Roman" w:cs="Times New Roman"/>
            <w:sz w:val="24"/>
            <w:szCs w:val="24"/>
          </w:rPr>
          <w:delText xml:space="preserve"> to the Littmann, as demonstrated in the absolute difference curve.</w:delText>
        </w:r>
      </w:del>
    </w:p>
    <w:p w:rsidR="00AD1007" w:rsidRDefault="00AD1007">
      <w:pPr>
        <w:pStyle w:val="Standard"/>
        <w:spacing w:line="480" w:lineRule="auto"/>
        <w:rPr>
          <w:rFonts w:ascii="Times New Roman" w:hAnsi="Times New Roman" w:cs="Times New Roman"/>
          <w:sz w:val="24"/>
          <w:szCs w:val="24"/>
        </w:rPr>
      </w:pPr>
    </w:p>
    <w:p w:rsidR="00AD1007" w:rsidRDefault="00A047F1">
      <w:pPr>
        <w:pStyle w:val="Standard"/>
        <w:spacing w:line="480" w:lineRule="auto"/>
        <w:rPr>
          <w:lang w:val="en-US"/>
        </w:rPr>
      </w:pPr>
      <w:r>
        <w:rPr>
          <w:rFonts w:ascii="Times New Roman" w:hAnsi="Times New Roman" w:cs="Times New Roman"/>
          <w:b/>
          <w:bCs/>
          <w:sz w:val="24"/>
          <w:szCs w:val="24"/>
        </w:rPr>
        <w:t xml:space="preserve">Figure 2. Calibration and comparison of 3D printed Glia model stethoscopes to the </w:t>
      </w:r>
      <w:del w:id="170" w:author="Alexander Pavlosky" w:date="2017-06-20T17:13:00Z">
        <w:r>
          <w:rPr>
            <w:rFonts w:ascii="Times New Roman" w:hAnsi="Times New Roman" w:cs="Times New Roman"/>
            <w:b/>
            <w:bCs/>
            <w:sz w:val="24"/>
            <w:szCs w:val="24"/>
          </w:rPr>
          <w:delText xml:space="preserve">gold standard </w:delText>
        </w:r>
      </w:del>
      <w:proofErr w:type="spellStart"/>
      <w:r>
        <w:rPr>
          <w:rFonts w:ascii="Times New Roman" w:hAnsi="Times New Roman" w:cs="Times New Roman"/>
          <w:b/>
          <w:bCs/>
          <w:sz w:val="24"/>
          <w:szCs w:val="24"/>
        </w:rPr>
        <w:t>Littmann</w:t>
      </w:r>
      <w:proofErr w:type="spellEnd"/>
      <w:r>
        <w:rPr>
          <w:rFonts w:ascii="Times New Roman" w:hAnsi="Times New Roman" w:cs="Times New Roman"/>
          <w:b/>
          <w:bCs/>
          <w:sz w:val="24"/>
          <w:szCs w:val="24"/>
        </w:rPr>
        <w:t xml:space="preserve"> Cardiology III. </w:t>
      </w:r>
      <w:r>
        <w:rPr>
          <w:rFonts w:ascii="Times New Roman" w:hAnsi="Times New Roman" w:cs="Times New Roman"/>
          <w:sz w:val="24"/>
          <w:szCs w:val="24"/>
        </w:rPr>
        <w:t xml:space="preserve">Stethoscope output responses were measured using the equipment </w:t>
      </w:r>
      <w:r>
        <w:rPr>
          <w:rFonts w:ascii="Times New Roman" w:hAnsi="Times New Roman" w:cs="Times New Roman"/>
          <w:sz w:val="24"/>
          <w:szCs w:val="24"/>
        </w:rPr>
        <w:t>setup described in the methods. Each stethoscope model recorded input sound at multiple frequencies and the change in amplitude between input and recorded sound was documented</w:t>
      </w:r>
      <w:ins w:id="171" w:author="Alexander Pavlosky" w:date="2017-06-19T10:37:00Z">
        <w:r>
          <w:rPr>
            <w:rFonts w:ascii="Times New Roman" w:hAnsi="Times New Roman" w:cs="Times New Roman"/>
            <w:sz w:val="24"/>
            <w:szCs w:val="24"/>
          </w:rPr>
          <w:t xml:space="preserve"> (lower log attenuation is better)</w:t>
        </w:r>
      </w:ins>
      <w:r>
        <w:rPr>
          <w:rFonts w:ascii="Times New Roman" w:hAnsi="Times New Roman" w:cs="Times New Roman"/>
          <w:sz w:val="24"/>
          <w:szCs w:val="24"/>
        </w:rPr>
        <w:t xml:space="preserve"> for each stethoscope (Figure 2A).</w:t>
      </w:r>
      <w:ins w:id="172" w:author="Alexander Pavlosky" w:date="2017-06-19T10:37:00Z">
        <w:r>
          <w:rPr>
            <w:rFonts w:ascii="Times New Roman" w:hAnsi="Times New Roman" w:cs="Times New Roman"/>
            <w:sz w:val="24"/>
            <w:szCs w:val="24"/>
          </w:rPr>
          <w:t xml:space="preserve"> </w:t>
        </w:r>
        <w:r>
          <w:rPr>
            <w:rFonts w:ascii="Times New Roman" w:hAnsi="Times New Roman" w:cs="Times New Roman"/>
            <w:sz w:val="24"/>
            <w:szCs w:val="24"/>
            <w:lang w:val="en-US"/>
          </w:rPr>
          <w:t xml:space="preserve">The decibel </w:t>
        </w:r>
        <w:r>
          <w:rPr>
            <w:rFonts w:ascii="Times New Roman" w:hAnsi="Times New Roman" w:cs="Times New Roman"/>
            <w:sz w:val="24"/>
            <w:szCs w:val="24"/>
            <w:lang w:val="en-US"/>
          </w:rPr>
          <w:t xml:space="preserve">difference in attenuation (Glia minus </w:t>
        </w:r>
        <w:proofErr w:type="spellStart"/>
        <w:r>
          <w:rPr>
            <w:rFonts w:ascii="Times New Roman" w:hAnsi="Times New Roman" w:cs="Times New Roman"/>
            <w:sz w:val="24"/>
            <w:szCs w:val="24"/>
            <w:lang w:val="en-US"/>
          </w:rPr>
          <w:t>Littmann</w:t>
        </w:r>
        <w:proofErr w:type="spellEnd"/>
        <w:r>
          <w:rPr>
            <w:rFonts w:ascii="Times New Roman" w:hAnsi="Times New Roman" w:cs="Times New Roman"/>
            <w:sz w:val="24"/>
            <w:szCs w:val="24"/>
            <w:lang w:val="en-US"/>
          </w:rPr>
          <w:t>) is shown across all frequencies tested where values above 0dB indicate the Glia model attenuated less sound (Figure 2B).</w:t>
        </w:r>
      </w:ins>
    </w:p>
    <w:p w:rsidR="00AD1007" w:rsidRDefault="00A047F1">
      <w:pPr>
        <w:pStyle w:val="Standard"/>
        <w:spacing w:line="480" w:lineRule="auto"/>
        <w:rPr>
          <w:rFonts w:ascii="Times New Roman" w:hAnsi="Times New Roman" w:cs="Times New Roman"/>
          <w:sz w:val="24"/>
          <w:szCs w:val="24"/>
          <w:lang w:val="en-US"/>
        </w:rPr>
      </w:pPr>
      <w:r>
        <w:rPr>
          <w:rFonts w:ascii="Times New Roman" w:hAnsi="Times New Roman" w:cs="Times New Roman"/>
          <w:sz w:val="24"/>
          <w:szCs w:val="24"/>
        </w:rPr>
        <w:t xml:space="preserve"> </w:t>
      </w:r>
      <w:del w:id="173" w:author="Alexander Pavlosky" w:date="2017-06-19T10:26:00Z">
        <w:r>
          <w:rPr>
            <w:rFonts w:ascii="Times New Roman" w:hAnsi="Times New Roman" w:cs="Times New Roman"/>
            <w:sz w:val="24"/>
            <w:szCs w:val="24"/>
          </w:rPr>
          <w:delText xml:space="preserve">Further comparison between the Glia Model 2 and the gold standard Littmann Cardiology </w:delText>
        </w:r>
        <w:r>
          <w:rPr>
            <w:rFonts w:ascii="Times New Roman" w:hAnsi="Times New Roman" w:cs="Times New Roman"/>
            <w:sz w:val="24"/>
            <w:szCs w:val="24"/>
          </w:rPr>
          <w:delText xml:space="preserve">III is shown in Figure 3B with the absolute </w:delText>
        </w:r>
        <w:r>
          <w:rPr>
            <w:rFonts w:ascii="Times New Roman" w:hAnsi="Times New Roman" w:cs="Times New Roman"/>
            <w:sz w:val="24"/>
            <w:szCs w:val="24"/>
            <w:lang w:val="el-GR"/>
          </w:rPr>
          <w:delText>Δ</w:delText>
        </w:r>
        <w:r>
          <w:rPr>
            <w:rFonts w:ascii="Times New Roman" w:hAnsi="Times New Roman" w:cs="Times New Roman"/>
            <w:sz w:val="24"/>
            <w:szCs w:val="24"/>
            <w:lang w:val="en-US"/>
          </w:rPr>
          <w:delText xml:space="preserve"> magnitude plotted above (Figure 2B).</w:delText>
        </w:r>
      </w:del>
    </w:p>
    <w:p w:rsidR="00AD1007" w:rsidRDefault="00AD1007">
      <w:pPr>
        <w:pStyle w:val="Standard"/>
        <w:spacing w:line="480" w:lineRule="auto"/>
        <w:rPr>
          <w:rFonts w:ascii="Times New Roman" w:hAnsi="Times New Roman" w:cs="Times New Roman"/>
          <w:sz w:val="24"/>
          <w:szCs w:val="24"/>
        </w:rPr>
      </w:pPr>
    </w:p>
    <w:p w:rsidR="00AD1007" w:rsidRDefault="00A047F1">
      <w:pPr>
        <w:pStyle w:val="Heading1"/>
      </w:pPr>
      <w:r>
        <w:t>Discussion</w:t>
      </w:r>
    </w:p>
    <w:p w:rsidR="00AD1007" w:rsidRDefault="00A047F1">
      <w:pPr>
        <w:pStyle w:val="Standard"/>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stethoscope is one of the most widely used instruments in modern medicine, allowing clinicians to detect subtle changes in heart, lung and vascular sounds. </w:t>
      </w:r>
      <w:r>
        <w:rPr>
          <w:rFonts w:ascii="Times New Roman" w:hAnsi="Times New Roman" w:cs="Times New Roman"/>
          <w:sz w:val="24"/>
          <w:szCs w:val="24"/>
        </w:rPr>
        <w:t xml:space="preserve">Despite a lack of major innovation in design or fabrication since Dr. </w:t>
      </w:r>
      <w:proofErr w:type="spellStart"/>
      <w:r>
        <w:rPr>
          <w:rFonts w:ascii="Times New Roman" w:hAnsi="Times New Roman" w:cs="Times New Roman"/>
          <w:sz w:val="24"/>
          <w:szCs w:val="24"/>
        </w:rPr>
        <w:t>Littmann</w:t>
      </w:r>
      <w:proofErr w:type="spellEnd"/>
      <w:r>
        <w:rPr>
          <w:rFonts w:ascii="Times New Roman" w:hAnsi="Times New Roman" w:cs="Times New Roman"/>
          <w:sz w:val="24"/>
          <w:szCs w:val="24"/>
        </w:rPr>
        <w:t xml:space="preserve"> patented his stethoscope in 1963, the acoustic stethoscope remains an expensive piece of equipment that creates a cost barrier for physicians practicing in developing nations. T</w:t>
      </w:r>
      <w:r>
        <w:rPr>
          <w:rFonts w:ascii="Times New Roman" w:hAnsi="Times New Roman" w:cs="Times New Roman"/>
          <w:sz w:val="24"/>
          <w:szCs w:val="24"/>
        </w:rPr>
        <w:t>his study aims to create a high quality acoustic stethoscope at a cost under 5 USD.</w:t>
      </w:r>
    </w:p>
    <w:p w:rsidR="00AD1007" w:rsidRDefault="00A047F1">
      <w:pPr>
        <w:pStyle w:val="Standard"/>
        <w:spacing w:line="480" w:lineRule="auto"/>
      </w:pPr>
      <w:r>
        <w:rPr>
          <w:rFonts w:ascii="Times New Roman" w:hAnsi="Times New Roman" w:cs="Times New Roman"/>
          <w:sz w:val="24"/>
          <w:szCs w:val="24"/>
        </w:rPr>
        <w:lastRenderedPageBreak/>
        <w:tab/>
        <w:t>The quality and intensity of the sound reaching the earpiece from the diaphragm is dependent on nearly every piece of the stethoscope as well as the physiology of the user</w:t>
      </w:r>
      <w:r>
        <w:rPr>
          <w:rFonts w:ascii="Times New Roman" w:hAnsi="Times New Roman" w:cs="Times New Roman"/>
          <w:sz w:val="24"/>
          <w:szCs w:val="24"/>
        </w:rPr>
        <w:t xml:space="preserve">. </w:t>
      </w:r>
      <w:proofErr w:type="gramStart"/>
      <w:r>
        <w:rPr>
          <w:rFonts w:ascii="Times New Roman" w:hAnsi="Times New Roman" w:cs="Times New Roman"/>
          <w:sz w:val="24"/>
          <w:szCs w:val="24"/>
        </w:rPr>
        <w:t>These  variables</w:t>
      </w:r>
      <w:proofErr w:type="gramEnd"/>
      <w:r>
        <w:rPr>
          <w:rFonts w:ascii="Times New Roman" w:hAnsi="Times New Roman" w:cs="Times New Roman"/>
          <w:sz w:val="24"/>
          <w:szCs w:val="24"/>
        </w:rPr>
        <w:t xml:space="preserve"> have been previously well summarized</w:t>
      </w:r>
      <w:bookmarkStart w:id="174" w:name="__Fieldmark__431_277434326"/>
      <w:bookmarkStart w:id="175" w:name="ZOTERO_BREF_jZvQY9oSEFwa"/>
      <w:ins w:id="176" w:author="Renee" w:date="2018-01-29T14:45:00Z">
        <w:r w:rsidR="00C07B3D" w:rsidRPr="00783254">
          <w:rPr>
            <w:rFonts w:ascii="Times New Roman" w:hAnsi="Times New Roman" w:cs="Times New Roman"/>
            <w:sz w:val="24"/>
            <w:szCs w:val="24"/>
            <w:vertAlign w:val="superscript"/>
          </w:rPr>
          <w:t>3</w:t>
        </w:r>
      </w:ins>
      <w:bookmarkEnd w:id="175"/>
      <w:ins w:id="177" w:author="Alexander Pavlosky" w:date="2017-06-20T18:15:00Z">
        <w:del w:id="178" w:author="Renee" w:date="2018-01-29T14:45:00Z">
          <w:r w:rsidDel="00C07B3D">
            <w:rPr>
              <w:rFonts w:ascii="Times New Roman" w:hAnsi="Times New Roman" w:cs="Times New Roman"/>
              <w:sz w:val="24"/>
              <w:szCs w:val="24"/>
              <w:vertAlign w:val="superscript"/>
            </w:rPr>
            <w:delText>3</w:delText>
          </w:r>
        </w:del>
      </w:ins>
      <w:bookmarkStart w:id="179" w:name="__Fieldmark__1421_1355746229"/>
      <w:bookmarkStart w:id="180" w:name="__Fieldmark__1173_4221923628"/>
      <w:bookmarkEnd w:id="174"/>
      <w:bookmarkEnd w:id="179"/>
      <w:bookmarkEnd w:id="180"/>
      <w:r>
        <w:rPr>
          <w:rFonts w:ascii="Times New Roman" w:hAnsi="Times New Roman" w:cs="Times New Roman"/>
          <w:sz w:val="24"/>
          <w:szCs w:val="24"/>
        </w:rPr>
        <w:t xml:space="preserve"> and include the size and volume of the bell</w:t>
      </w:r>
      <w:bookmarkStart w:id="181" w:name="__Fieldmark__444_277434326"/>
      <w:bookmarkStart w:id="182" w:name="ZOTERO_BREF_aE8G0rvnr0J8"/>
      <w:ins w:id="183" w:author="Renee" w:date="2018-01-29T14:45:00Z">
        <w:r w:rsidR="00C07B3D" w:rsidRPr="00783254">
          <w:rPr>
            <w:rFonts w:ascii="Times New Roman" w:hAnsi="Times New Roman" w:cs="Times New Roman"/>
            <w:sz w:val="24"/>
            <w:szCs w:val="24"/>
            <w:vertAlign w:val="superscript"/>
          </w:rPr>
          <w:t>7,13</w:t>
        </w:r>
      </w:ins>
      <w:bookmarkEnd w:id="182"/>
      <w:ins w:id="184" w:author="Alexander Pavlosky" w:date="2017-06-20T18:15:00Z">
        <w:del w:id="185" w:author="Renee" w:date="2018-01-29T14:45:00Z">
          <w:r w:rsidDel="00C07B3D">
            <w:rPr>
              <w:rFonts w:ascii="Times New Roman" w:hAnsi="Times New Roman" w:cs="Times New Roman"/>
              <w:sz w:val="24"/>
              <w:szCs w:val="24"/>
              <w:vertAlign w:val="superscript"/>
            </w:rPr>
            <w:delText>7</w:delText>
          </w:r>
          <w:bookmarkStart w:id="186" w:name="__Fieldmark__1345_4134142040"/>
          <w:r w:rsidDel="00C07B3D">
            <w:rPr>
              <w:rFonts w:ascii="Times New Roman" w:hAnsi="Times New Roman" w:cs="Times New Roman"/>
              <w:sz w:val="24"/>
              <w:szCs w:val="24"/>
              <w:vertAlign w:val="superscript"/>
            </w:rPr>
            <w:delText>,</w:delText>
          </w:r>
          <w:bookmarkStart w:id="187" w:name="__Fieldmark__1180_4221923628"/>
          <w:r w:rsidDel="00C07B3D">
            <w:rPr>
              <w:rFonts w:ascii="Times New Roman" w:hAnsi="Times New Roman" w:cs="Times New Roman"/>
              <w:sz w:val="24"/>
              <w:szCs w:val="24"/>
              <w:vertAlign w:val="superscript"/>
            </w:rPr>
            <w:delText>1</w:delText>
          </w:r>
          <w:bookmarkStart w:id="188" w:name="__Fieldmark__1426_1355746229"/>
          <w:r w:rsidDel="00C07B3D">
            <w:rPr>
              <w:rFonts w:ascii="Times New Roman" w:hAnsi="Times New Roman" w:cs="Times New Roman"/>
              <w:sz w:val="24"/>
              <w:szCs w:val="24"/>
              <w:vertAlign w:val="superscript"/>
            </w:rPr>
            <w:delText>3</w:delText>
          </w:r>
        </w:del>
      </w:ins>
      <w:bookmarkEnd w:id="181"/>
      <w:bookmarkEnd w:id="186"/>
      <w:bookmarkEnd w:id="187"/>
      <w:bookmarkEnd w:id="188"/>
      <w:r>
        <w:rPr>
          <w:rFonts w:ascii="Times New Roman" w:hAnsi="Times New Roman" w:cs="Times New Roman"/>
          <w:sz w:val="24"/>
          <w:szCs w:val="24"/>
        </w:rPr>
        <w:t>; hardness of the inner cavity of the bell</w:t>
      </w:r>
      <w:bookmarkStart w:id="189" w:name="__Fieldmark__459_277434326"/>
      <w:bookmarkStart w:id="190" w:name="ZOTERO_BREF_3CvblzfLxFli"/>
      <w:ins w:id="191" w:author="Renee" w:date="2018-01-29T14:45:00Z">
        <w:r w:rsidR="00C07B3D" w:rsidRPr="00783254">
          <w:rPr>
            <w:rFonts w:ascii="Times New Roman" w:hAnsi="Times New Roman" w:cs="Times New Roman"/>
            <w:sz w:val="24"/>
            <w:szCs w:val="24"/>
            <w:vertAlign w:val="superscript"/>
          </w:rPr>
          <w:t>14</w:t>
        </w:r>
      </w:ins>
      <w:bookmarkEnd w:id="190"/>
      <w:ins w:id="192" w:author="Alexander Pavlosky" w:date="2017-06-20T18:15:00Z">
        <w:del w:id="193" w:author="Renee" w:date="2018-01-29T14:45:00Z">
          <w:r w:rsidDel="00C07B3D">
            <w:rPr>
              <w:rFonts w:ascii="Times New Roman" w:hAnsi="Times New Roman" w:cs="Times New Roman"/>
              <w:sz w:val="24"/>
              <w:szCs w:val="24"/>
              <w:vertAlign w:val="superscript"/>
            </w:rPr>
            <w:delText>1</w:delText>
          </w:r>
          <w:bookmarkStart w:id="194" w:name="__Fieldmark__1356_4134142040"/>
          <w:r w:rsidDel="00C07B3D">
            <w:rPr>
              <w:rFonts w:ascii="Times New Roman" w:hAnsi="Times New Roman" w:cs="Times New Roman"/>
              <w:sz w:val="24"/>
              <w:szCs w:val="24"/>
              <w:vertAlign w:val="superscript"/>
            </w:rPr>
            <w:delText>4</w:delText>
          </w:r>
        </w:del>
      </w:ins>
      <w:bookmarkStart w:id="195" w:name="__Fieldmark__1431_1355746229"/>
      <w:bookmarkEnd w:id="189"/>
      <w:bookmarkEnd w:id="194"/>
      <w:bookmarkEnd w:id="195"/>
      <w:r>
        <w:rPr>
          <w:rFonts w:ascii="Times New Roman" w:hAnsi="Times New Roman" w:cs="Times New Roman"/>
          <w:sz w:val="24"/>
          <w:szCs w:val="24"/>
        </w:rPr>
        <w:t>; improperly fitted components allowing air leaks and loss of sound</w:t>
      </w:r>
      <w:bookmarkStart w:id="196" w:name="__Fieldmark__473_277434326"/>
      <w:bookmarkStart w:id="197" w:name="ZOTERO_BREF_GHkcYqbcHKuM"/>
      <w:ins w:id="198" w:author="Renee" w:date="2018-01-29T14:45:00Z">
        <w:r w:rsidR="00C07B3D" w:rsidRPr="00783254">
          <w:rPr>
            <w:rFonts w:ascii="Times New Roman" w:hAnsi="Times New Roman" w:cs="Times New Roman"/>
            <w:sz w:val="24"/>
            <w:szCs w:val="24"/>
            <w:vertAlign w:val="superscript"/>
          </w:rPr>
          <w:t>13</w:t>
        </w:r>
      </w:ins>
      <w:bookmarkEnd w:id="197"/>
      <w:ins w:id="199" w:author="Alexander Pavlosky" w:date="2017-06-20T18:15:00Z">
        <w:del w:id="200" w:author="Renee" w:date="2018-01-29T14:45:00Z">
          <w:r w:rsidDel="00C07B3D">
            <w:rPr>
              <w:rFonts w:ascii="Times New Roman" w:hAnsi="Times New Roman" w:cs="Times New Roman"/>
              <w:sz w:val="24"/>
              <w:szCs w:val="24"/>
              <w:vertAlign w:val="superscript"/>
            </w:rPr>
            <w:delText>1</w:delText>
          </w:r>
          <w:bookmarkStart w:id="201" w:name="__Fieldmark__1367_4134142040"/>
          <w:r w:rsidDel="00C07B3D">
            <w:rPr>
              <w:rFonts w:ascii="Times New Roman" w:hAnsi="Times New Roman" w:cs="Times New Roman"/>
              <w:sz w:val="24"/>
              <w:szCs w:val="24"/>
              <w:vertAlign w:val="superscript"/>
            </w:rPr>
            <w:delText>3</w:delText>
          </w:r>
        </w:del>
      </w:ins>
      <w:bookmarkStart w:id="202" w:name="__Fieldmark__1436_1355746229"/>
      <w:bookmarkEnd w:id="196"/>
      <w:bookmarkEnd w:id="201"/>
      <w:bookmarkEnd w:id="202"/>
      <w:r>
        <w:rPr>
          <w:rFonts w:ascii="Times New Roman" w:hAnsi="Times New Roman" w:cs="Times New Roman"/>
          <w:sz w:val="24"/>
          <w:szCs w:val="24"/>
        </w:rPr>
        <w:t>; the thickness, size and tautness of the diaphragm and the interior smoothness, rigidity, length and diameter of the tubing</w:t>
      </w:r>
      <w:bookmarkStart w:id="203" w:name="__Fieldmark__487_277434326"/>
      <w:bookmarkStart w:id="204" w:name="ZOTERO_BREF_KYYfvQFgt5Ks"/>
      <w:ins w:id="205" w:author="Renee" w:date="2018-01-29T14:45:00Z">
        <w:r w:rsidR="00C07B3D" w:rsidRPr="00783254">
          <w:rPr>
            <w:rFonts w:ascii="Times New Roman" w:hAnsi="Times New Roman" w:cs="Times New Roman"/>
            <w:sz w:val="24"/>
            <w:szCs w:val="24"/>
            <w:vertAlign w:val="superscript"/>
          </w:rPr>
          <w:t>15,16</w:t>
        </w:r>
      </w:ins>
      <w:bookmarkEnd w:id="204"/>
      <w:ins w:id="206" w:author="Alexander Pavlosky" w:date="2017-06-20T18:15:00Z">
        <w:del w:id="207" w:author="Renee" w:date="2018-01-29T14:45:00Z">
          <w:r w:rsidDel="00C07B3D">
            <w:rPr>
              <w:rFonts w:ascii="Times New Roman" w:hAnsi="Times New Roman" w:cs="Times New Roman"/>
              <w:sz w:val="24"/>
              <w:szCs w:val="24"/>
              <w:vertAlign w:val="superscript"/>
            </w:rPr>
            <w:delText>1</w:delText>
          </w:r>
          <w:bookmarkStart w:id="208" w:name="__Fieldmark__1378_4134142040"/>
          <w:r w:rsidDel="00C07B3D">
            <w:rPr>
              <w:rFonts w:ascii="Times New Roman" w:hAnsi="Times New Roman" w:cs="Times New Roman"/>
              <w:sz w:val="24"/>
              <w:szCs w:val="24"/>
              <w:vertAlign w:val="superscript"/>
            </w:rPr>
            <w:delText>5</w:delText>
          </w:r>
          <w:bookmarkStart w:id="209" w:name="__Fieldmark__1201_4221923628"/>
          <w:r w:rsidDel="00C07B3D">
            <w:rPr>
              <w:rFonts w:ascii="Times New Roman" w:hAnsi="Times New Roman" w:cs="Times New Roman"/>
              <w:sz w:val="24"/>
              <w:szCs w:val="24"/>
              <w:vertAlign w:val="superscript"/>
            </w:rPr>
            <w:delText>,</w:delText>
          </w:r>
          <w:bookmarkStart w:id="210" w:name="__Fieldmark__1441_1355746229"/>
          <w:r w:rsidDel="00C07B3D">
            <w:rPr>
              <w:rFonts w:ascii="Times New Roman" w:hAnsi="Times New Roman" w:cs="Times New Roman"/>
              <w:sz w:val="24"/>
              <w:szCs w:val="24"/>
              <w:vertAlign w:val="superscript"/>
            </w:rPr>
            <w:delText>16</w:delText>
          </w:r>
        </w:del>
      </w:ins>
      <w:bookmarkEnd w:id="203"/>
      <w:bookmarkEnd w:id="208"/>
      <w:bookmarkEnd w:id="209"/>
      <w:bookmarkEnd w:id="210"/>
      <w:r>
        <w:rPr>
          <w:rFonts w:ascii="Times New Roman" w:hAnsi="Times New Roman" w:cs="Times New Roman"/>
          <w:sz w:val="24"/>
          <w:szCs w:val="24"/>
        </w:rPr>
        <w:t>. Additional user related factors include improperly fitted ear pieces that allow air exchange</w:t>
      </w:r>
      <w:bookmarkStart w:id="211" w:name="__Fieldmark__502_277434326"/>
      <w:bookmarkStart w:id="212" w:name="ZOTERO_BREF_j0dI7E9hAS1a"/>
      <w:ins w:id="213" w:author="Renee" w:date="2018-01-29T14:45:00Z">
        <w:r w:rsidR="00C07B3D" w:rsidRPr="00783254">
          <w:rPr>
            <w:rFonts w:ascii="Times New Roman" w:hAnsi="Times New Roman" w:cs="Times New Roman"/>
            <w:sz w:val="24"/>
            <w:szCs w:val="24"/>
            <w:vertAlign w:val="superscript"/>
          </w:rPr>
          <w:t>4,13,16,17</w:t>
        </w:r>
      </w:ins>
      <w:bookmarkEnd w:id="212"/>
      <w:ins w:id="214" w:author="Alexander Pavlosky" w:date="2017-06-20T18:15:00Z">
        <w:del w:id="215" w:author="Renee" w:date="2018-01-29T14:45:00Z">
          <w:r w:rsidDel="00C07B3D">
            <w:rPr>
              <w:rFonts w:ascii="Times New Roman" w:hAnsi="Times New Roman" w:cs="Times New Roman"/>
              <w:sz w:val="24"/>
              <w:szCs w:val="24"/>
              <w:vertAlign w:val="superscript"/>
            </w:rPr>
            <w:delText>4</w:delText>
          </w:r>
          <w:bookmarkStart w:id="216" w:name="__Fieldmark__1389_4134142040"/>
          <w:r w:rsidDel="00C07B3D">
            <w:rPr>
              <w:rFonts w:ascii="Times New Roman" w:hAnsi="Times New Roman" w:cs="Times New Roman"/>
              <w:sz w:val="24"/>
              <w:szCs w:val="24"/>
              <w:vertAlign w:val="superscript"/>
            </w:rPr>
            <w:delText>,</w:delText>
          </w:r>
          <w:bookmarkStart w:id="217" w:name="__Fieldmark__1208_4221923628"/>
          <w:r w:rsidDel="00C07B3D">
            <w:rPr>
              <w:rFonts w:ascii="Times New Roman" w:hAnsi="Times New Roman" w:cs="Times New Roman"/>
              <w:sz w:val="24"/>
              <w:szCs w:val="24"/>
              <w:vertAlign w:val="superscript"/>
            </w:rPr>
            <w:delText>1</w:delText>
          </w:r>
          <w:bookmarkStart w:id="218" w:name="__Fieldmark__1446_1355746229"/>
          <w:r w:rsidDel="00C07B3D">
            <w:rPr>
              <w:rFonts w:ascii="Times New Roman" w:hAnsi="Times New Roman" w:cs="Times New Roman"/>
              <w:sz w:val="24"/>
              <w:szCs w:val="24"/>
              <w:vertAlign w:val="superscript"/>
            </w:rPr>
            <w:delText>3,16,17</w:delText>
          </w:r>
        </w:del>
      </w:ins>
      <w:bookmarkEnd w:id="211"/>
      <w:bookmarkEnd w:id="216"/>
      <w:bookmarkEnd w:id="217"/>
      <w:bookmarkEnd w:id="218"/>
      <w:r>
        <w:rPr>
          <w:rFonts w:ascii="Times New Roman" w:hAnsi="Times New Roman" w:cs="Times New Roman"/>
          <w:sz w:val="24"/>
          <w:szCs w:val="24"/>
        </w:rPr>
        <w:t>; anatomical variations of the auditory can</w:t>
      </w:r>
      <w:r>
        <w:rPr>
          <w:rFonts w:ascii="Times New Roman" w:hAnsi="Times New Roman" w:cs="Times New Roman"/>
          <w:sz w:val="24"/>
          <w:szCs w:val="24"/>
        </w:rPr>
        <w:t>al of the user</w:t>
      </w:r>
      <w:bookmarkStart w:id="219" w:name="__Fieldmark__517_277434326"/>
      <w:bookmarkStart w:id="220" w:name="ZOTERO_BREF_4hktq6CHRm6B"/>
      <w:ins w:id="221" w:author="Renee" w:date="2018-01-29T14:45:00Z">
        <w:r w:rsidR="00C07B3D" w:rsidRPr="00783254">
          <w:rPr>
            <w:rFonts w:ascii="Times New Roman" w:hAnsi="Times New Roman" w:cs="Times New Roman"/>
            <w:sz w:val="24"/>
            <w:szCs w:val="24"/>
            <w:vertAlign w:val="superscript"/>
          </w:rPr>
          <w:t>17</w:t>
        </w:r>
      </w:ins>
      <w:bookmarkEnd w:id="220"/>
      <w:ins w:id="222" w:author="Alexander Pavlosky" w:date="2017-06-20T18:15:00Z">
        <w:del w:id="223" w:author="Renee" w:date="2018-01-29T14:45:00Z">
          <w:r w:rsidDel="00C07B3D">
            <w:rPr>
              <w:rFonts w:ascii="Times New Roman" w:hAnsi="Times New Roman" w:cs="Times New Roman"/>
              <w:sz w:val="24"/>
              <w:szCs w:val="24"/>
              <w:vertAlign w:val="superscript"/>
            </w:rPr>
            <w:delText>1</w:delText>
          </w:r>
          <w:bookmarkStart w:id="224" w:name="__Fieldmark__1400_4134142040"/>
          <w:r w:rsidDel="00C07B3D">
            <w:rPr>
              <w:rFonts w:ascii="Times New Roman" w:hAnsi="Times New Roman" w:cs="Times New Roman"/>
              <w:sz w:val="24"/>
              <w:szCs w:val="24"/>
              <w:vertAlign w:val="superscript"/>
            </w:rPr>
            <w:delText>7</w:delText>
          </w:r>
        </w:del>
      </w:ins>
      <w:bookmarkStart w:id="225" w:name="__Fieldmark__1451_1355746229"/>
      <w:bookmarkEnd w:id="219"/>
      <w:bookmarkEnd w:id="224"/>
      <w:bookmarkEnd w:id="225"/>
      <w:r>
        <w:rPr>
          <w:rFonts w:ascii="Times New Roman" w:hAnsi="Times New Roman" w:cs="Times New Roman"/>
          <w:sz w:val="24"/>
          <w:szCs w:val="24"/>
        </w:rPr>
        <w:t>; background noise</w:t>
      </w:r>
      <w:bookmarkStart w:id="226" w:name="__Fieldmark__531_277434326"/>
      <w:bookmarkStart w:id="227" w:name="ZOTERO_BREF_9JtLNe1nx3eM"/>
      <w:ins w:id="228" w:author="Renee" w:date="2018-01-29T14:45:00Z">
        <w:r w:rsidR="00C07B3D" w:rsidRPr="00783254">
          <w:rPr>
            <w:rFonts w:ascii="Times New Roman" w:hAnsi="Times New Roman" w:cs="Times New Roman"/>
            <w:sz w:val="24"/>
            <w:szCs w:val="24"/>
            <w:vertAlign w:val="superscript"/>
          </w:rPr>
          <w:t>18</w:t>
        </w:r>
      </w:ins>
      <w:bookmarkEnd w:id="227"/>
      <w:ins w:id="229" w:author="Alexander Pavlosky" w:date="2017-06-20T18:15:00Z">
        <w:del w:id="230" w:author="Renee" w:date="2018-01-29T14:45:00Z">
          <w:r w:rsidDel="00C07B3D">
            <w:rPr>
              <w:rFonts w:ascii="Times New Roman" w:hAnsi="Times New Roman" w:cs="Times New Roman"/>
              <w:sz w:val="24"/>
              <w:szCs w:val="24"/>
              <w:vertAlign w:val="superscript"/>
            </w:rPr>
            <w:delText>1</w:delText>
          </w:r>
          <w:bookmarkStart w:id="231" w:name="__Fieldmark__1411_4134142040"/>
          <w:r w:rsidDel="00C07B3D">
            <w:rPr>
              <w:rFonts w:ascii="Times New Roman" w:hAnsi="Times New Roman" w:cs="Times New Roman"/>
              <w:sz w:val="24"/>
              <w:szCs w:val="24"/>
              <w:vertAlign w:val="superscript"/>
            </w:rPr>
            <w:delText>8</w:delText>
          </w:r>
        </w:del>
      </w:ins>
      <w:bookmarkStart w:id="232" w:name="__Fieldmark__1456_1355746229"/>
      <w:bookmarkEnd w:id="226"/>
      <w:bookmarkEnd w:id="231"/>
      <w:bookmarkEnd w:id="232"/>
      <w:r>
        <w:rPr>
          <w:rFonts w:ascii="Times New Roman" w:hAnsi="Times New Roman" w:cs="Times New Roman"/>
          <w:sz w:val="24"/>
          <w:szCs w:val="24"/>
        </w:rPr>
        <w:t xml:space="preserve"> and training</w:t>
      </w:r>
      <w:bookmarkStart w:id="233" w:name="__Fieldmark__545_277434326"/>
      <w:bookmarkStart w:id="234" w:name="ZOTERO_BREF_rV5UVI3dfXX9"/>
      <w:ins w:id="235" w:author="Renee" w:date="2018-01-29T14:45:00Z">
        <w:r w:rsidR="00C07B3D" w:rsidRPr="00783254">
          <w:rPr>
            <w:rFonts w:ascii="Times New Roman" w:hAnsi="Times New Roman" w:cs="Times New Roman"/>
            <w:sz w:val="24"/>
            <w:szCs w:val="24"/>
            <w:vertAlign w:val="superscript"/>
          </w:rPr>
          <w:t>19</w:t>
        </w:r>
      </w:ins>
      <w:bookmarkEnd w:id="234"/>
      <w:ins w:id="236" w:author="Alexander Pavlosky" w:date="2017-06-20T18:15:00Z">
        <w:del w:id="237" w:author="Renee" w:date="2018-01-29T14:45:00Z">
          <w:r w:rsidDel="00C07B3D">
            <w:rPr>
              <w:rFonts w:ascii="Times New Roman" w:hAnsi="Times New Roman" w:cs="Times New Roman"/>
              <w:sz w:val="24"/>
              <w:szCs w:val="24"/>
              <w:vertAlign w:val="superscript"/>
            </w:rPr>
            <w:delText>1</w:delText>
          </w:r>
          <w:bookmarkStart w:id="238" w:name="__Fieldmark__1422_4134142040"/>
          <w:r w:rsidDel="00C07B3D">
            <w:rPr>
              <w:rFonts w:ascii="Times New Roman" w:hAnsi="Times New Roman" w:cs="Times New Roman"/>
              <w:sz w:val="24"/>
              <w:szCs w:val="24"/>
              <w:vertAlign w:val="superscript"/>
            </w:rPr>
            <w:delText>9</w:delText>
          </w:r>
        </w:del>
      </w:ins>
      <w:bookmarkStart w:id="239" w:name="__Fieldmark__1461_1355746229"/>
      <w:bookmarkEnd w:id="233"/>
      <w:bookmarkEnd w:id="238"/>
      <w:bookmarkEnd w:id="239"/>
      <w:r>
        <w:rPr>
          <w:rFonts w:ascii="Times New Roman" w:hAnsi="Times New Roman" w:cs="Times New Roman"/>
          <w:sz w:val="24"/>
          <w:szCs w:val="24"/>
        </w:rPr>
        <w:t>. Many of these variables needed to be co</w:t>
      </w:r>
      <w:r>
        <w:rPr>
          <w:rFonts w:ascii="Times New Roman" w:hAnsi="Times New Roman" w:cs="Times New Roman"/>
          <w:sz w:val="24"/>
          <w:szCs w:val="24"/>
        </w:rPr>
        <w:t>nsidered when designing the Glia model stethoscope, particularly physical properties such as channel diameter through the 3D printed parts and infill percentage, which ultimately determines the density and hardness of the parts.</w:t>
      </w:r>
      <w:ins w:id="240" w:author="Alexander Pavlosky" w:date="2017-06-20T17:16:00Z">
        <w:r>
          <w:rPr>
            <w:rFonts w:ascii="Times New Roman" w:hAnsi="Times New Roman" w:cs="Times New Roman"/>
            <w:sz w:val="24"/>
            <w:szCs w:val="24"/>
          </w:rPr>
          <w:t xml:space="preserve"> We also tried several print</w:t>
        </w:r>
        <w:r>
          <w:rPr>
            <w:rFonts w:ascii="Times New Roman" w:hAnsi="Times New Roman" w:cs="Times New Roman"/>
            <w:sz w:val="24"/>
            <w:szCs w:val="24"/>
          </w:rPr>
          <w:t>ing materials including poly</w:t>
        </w:r>
      </w:ins>
      <w:ins w:id="241" w:author="Alexander Pavlosky" w:date="2017-06-20T19:39:00Z">
        <w:r>
          <w:rPr>
            <w:rFonts w:ascii="Times New Roman" w:hAnsi="Times New Roman" w:cs="Times New Roman"/>
            <w:sz w:val="24"/>
            <w:szCs w:val="24"/>
          </w:rPr>
          <w:t>-</w:t>
        </w:r>
      </w:ins>
      <w:ins w:id="242" w:author="Alexander Pavlosky" w:date="2017-06-20T17:16:00Z">
        <w:r>
          <w:rPr>
            <w:rFonts w:ascii="Times New Roman" w:hAnsi="Times New Roman" w:cs="Times New Roman"/>
            <w:sz w:val="24"/>
            <w:szCs w:val="24"/>
          </w:rPr>
          <w:t xml:space="preserve">lactic acid (PLA) and ABS. </w:t>
        </w:r>
      </w:ins>
      <w:ins w:id="243" w:author="Alexander Pavlosky" w:date="2017-06-20T17:17:00Z">
        <w:r>
          <w:rPr>
            <w:rFonts w:ascii="Times New Roman" w:hAnsi="Times New Roman" w:cs="Times New Roman"/>
            <w:sz w:val="24"/>
            <w:szCs w:val="24"/>
          </w:rPr>
          <w:t xml:space="preserve">Of </w:t>
        </w:r>
        <w:proofErr w:type="gramStart"/>
        <w:r>
          <w:rPr>
            <w:rFonts w:ascii="Times New Roman" w:hAnsi="Times New Roman" w:cs="Times New Roman"/>
            <w:sz w:val="24"/>
            <w:szCs w:val="24"/>
          </w:rPr>
          <w:t>particular challenge</w:t>
        </w:r>
        <w:proofErr w:type="gramEnd"/>
        <w:r>
          <w:rPr>
            <w:rFonts w:ascii="Times New Roman" w:hAnsi="Times New Roman" w:cs="Times New Roman"/>
            <w:sz w:val="24"/>
            <w:szCs w:val="24"/>
          </w:rPr>
          <w:t xml:space="preserve"> was creating the ear tubes to ensure that they could universally accept either molded ear plugs or purchased plugs, as well as creating the interface between the ear tube and t</w:t>
        </w:r>
        <w:r>
          <w:rPr>
            <w:rFonts w:ascii="Times New Roman" w:hAnsi="Times New Roman" w:cs="Times New Roman"/>
            <w:sz w:val="24"/>
            <w:szCs w:val="24"/>
          </w:rPr>
          <w:t xml:space="preserve">he spring to prevent rotation when the ear tubes were pulled apart. </w:t>
        </w:r>
      </w:ins>
    </w:p>
    <w:p w:rsidR="00AD1007" w:rsidRDefault="00A047F1" w:rsidP="00AD1007">
      <w:pPr>
        <w:spacing w:line="480" w:lineRule="auto"/>
        <w:pPrChange w:id="244" w:author="Alexander Pavlosky" w:date="2017-06-19T10:13:00Z">
          <w:pPr/>
        </w:pPrChange>
      </w:pPr>
      <w:r>
        <w:rPr>
          <w:rFonts w:ascii="Times New Roman" w:hAnsi="Times New Roman" w:cs="Times New Roman"/>
          <w:sz w:val="24"/>
          <w:szCs w:val="24"/>
        </w:rPr>
        <w:t>As previously mentioned, no standard method of determining the acoustic response of stethoscope models currently exists. Previous studies have attempted to objectively quantify stethoscop</w:t>
      </w:r>
      <w:r>
        <w:rPr>
          <w:rFonts w:ascii="Times New Roman" w:hAnsi="Times New Roman" w:cs="Times New Roman"/>
          <w:sz w:val="24"/>
          <w:szCs w:val="24"/>
        </w:rPr>
        <w:t>e efficacy</w:t>
      </w:r>
      <w:bookmarkStart w:id="245" w:name="__Fieldmark__565_277434326"/>
      <w:bookmarkStart w:id="246" w:name="ZOTERO_BREF_vivIHERHIRFO"/>
      <w:ins w:id="247" w:author="Renee" w:date="2018-01-29T14:45:00Z">
        <w:r w:rsidR="00C07B3D" w:rsidRPr="00783254">
          <w:rPr>
            <w:rFonts w:ascii="Times New Roman" w:hAnsi="Times New Roman" w:cs="Times New Roman"/>
            <w:sz w:val="24"/>
            <w:szCs w:val="24"/>
            <w:vertAlign w:val="superscript"/>
          </w:rPr>
          <w:t>8,10,11,13</w:t>
        </w:r>
      </w:ins>
      <w:bookmarkEnd w:id="246"/>
      <w:ins w:id="248" w:author="Alexander Pavlosky" w:date="2017-06-20T18:15:00Z">
        <w:del w:id="249" w:author="Renee" w:date="2018-01-29T14:45:00Z">
          <w:r w:rsidDel="00C07B3D">
            <w:rPr>
              <w:rFonts w:ascii="Times New Roman" w:hAnsi="Times New Roman" w:cs="Times New Roman"/>
              <w:sz w:val="24"/>
              <w:szCs w:val="24"/>
              <w:vertAlign w:val="superscript"/>
            </w:rPr>
            <w:delText>8</w:delText>
          </w:r>
          <w:bookmarkStart w:id="250" w:name="__Fieldmark__1439_4134142040"/>
          <w:r w:rsidDel="00C07B3D">
            <w:rPr>
              <w:rFonts w:ascii="Times New Roman" w:hAnsi="Times New Roman" w:cs="Times New Roman"/>
              <w:sz w:val="24"/>
              <w:szCs w:val="24"/>
              <w:vertAlign w:val="superscript"/>
            </w:rPr>
            <w:delText>,</w:delText>
          </w:r>
          <w:bookmarkStart w:id="251" w:name="__Fieldmark__1242_4221923628"/>
          <w:r w:rsidDel="00C07B3D">
            <w:rPr>
              <w:rFonts w:ascii="Times New Roman" w:hAnsi="Times New Roman" w:cs="Times New Roman"/>
              <w:sz w:val="24"/>
              <w:szCs w:val="24"/>
              <w:vertAlign w:val="superscript"/>
            </w:rPr>
            <w:delText>1</w:delText>
          </w:r>
          <w:bookmarkStart w:id="252" w:name="__Fieldmark__1473_1355746229"/>
          <w:r w:rsidDel="00C07B3D">
            <w:rPr>
              <w:rFonts w:ascii="Times New Roman" w:hAnsi="Times New Roman" w:cs="Times New Roman"/>
              <w:sz w:val="24"/>
              <w:szCs w:val="24"/>
              <w:vertAlign w:val="superscript"/>
            </w:rPr>
            <w:delText>0,11,13</w:delText>
          </w:r>
        </w:del>
      </w:ins>
      <w:bookmarkEnd w:id="245"/>
      <w:bookmarkEnd w:id="250"/>
      <w:bookmarkEnd w:id="251"/>
      <w:bookmarkEnd w:id="252"/>
      <w:r>
        <w:rPr>
          <w:rFonts w:ascii="Times New Roman" w:hAnsi="Times New Roman" w:cs="Times New Roman"/>
          <w:sz w:val="24"/>
          <w:szCs w:val="24"/>
        </w:rPr>
        <w:t xml:space="preserve"> and previous comparisons between brands indicate that no significant correlation between cost and qual</w:t>
      </w:r>
      <w:r>
        <w:rPr>
          <w:rFonts w:ascii="Times New Roman" w:hAnsi="Times New Roman" w:cs="Times New Roman"/>
          <w:sz w:val="24"/>
          <w:szCs w:val="24"/>
        </w:rPr>
        <w:t>ity exists</w:t>
      </w:r>
      <w:bookmarkStart w:id="253" w:name="__Fieldmark__580_277434326"/>
      <w:bookmarkStart w:id="254" w:name="ZOTERO_BREF_B5mtydUfP6SA"/>
      <w:ins w:id="255" w:author="Renee" w:date="2018-01-29T14:45:00Z">
        <w:r w:rsidR="00C07B3D" w:rsidRPr="00783254">
          <w:rPr>
            <w:rFonts w:ascii="Times New Roman" w:hAnsi="Times New Roman" w:cs="Times New Roman"/>
            <w:sz w:val="24"/>
            <w:szCs w:val="24"/>
            <w:vertAlign w:val="superscript"/>
          </w:rPr>
          <w:t>3,4</w:t>
        </w:r>
      </w:ins>
      <w:bookmarkEnd w:id="254"/>
      <w:ins w:id="256" w:author="Alexander Pavlosky" w:date="2017-06-20T18:15:00Z">
        <w:del w:id="257" w:author="Renee" w:date="2018-01-29T14:45:00Z">
          <w:r w:rsidDel="00C07B3D">
            <w:rPr>
              <w:rFonts w:ascii="Times New Roman" w:hAnsi="Times New Roman" w:cs="Times New Roman"/>
              <w:sz w:val="24"/>
              <w:szCs w:val="24"/>
              <w:vertAlign w:val="superscript"/>
            </w:rPr>
            <w:delText>3</w:delText>
          </w:r>
          <w:bookmarkStart w:id="258" w:name="__Fieldmark__1450_4134142040"/>
          <w:r w:rsidDel="00C07B3D">
            <w:rPr>
              <w:rFonts w:ascii="Times New Roman" w:hAnsi="Times New Roman" w:cs="Times New Roman"/>
              <w:sz w:val="24"/>
              <w:szCs w:val="24"/>
              <w:vertAlign w:val="superscript"/>
            </w:rPr>
            <w:delText>,</w:delText>
          </w:r>
          <w:bookmarkStart w:id="259" w:name="__Fieldmark__1249_4221923628"/>
          <w:r w:rsidDel="00C07B3D">
            <w:rPr>
              <w:rFonts w:ascii="Times New Roman" w:hAnsi="Times New Roman" w:cs="Times New Roman"/>
              <w:sz w:val="24"/>
              <w:szCs w:val="24"/>
              <w:vertAlign w:val="superscript"/>
            </w:rPr>
            <w:delText>4</w:delText>
          </w:r>
        </w:del>
      </w:ins>
      <w:bookmarkEnd w:id="253"/>
      <w:bookmarkEnd w:id="258"/>
      <w:bookmarkEnd w:id="259"/>
      <w:r>
        <w:rPr>
          <w:rFonts w:ascii="Times New Roman" w:hAnsi="Times New Roman" w:cs="Times New Roman"/>
          <w:sz w:val="24"/>
          <w:szCs w:val="24"/>
        </w:rPr>
        <w:t xml:space="preserve">. However, there </w:t>
      </w:r>
      <w:r>
        <w:rPr>
          <w:rFonts w:ascii="Times New Roman" w:hAnsi="Times New Roman" w:cs="Times New Roman"/>
          <w:sz w:val="24"/>
          <w:szCs w:val="24"/>
        </w:rPr>
        <w:t>may be some subjective decrease in efficacy when using low-quality disposable stethoscopes</w:t>
      </w:r>
      <w:bookmarkStart w:id="260" w:name="__Fieldmark__595_277434326"/>
      <w:bookmarkStart w:id="261" w:name="ZOTERO_BREF_4DiifM8BlLV4"/>
      <w:ins w:id="262" w:author="Renee" w:date="2018-01-29T14:45:00Z">
        <w:r w:rsidR="00C07B3D" w:rsidRPr="00783254">
          <w:rPr>
            <w:rFonts w:ascii="Times New Roman" w:hAnsi="Times New Roman" w:cs="Times New Roman"/>
            <w:sz w:val="24"/>
            <w:szCs w:val="24"/>
            <w:vertAlign w:val="superscript"/>
          </w:rPr>
          <w:t>19</w:t>
        </w:r>
      </w:ins>
      <w:bookmarkEnd w:id="261"/>
      <w:ins w:id="263" w:author="Alexander Pavlosky" w:date="2017-06-20T18:15:00Z">
        <w:del w:id="264" w:author="Renee" w:date="2018-01-29T14:45:00Z">
          <w:r w:rsidDel="00C07B3D">
            <w:rPr>
              <w:rFonts w:ascii="Times New Roman" w:hAnsi="Times New Roman" w:cs="Times New Roman"/>
              <w:sz w:val="24"/>
              <w:szCs w:val="24"/>
              <w:vertAlign w:val="superscript"/>
            </w:rPr>
            <w:delText>1</w:delText>
          </w:r>
          <w:bookmarkStart w:id="265" w:name="__Fieldmark__1461_4134142040"/>
          <w:r w:rsidDel="00C07B3D">
            <w:rPr>
              <w:rFonts w:ascii="Times New Roman" w:hAnsi="Times New Roman" w:cs="Times New Roman"/>
              <w:sz w:val="24"/>
              <w:szCs w:val="24"/>
              <w:vertAlign w:val="superscript"/>
            </w:rPr>
            <w:delText>9</w:delText>
          </w:r>
        </w:del>
      </w:ins>
      <w:bookmarkStart w:id="266" w:name="__Fieldmark__1483_1355746229"/>
      <w:bookmarkEnd w:id="260"/>
      <w:bookmarkEnd w:id="265"/>
      <w:bookmarkEnd w:id="266"/>
      <w:r>
        <w:rPr>
          <w:rFonts w:ascii="Times New Roman" w:hAnsi="Times New Roman" w:cs="Times New Roman"/>
          <w:sz w:val="24"/>
          <w:szCs w:val="24"/>
        </w:rPr>
        <w:t xml:space="preserve">. </w:t>
      </w:r>
      <w:del w:id="267" w:author="Alexander Pavlosky" w:date="2017-06-20T17:41:00Z">
        <w:r>
          <w:rPr>
            <w:rFonts w:ascii="Times New Roman" w:hAnsi="Times New Roman" w:cs="Times New Roman"/>
            <w:sz w:val="24"/>
            <w:szCs w:val="24"/>
          </w:rPr>
          <w:delText>Using a phantom-based method, we show here that the Glia model st</w:delText>
        </w:r>
        <w:r>
          <w:rPr>
            <w:rFonts w:ascii="Times New Roman" w:hAnsi="Times New Roman" w:cs="Times New Roman"/>
            <w:sz w:val="24"/>
            <w:szCs w:val="24"/>
          </w:rPr>
          <w:delText xml:space="preserve">ethoscope, at a cost of 2.83 USD, is comparable to the Littmann Cardiology III across a range of spectral frequencies from 86 Hz to 5000 Hz, making it a low-cost, suitable alternative to those who cannot access or afford a high </w:delText>
        </w:r>
        <w:r>
          <w:rPr>
            <w:rFonts w:ascii="Times New Roman" w:hAnsi="Times New Roman" w:cs="Times New Roman"/>
            <w:sz w:val="24"/>
            <w:szCs w:val="24"/>
          </w:rPr>
          <w:lastRenderedPageBreak/>
          <w:delText>cost model</w:delText>
        </w:r>
      </w:del>
      <w:r>
        <w:rPr>
          <w:rFonts w:ascii="Times New Roman" w:hAnsi="Times New Roman" w:cs="Times New Roman"/>
          <w:sz w:val="24"/>
          <w:szCs w:val="24"/>
        </w:rPr>
        <w:t>]. The current cos</w:t>
      </w:r>
      <w:r>
        <w:rPr>
          <w:rFonts w:ascii="Times New Roman" w:hAnsi="Times New Roman" w:cs="Times New Roman"/>
          <w:sz w:val="24"/>
          <w:szCs w:val="24"/>
        </w:rPr>
        <w:t xml:space="preserve">t of the </w:t>
      </w:r>
      <w:proofErr w:type="spellStart"/>
      <w:r>
        <w:rPr>
          <w:rFonts w:ascii="Times New Roman" w:hAnsi="Times New Roman" w:cs="Times New Roman"/>
          <w:sz w:val="24"/>
          <w:szCs w:val="24"/>
        </w:rPr>
        <w:t>Littmann</w:t>
      </w:r>
      <w:proofErr w:type="spellEnd"/>
      <w:r>
        <w:rPr>
          <w:rFonts w:ascii="Times New Roman" w:hAnsi="Times New Roman" w:cs="Times New Roman"/>
          <w:sz w:val="24"/>
          <w:szCs w:val="24"/>
        </w:rPr>
        <w:t xml:space="preserve"> Cardiology III is $221, which is comparable to other brand name stethoscopes such as the Welch Allyn Harvey Elite ($190) and less expensive than the new </w:t>
      </w:r>
      <w:proofErr w:type="spellStart"/>
      <w:r>
        <w:rPr>
          <w:rFonts w:ascii="Times New Roman" w:hAnsi="Times New Roman" w:cs="Times New Roman"/>
          <w:sz w:val="24"/>
          <w:szCs w:val="24"/>
        </w:rPr>
        <w:t>Littmann</w:t>
      </w:r>
      <w:proofErr w:type="spellEnd"/>
      <w:r>
        <w:rPr>
          <w:rFonts w:ascii="Times New Roman" w:hAnsi="Times New Roman" w:cs="Times New Roman"/>
          <w:sz w:val="24"/>
          <w:szCs w:val="24"/>
        </w:rPr>
        <w:t xml:space="preserve"> Cardiology IV ($270). Ultimately, however, the usefulness of any stethoscope</w:t>
      </w:r>
      <w:r>
        <w:rPr>
          <w:rFonts w:ascii="Times New Roman" w:hAnsi="Times New Roman" w:cs="Times New Roman"/>
          <w:sz w:val="24"/>
          <w:szCs w:val="24"/>
        </w:rPr>
        <w:t xml:space="preserve"> is dependent on user preference and so we encourage those with access to a 3D printer to build and test our model independently. The protocol listed in the methods has been purposely designed to be replicable using commonly available materials. Any printe</w:t>
      </w:r>
      <w:r>
        <w:rPr>
          <w:rFonts w:ascii="Times New Roman" w:hAnsi="Times New Roman" w:cs="Times New Roman"/>
          <w:sz w:val="24"/>
          <w:szCs w:val="24"/>
        </w:rPr>
        <w:t>r capable of printing in ABS should be able to create our device, including RepRap printer designs used by our group</w:t>
      </w:r>
      <w:bookmarkStart w:id="268" w:name="__Fieldmark__629_277434326"/>
      <w:bookmarkStart w:id="269" w:name="ZOTERO_BREF_ywM6cRZDQlS4"/>
      <w:ins w:id="270" w:author="Renee" w:date="2018-01-29T14:45:00Z">
        <w:r w:rsidR="00C07B3D" w:rsidRPr="00783254">
          <w:rPr>
            <w:rFonts w:ascii="Times New Roman" w:hAnsi="Times New Roman" w:cs="Times New Roman"/>
            <w:sz w:val="24"/>
            <w:szCs w:val="24"/>
            <w:vertAlign w:val="superscript"/>
          </w:rPr>
          <w:t>20</w:t>
        </w:r>
      </w:ins>
      <w:bookmarkEnd w:id="269"/>
      <w:del w:id="271" w:author="Renee" w:date="2018-01-29T14:45:00Z">
        <w:r w:rsidDel="00C07B3D">
          <w:rPr>
            <w:rFonts w:ascii="Times New Roman" w:hAnsi="Times New Roman" w:cs="Times New Roman"/>
            <w:sz w:val="24"/>
            <w:szCs w:val="24"/>
            <w:vertAlign w:val="superscript"/>
          </w:rPr>
          <w:delText>2</w:delText>
        </w:r>
        <w:bookmarkStart w:id="272" w:name="__Fieldmark__1492_4134142040"/>
        <w:r w:rsidDel="00C07B3D">
          <w:rPr>
            <w:rFonts w:ascii="Times New Roman" w:hAnsi="Times New Roman" w:cs="Times New Roman"/>
            <w:sz w:val="24"/>
            <w:szCs w:val="24"/>
            <w:vertAlign w:val="superscript"/>
          </w:rPr>
          <w:delText>0</w:delText>
        </w:r>
      </w:del>
      <w:bookmarkStart w:id="273" w:name="__Fieldmark__1507_1355746229"/>
      <w:bookmarkEnd w:id="268"/>
      <w:bookmarkEnd w:id="272"/>
      <w:bookmarkEnd w:id="273"/>
      <w:r>
        <w:rPr>
          <w:rFonts w:ascii="Times New Roman" w:hAnsi="Times New Roman" w:cs="Times New Roman"/>
          <w:sz w:val="24"/>
          <w:szCs w:val="24"/>
        </w:rPr>
        <w:t xml:space="preserve">. Printers of sufficient quality and reliability can be easily obtained or built </w:t>
      </w:r>
      <w:r>
        <w:rPr>
          <w:rFonts w:ascii="Times New Roman" w:hAnsi="Times New Roman" w:cs="Times New Roman"/>
          <w:sz w:val="24"/>
          <w:szCs w:val="24"/>
        </w:rPr>
        <w:t xml:space="preserve">internationally for less than $1,000. </w:t>
      </w:r>
      <w:r>
        <w:fldChar w:fldCharType="begin"/>
      </w:r>
      <w:r>
        <w:instrText>ADDIN ZOTERO_ITEM CSL_CITATION {"citationID":"2hbanohim2","properties":{"formattedCitation":"{\\rtf \\super 1\\nosupersub{}}","plainCitation":"1","dontUpdate":true},"citationItems":[{"id":922,"uris":["http://zotero.org</w:instrText>
      </w:r>
      <w:r>
        <w:instrText>/groups/233690/items/B4VWZ95G"],"uri":["http://zotero.org/groups/233690/items/B4VWZ95G"],"itemData":{"id":922,"type":"article-journal","title":"RepRap the replicating rapid prototyper","container-title":"Robotica","page":"177-191","volume":"29","issue":"1"</w:instrText>
      </w:r>
      <w:r>
        <w:instrText>,"author":[{"family":"Jones","given":"Rhys"},{"family":"Haufe","given":"Patrick"},{"family":"Sells","given":"Edward"},{"family":"Iravani","given":"Pejman"},{"family":"Olliver","given":"Vik"},{"family":"Palmer","given":"Chris"},{"family":"Bowyer","given":"A</w:instrText>
      </w:r>
      <w:r>
        <w:instrText>drian"}]}}],"schema":"https://github.com/citation-style-language/schema/raw/master/csl-citation.json"}</w:instrText>
      </w:r>
      <w:r>
        <w:fldChar w:fldCharType="separate"/>
      </w:r>
      <w:bookmarkStart w:id="274" w:name="__Fieldmark__646_277434326"/>
      <w:r>
        <w:rPr>
          <w:rFonts w:ascii="Times New Roman" w:hAnsi="Times New Roman" w:cs="Times New Roman"/>
          <w:sz w:val="24"/>
          <w:szCs w:val="24"/>
        </w:rPr>
        <w:t>X</w:t>
      </w:r>
      <w:bookmarkStart w:id="275" w:name="__Fieldmark__1506_4134142040"/>
      <w:bookmarkEnd w:id="274"/>
      <w:bookmarkEnd w:id="275"/>
      <w:r>
        <w:fldChar w:fldCharType="end"/>
      </w:r>
    </w:p>
    <w:p w:rsidR="00AD1007" w:rsidRDefault="00AD1007">
      <w:pPr>
        <w:pStyle w:val="Standard"/>
        <w:spacing w:line="480" w:lineRule="auto"/>
      </w:pPr>
    </w:p>
    <w:p w:rsidR="00AD1007" w:rsidRDefault="00A047F1">
      <w:pPr>
        <w:pStyle w:val="Standard"/>
        <w:spacing w:line="480" w:lineRule="auto"/>
        <w:rPr>
          <w:rFonts w:ascii="Times New Roman" w:hAnsi="Times New Roman" w:cs="Times New Roman"/>
          <w:sz w:val="24"/>
          <w:szCs w:val="24"/>
        </w:rPr>
      </w:pPr>
      <w:r>
        <w:rPr>
          <w:rFonts w:ascii="Times New Roman" w:hAnsi="Times New Roman" w:cs="Times New Roman"/>
          <w:sz w:val="24"/>
          <w:szCs w:val="24"/>
        </w:rPr>
        <w:t>The Glia model stethoscope is a class I medical device according to Health Canada and the FDA. In Canada, a non-profit company was incorporated to m</w:t>
      </w:r>
      <w:r>
        <w:rPr>
          <w:rFonts w:ascii="Times New Roman" w:hAnsi="Times New Roman" w:cs="Times New Roman"/>
          <w:sz w:val="24"/>
          <w:szCs w:val="24"/>
        </w:rPr>
        <w:t xml:space="preserve">anufacture stethoscopes and has received a Medical Device Establishment Licence from Health Canada. The stethoscope is in clinical use in London, Canada at the London Health Sciences Centre. It has also been trialed and </w:t>
      </w:r>
      <w:ins w:id="276" w:author="Alexander Pavlosky" w:date="2017-06-20T17:42:00Z">
        <w:r>
          <w:rPr>
            <w:rFonts w:ascii="Times New Roman" w:hAnsi="Times New Roman" w:cs="Times New Roman"/>
            <w:sz w:val="24"/>
            <w:szCs w:val="24"/>
          </w:rPr>
          <w:t>was</w:t>
        </w:r>
      </w:ins>
      <w:del w:id="277" w:author="Alexander Pavlosky" w:date="2017-06-20T17:42:00Z">
        <w:r>
          <w:rPr>
            <w:rFonts w:ascii="Times New Roman" w:hAnsi="Times New Roman" w:cs="Times New Roman"/>
            <w:sz w:val="24"/>
            <w:szCs w:val="24"/>
          </w:rPr>
          <w:delText>is</w:delText>
        </w:r>
      </w:del>
      <w:r>
        <w:rPr>
          <w:rFonts w:ascii="Times New Roman" w:hAnsi="Times New Roman" w:cs="Times New Roman"/>
          <w:sz w:val="24"/>
          <w:szCs w:val="24"/>
        </w:rPr>
        <w:t xml:space="preserve"> gradually </w:t>
      </w:r>
      <w:del w:id="278" w:author="Alexander Pavlosky" w:date="2017-06-20T17:42:00Z">
        <w:r>
          <w:rPr>
            <w:rFonts w:ascii="Times New Roman" w:hAnsi="Times New Roman" w:cs="Times New Roman"/>
            <w:sz w:val="24"/>
            <w:szCs w:val="24"/>
          </w:rPr>
          <w:delText xml:space="preserve">being </w:delText>
        </w:r>
      </w:del>
      <w:r>
        <w:rPr>
          <w:rFonts w:ascii="Times New Roman" w:hAnsi="Times New Roman" w:cs="Times New Roman"/>
          <w:sz w:val="24"/>
          <w:szCs w:val="24"/>
        </w:rPr>
        <w:t xml:space="preserve">introduced in </w:t>
      </w:r>
      <w:r>
        <w:rPr>
          <w:rFonts w:ascii="Times New Roman" w:hAnsi="Times New Roman" w:cs="Times New Roman"/>
          <w:sz w:val="24"/>
          <w:szCs w:val="24"/>
        </w:rPr>
        <w:t>the Gaza strip, an area with extremely limited access to medical devices. Hospitals in Gaza are self-sufficient producers of these stethoscopes.</w:t>
      </w:r>
    </w:p>
    <w:p w:rsidR="00AD1007" w:rsidRDefault="00A047F1">
      <w:pPr>
        <w:pStyle w:val="Standard"/>
        <w:spacing w:line="480" w:lineRule="auto"/>
      </w:pPr>
      <w:ins w:id="279" w:author="Alexander Pavlosky" w:date="2017-06-20T17:47:00Z">
        <w:r>
          <w:rPr>
            <w:rFonts w:ascii="Times New Roman" w:hAnsi="Times New Roman" w:cs="Times New Roman"/>
            <w:sz w:val="24"/>
            <w:szCs w:val="24"/>
          </w:rPr>
          <w:t xml:space="preserve">This project was the first of </w:t>
        </w:r>
      </w:ins>
      <w:ins w:id="280" w:author="Tarek Loubani" w:date="2017-07-08T07:08:00Z">
        <w:r>
          <w:rPr>
            <w:rFonts w:ascii="Times New Roman" w:hAnsi="Times New Roman" w:cs="Times New Roman"/>
            <w:sz w:val="24"/>
            <w:szCs w:val="24"/>
          </w:rPr>
          <w:t>several</w:t>
        </w:r>
      </w:ins>
      <w:ins w:id="281" w:author="Alexander Pavlosky" w:date="2017-06-20T17:47:00Z">
        <w:r>
          <w:rPr>
            <w:rFonts w:ascii="Times New Roman" w:hAnsi="Times New Roman" w:cs="Times New Roman"/>
            <w:sz w:val="24"/>
            <w:szCs w:val="24"/>
          </w:rPr>
          <w:t xml:space="preserve"> </w:t>
        </w:r>
      </w:ins>
      <w:ins w:id="282" w:author="Tarek Loubani" w:date="2017-07-08T07:09:00Z">
        <w:r>
          <w:rPr>
            <w:rFonts w:ascii="Times New Roman" w:hAnsi="Times New Roman" w:cs="Times New Roman"/>
            <w:sz w:val="24"/>
            <w:szCs w:val="24"/>
          </w:rPr>
          <w:t xml:space="preserve">planned </w:t>
        </w:r>
      </w:ins>
      <w:ins w:id="283" w:author="Alexander Pavlosky" w:date="2017-06-20T17:47:00Z">
        <w:r>
          <w:rPr>
            <w:rFonts w:ascii="Times New Roman" w:hAnsi="Times New Roman" w:cs="Times New Roman"/>
            <w:sz w:val="24"/>
            <w:szCs w:val="24"/>
          </w:rPr>
          <w:t xml:space="preserve">open access projects. </w:t>
        </w:r>
      </w:ins>
      <w:proofErr w:type="gramStart"/>
      <w:r>
        <w:rPr>
          <w:rFonts w:ascii="Times New Roman" w:hAnsi="Times New Roman" w:cs="Times New Roman"/>
          <w:sz w:val="24"/>
          <w:szCs w:val="24"/>
        </w:rPr>
        <w:t>Future plans</w:t>
      </w:r>
      <w:proofErr w:type="gramEnd"/>
      <w:r>
        <w:rPr>
          <w:rFonts w:ascii="Times New Roman" w:hAnsi="Times New Roman" w:cs="Times New Roman"/>
          <w:sz w:val="24"/>
          <w:szCs w:val="24"/>
        </w:rPr>
        <w:t xml:space="preserve"> include expanding access by pr</w:t>
      </w:r>
      <w:r>
        <w:rPr>
          <w:rFonts w:ascii="Times New Roman" w:hAnsi="Times New Roman" w:cs="Times New Roman"/>
          <w:sz w:val="24"/>
          <w:szCs w:val="24"/>
        </w:rPr>
        <w:t>oviding validated models of other pieces of medical equipment, including pulse oximeters and ECG machines, allowing health institutions to sustainably produce affordable, high quality equipment for many clinicians.</w:t>
      </w:r>
    </w:p>
    <w:p w:rsidR="00AD1007" w:rsidRDefault="00AD1007">
      <w:pPr>
        <w:pStyle w:val="Standard"/>
        <w:spacing w:line="480" w:lineRule="auto"/>
        <w:rPr>
          <w:rFonts w:ascii="Times New Roman" w:hAnsi="Times New Roman" w:cs="Times New Roman"/>
          <w:b/>
          <w:i/>
          <w:sz w:val="24"/>
          <w:szCs w:val="24"/>
        </w:rPr>
      </w:pPr>
    </w:p>
    <w:p w:rsidR="00AD1007" w:rsidRDefault="00A047F1">
      <w:pPr>
        <w:pStyle w:val="Heading1"/>
      </w:pPr>
      <w:r>
        <w:lastRenderedPageBreak/>
        <w:t>Acknowledgments</w:t>
      </w:r>
    </w:p>
    <w:p w:rsidR="00AD1007" w:rsidRDefault="00A047F1">
      <w:pPr>
        <w:pStyle w:val="Standard"/>
        <w:spacing w:line="480" w:lineRule="auto"/>
        <w:rPr>
          <w:rFonts w:ascii="Times New Roman" w:hAnsi="Times New Roman" w:cs="Times New Roman"/>
          <w:sz w:val="24"/>
          <w:szCs w:val="24"/>
        </w:rPr>
      </w:pPr>
      <w:r>
        <w:rPr>
          <w:rFonts w:ascii="Times New Roman" w:hAnsi="Times New Roman" w:cs="Times New Roman"/>
          <w:sz w:val="24"/>
          <w:szCs w:val="24"/>
        </w:rPr>
        <w:t xml:space="preserve">We would like to thank </w:t>
      </w:r>
      <w:r>
        <w:rPr>
          <w:rFonts w:ascii="Times New Roman" w:hAnsi="Times New Roman" w:cs="Times New Roman"/>
          <w:sz w:val="24"/>
          <w:szCs w:val="24"/>
        </w:rPr>
        <w:t xml:space="preserve">Carrie </w:t>
      </w:r>
      <w:proofErr w:type="spellStart"/>
      <w:r>
        <w:rPr>
          <w:rFonts w:ascii="Times New Roman" w:hAnsi="Times New Roman" w:cs="Times New Roman"/>
          <w:sz w:val="24"/>
          <w:szCs w:val="24"/>
        </w:rPr>
        <w:t>Wakem</w:t>
      </w:r>
      <w:proofErr w:type="spellEnd"/>
      <w:r>
        <w:rPr>
          <w:rFonts w:ascii="Times New Roman" w:hAnsi="Times New Roman" w:cs="Times New Roman"/>
          <w:sz w:val="24"/>
          <w:szCs w:val="24"/>
        </w:rPr>
        <w:t xml:space="preserve"> for her administrative support throughout the course of this project.</w:t>
      </w:r>
      <w:r>
        <w:br w:type="page"/>
      </w:r>
    </w:p>
    <w:p w:rsidR="00AD1007" w:rsidRDefault="00A047F1">
      <w:pPr>
        <w:pStyle w:val="Standard"/>
        <w:spacing w:line="480" w:lineRule="auto"/>
        <w:jc w:val="center"/>
        <w:rPr>
          <w:ins w:id="284" w:author="Alexander Pavlosky" w:date="2017-06-19T13:35:00Z"/>
          <w:rFonts w:ascii="Times New Roman" w:hAnsi="Times New Roman" w:cs="Times New Roman"/>
          <w:b/>
          <w:sz w:val="24"/>
          <w:szCs w:val="24"/>
        </w:rPr>
      </w:pPr>
      <w:r>
        <w:rPr>
          <w:rFonts w:ascii="Times New Roman" w:hAnsi="Times New Roman" w:cs="Times New Roman"/>
          <w:b/>
          <w:sz w:val="24"/>
          <w:szCs w:val="24"/>
        </w:rPr>
        <w:lastRenderedPageBreak/>
        <w:t>Citations</w:t>
      </w:r>
    </w:p>
    <w:p w:rsidR="00C07B3D" w:rsidRPr="00C07B3D" w:rsidRDefault="00C07B3D" w:rsidP="00C07B3D">
      <w:pPr>
        <w:pStyle w:val="Bibliography"/>
        <w:rPr>
          <w:ins w:id="285" w:author="Renee" w:date="2018-01-29T14:45:00Z"/>
          <w:rFonts w:cs="Calibri"/>
          <w:rPrChange w:id="286" w:author="Renee" w:date="2018-01-29T14:45:00Z">
            <w:rPr>
              <w:ins w:id="287" w:author="Renee" w:date="2018-01-29T14:45:00Z"/>
            </w:rPr>
          </w:rPrChange>
        </w:rPr>
        <w:pPrChange w:id="288" w:author="Renee" w:date="2018-01-29T14:45:00Z">
          <w:pPr>
            <w:widowControl w:val="0"/>
            <w:autoSpaceDE w:val="0"/>
            <w:autoSpaceDN w:val="0"/>
            <w:adjustRightInd w:val="0"/>
          </w:pPr>
        </w:pPrChange>
      </w:pPr>
      <w:bookmarkStart w:id="289" w:name="__Fieldmark__675_277434326"/>
      <w:bookmarkStart w:id="290" w:name="__Fieldmark__1335_4221923628"/>
      <w:bookmarkStart w:id="291" w:name="__Fieldmark__1535_4134142040"/>
      <w:bookmarkStart w:id="292" w:name="__Fieldmark__1534_1355746229"/>
      <w:bookmarkStart w:id="293" w:name="ZOTERO_BREF_BScUAtS0EWXS"/>
      <w:bookmarkEnd w:id="289"/>
      <w:bookmarkEnd w:id="290"/>
      <w:bookmarkEnd w:id="291"/>
      <w:ins w:id="294" w:author="Renee" w:date="2018-01-29T14:45:00Z">
        <w:r w:rsidRPr="00783254">
          <w:rPr>
            <w:rFonts w:cs="Calibri"/>
          </w:rPr>
          <w:t>1.</w:t>
        </w:r>
        <w:r w:rsidRPr="00783254">
          <w:rPr>
            <w:rFonts w:cs="Calibri"/>
          </w:rPr>
          <w:tab/>
          <w:t xml:space="preserve">Laennec, R. T. H. De </w:t>
        </w:r>
        <w:proofErr w:type="spellStart"/>
        <w:r w:rsidRPr="00783254">
          <w:rPr>
            <w:rFonts w:cs="Calibri"/>
          </w:rPr>
          <w:t>l’auscultation</w:t>
        </w:r>
        <w:proofErr w:type="spellEnd"/>
        <w:r w:rsidRPr="00783254">
          <w:rPr>
            <w:rFonts w:cs="Calibri"/>
          </w:rPr>
          <w:t xml:space="preserve"> </w:t>
        </w:r>
        <w:proofErr w:type="spellStart"/>
        <w:r w:rsidRPr="00783254">
          <w:rPr>
            <w:rFonts w:cs="Calibri"/>
          </w:rPr>
          <w:t>médiate</w:t>
        </w:r>
        <w:proofErr w:type="spellEnd"/>
        <w:r w:rsidRPr="00783254">
          <w:rPr>
            <w:rFonts w:cs="Calibri"/>
          </w:rPr>
          <w:t xml:space="preserve"> </w:t>
        </w:r>
        <w:proofErr w:type="spellStart"/>
        <w:r w:rsidRPr="00783254">
          <w:rPr>
            <w:rFonts w:cs="Calibri"/>
          </w:rPr>
          <w:t>ou</w:t>
        </w:r>
        <w:proofErr w:type="spellEnd"/>
        <w:r w:rsidRPr="00783254">
          <w:rPr>
            <w:rFonts w:cs="Calibri"/>
          </w:rPr>
          <w:t xml:space="preserve"> </w:t>
        </w:r>
        <w:proofErr w:type="spellStart"/>
        <w:r w:rsidRPr="00783254">
          <w:rPr>
            <w:rFonts w:cs="Calibri"/>
          </w:rPr>
          <w:t>traité</w:t>
        </w:r>
        <w:proofErr w:type="spellEnd"/>
        <w:r w:rsidRPr="00783254">
          <w:rPr>
            <w:rFonts w:cs="Calibri"/>
          </w:rPr>
          <w:t xml:space="preserve"> du </w:t>
        </w:r>
        <w:proofErr w:type="spellStart"/>
        <w:r w:rsidRPr="00783254">
          <w:rPr>
            <w:rFonts w:cs="Calibri"/>
          </w:rPr>
          <w:t>diagnos</w:t>
        </w:r>
        <w:proofErr w:type="spellEnd"/>
        <w:r w:rsidRPr="00783254">
          <w:rPr>
            <w:rFonts w:cs="Calibri"/>
          </w:rPr>
          <w:t xml:space="preserve">-tic de maladies des </w:t>
        </w:r>
        <w:proofErr w:type="spellStart"/>
        <w:r w:rsidRPr="00783254">
          <w:rPr>
            <w:rFonts w:cs="Calibri"/>
          </w:rPr>
          <w:t>poumons</w:t>
        </w:r>
        <w:proofErr w:type="spellEnd"/>
        <w:r w:rsidRPr="00783254">
          <w:rPr>
            <w:rFonts w:cs="Calibri"/>
          </w:rPr>
          <w:t xml:space="preserve"> et du </w:t>
        </w:r>
        <w:proofErr w:type="spellStart"/>
        <w:r w:rsidRPr="00783254">
          <w:rPr>
            <w:rFonts w:cs="Calibri"/>
          </w:rPr>
          <w:t>coeur</w:t>
        </w:r>
        <w:proofErr w:type="spellEnd"/>
        <w:r w:rsidRPr="00783254">
          <w:rPr>
            <w:rFonts w:cs="Calibri"/>
          </w:rPr>
          <w:t xml:space="preserve">, </w:t>
        </w:r>
        <w:proofErr w:type="spellStart"/>
        <w:r w:rsidRPr="00783254">
          <w:rPr>
            <w:rFonts w:cs="Calibri"/>
          </w:rPr>
          <w:t>fondé</w:t>
        </w:r>
        <w:proofErr w:type="spellEnd"/>
        <w:r w:rsidRPr="00783254">
          <w:rPr>
            <w:rFonts w:cs="Calibri"/>
          </w:rPr>
          <w:t xml:space="preserve"> </w:t>
        </w:r>
        <w:proofErr w:type="spellStart"/>
        <w:r w:rsidRPr="00783254">
          <w:rPr>
            <w:rFonts w:cs="Calibri"/>
          </w:rPr>
          <w:t>principalement</w:t>
        </w:r>
        <w:proofErr w:type="spellEnd"/>
        <w:r w:rsidRPr="00783254">
          <w:rPr>
            <w:rFonts w:cs="Calibri"/>
          </w:rPr>
          <w:t xml:space="preserve"> </w:t>
        </w:r>
        <w:proofErr w:type="spellStart"/>
        <w:r w:rsidRPr="00783254">
          <w:rPr>
            <w:rFonts w:cs="Calibri"/>
          </w:rPr>
          <w:t>surce</w:t>
        </w:r>
        <w:proofErr w:type="spellEnd"/>
        <w:r w:rsidRPr="00783254">
          <w:rPr>
            <w:rFonts w:cs="Calibri"/>
          </w:rPr>
          <w:t xml:space="preserve"> nouveau </w:t>
        </w:r>
        <w:proofErr w:type="spellStart"/>
        <w:r w:rsidRPr="00783254">
          <w:rPr>
            <w:rFonts w:cs="Calibri"/>
          </w:rPr>
          <w:t>moyen</w:t>
        </w:r>
        <w:proofErr w:type="spellEnd"/>
        <w:r w:rsidRPr="00783254">
          <w:rPr>
            <w:rFonts w:cs="Calibri"/>
          </w:rPr>
          <w:t xml:space="preserve"> </w:t>
        </w:r>
        <w:proofErr w:type="spellStart"/>
        <w:r w:rsidRPr="00783254">
          <w:rPr>
            <w:rFonts w:cs="Calibri"/>
          </w:rPr>
          <w:t>d’exploration</w:t>
        </w:r>
        <w:proofErr w:type="spellEnd"/>
        <w:r w:rsidRPr="00783254">
          <w:rPr>
            <w:rFonts w:cs="Calibri"/>
          </w:rPr>
          <w:t xml:space="preserve">. </w:t>
        </w:r>
        <w:proofErr w:type="spellStart"/>
        <w:r w:rsidRPr="00783254">
          <w:rPr>
            <w:rFonts w:cs="Calibri"/>
            <w:i/>
            <w:iCs/>
          </w:rPr>
          <w:t>Bross</w:t>
        </w:r>
        <w:proofErr w:type="spellEnd"/>
        <w:r w:rsidRPr="00783254">
          <w:rPr>
            <w:rFonts w:cs="Calibri"/>
            <w:i/>
            <w:iCs/>
          </w:rPr>
          <w:t xml:space="preserve">. </w:t>
        </w:r>
        <w:proofErr w:type="spellStart"/>
        <w:r w:rsidRPr="00783254">
          <w:rPr>
            <w:rFonts w:cs="Calibri"/>
            <w:i/>
            <w:iCs/>
          </w:rPr>
          <w:t>Chaude</w:t>
        </w:r>
        <w:proofErr w:type="spellEnd"/>
        <w:r w:rsidRPr="00783254">
          <w:rPr>
            <w:rFonts w:cs="Calibri"/>
            <w:i/>
            <w:iCs/>
          </w:rPr>
          <w:t xml:space="preserve"> Paris</w:t>
        </w:r>
        <w:r w:rsidRPr="00783254">
          <w:rPr>
            <w:rFonts w:cs="Calibri"/>
          </w:rPr>
          <w:t xml:space="preserve"> (1819).</w:t>
        </w:r>
      </w:ins>
    </w:p>
    <w:p w:rsidR="00C07B3D" w:rsidRPr="00C07B3D" w:rsidRDefault="00C07B3D" w:rsidP="00C07B3D">
      <w:pPr>
        <w:pStyle w:val="Bibliography"/>
        <w:rPr>
          <w:ins w:id="295" w:author="Renee" w:date="2018-01-29T14:45:00Z"/>
          <w:rFonts w:cs="Calibri"/>
          <w:rPrChange w:id="296" w:author="Renee" w:date="2018-01-29T14:45:00Z">
            <w:rPr>
              <w:ins w:id="297" w:author="Renee" w:date="2018-01-29T14:45:00Z"/>
            </w:rPr>
          </w:rPrChange>
        </w:rPr>
        <w:pPrChange w:id="298" w:author="Renee" w:date="2018-01-29T14:45:00Z">
          <w:pPr>
            <w:widowControl w:val="0"/>
            <w:autoSpaceDE w:val="0"/>
            <w:autoSpaceDN w:val="0"/>
            <w:adjustRightInd w:val="0"/>
          </w:pPr>
        </w:pPrChange>
      </w:pPr>
      <w:ins w:id="299" w:author="Renee" w:date="2018-01-29T14:45:00Z">
        <w:r w:rsidRPr="00C07B3D">
          <w:rPr>
            <w:rFonts w:cs="Calibri"/>
            <w:rPrChange w:id="300" w:author="Renee" w:date="2018-01-29T14:45:00Z">
              <w:rPr/>
            </w:rPrChange>
          </w:rPr>
          <w:t>2.</w:t>
        </w:r>
        <w:r w:rsidRPr="00C07B3D">
          <w:rPr>
            <w:rFonts w:cs="Calibri"/>
            <w:rPrChange w:id="301" w:author="Renee" w:date="2018-01-29T14:45:00Z">
              <w:rPr/>
            </w:rPrChange>
          </w:rPr>
          <w:tab/>
          <w:t xml:space="preserve">Johnston, F. D. &amp; Kline, E. M. An acoustical study of the stethoscope. </w:t>
        </w:r>
        <w:r w:rsidRPr="00C07B3D">
          <w:rPr>
            <w:rFonts w:cs="Calibri"/>
            <w:i/>
            <w:iCs/>
            <w:rPrChange w:id="302" w:author="Renee" w:date="2018-01-29T14:45:00Z">
              <w:rPr>
                <w:i/>
                <w:iCs/>
              </w:rPr>
            </w:rPrChange>
          </w:rPr>
          <w:t>Arch Intern Med</w:t>
        </w:r>
        <w:r w:rsidRPr="00C07B3D">
          <w:rPr>
            <w:rFonts w:cs="Calibri"/>
            <w:rPrChange w:id="303" w:author="Renee" w:date="2018-01-29T14:45:00Z">
              <w:rPr/>
            </w:rPrChange>
          </w:rPr>
          <w:t xml:space="preserve"> 328–339 (1940).</w:t>
        </w:r>
      </w:ins>
    </w:p>
    <w:p w:rsidR="00C07B3D" w:rsidRPr="00C07B3D" w:rsidRDefault="00C07B3D" w:rsidP="00C07B3D">
      <w:pPr>
        <w:pStyle w:val="Bibliography"/>
        <w:rPr>
          <w:ins w:id="304" w:author="Renee" w:date="2018-01-29T14:45:00Z"/>
          <w:rFonts w:cs="Calibri"/>
          <w:rPrChange w:id="305" w:author="Renee" w:date="2018-01-29T14:45:00Z">
            <w:rPr>
              <w:ins w:id="306" w:author="Renee" w:date="2018-01-29T14:45:00Z"/>
            </w:rPr>
          </w:rPrChange>
        </w:rPr>
        <w:pPrChange w:id="307" w:author="Renee" w:date="2018-01-29T14:45:00Z">
          <w:pPr>
            <w:widowControl w:val="0"/>
            <w:autoSpaceDE w:val="0"/>
            <w:autoSpaceDN w:val="0"/>
            <w:adjustRightInd w:val="0"/>
          </w:pPr>
        </w:pPrChange>
      </w:pPr>
      <w:ins w:id="308" w:author="Renee" w:date="2018-01-29T14:45:00Z">
        <w:r w:rsidRPr="00C07B3D">
          <w:rPr>
            <w:rFonts w:cs="Calibri"/>
            <w:rPrChange w:id="309" w:author="Renee" w:date="2018-01-29T14:45:00Z">
              <w:rPr/>
            </w:rPrChange>
          </w:rPr>
          <w:t>3.</w:t>
        </w:r>
        <w:r w:rsidRPr="00C07B3D">
          <w:rPr>
            <w:rFonts w:cs="Calibri"/>
            <w:rPrChange w:id="310" w:author="Renee" w:date="2018-01-29T14:45:00Z">
              <w:rPr/>
            </w:rPrChange>
          </w:rPr>
          <w:tab/>
        </w:r>
        <w:proofErr w:type="spellStart"/>
        <w:r w:rsidRPr="00C07B3D">
          <w:rPr>
            <w:rFonts w:cs="Calibri"/>
            <w:rPrChange w:id="311" w:author="Renee" w:date="2018-01-29T14:45:00Z">
              <w:rPr/>
            </w:rPrChange>
          </w:rPr>
          <w:t>Abella</w:t>
        </w:r>
        <w:proofErr w:type="spellEnd"/>
        <w:r w:rsidRPr="00C07B3D">
          <w:rPr>
            <w:rFonts w:cs="Calibri"/>
            <w:rPrChange w:id="312" w:author="Renee" w:date="2018-01-29T14:45:00Z">
              <w:rPr/>
            </w:rPrChange>
          </w:rPr>
          <w:t xml:space="preserve">, M., </w:t>
        </w:r>
        <w:proofErr w:type="spellStart"/>
        <w:r w:rsidRPr="00C07B3D">
          <w:rPr>
            <w:rFonts w:cs="Calibri"/>
            <w:rPrChange w:id="313" w:author="Renee" w:date="2018-01-29T14:45:00Z">
              <w:rPr/>
            </w:rPrChange>
          </w:rPr>
          <w:t>Formolo</w:t>
        </w:r>
        <w:proofErr w:type="spellEnd"/>
        <w:r w:rsidRPr="00C07B3D">
          <w:rPr>
            <w:rFonts w:cs="Calibri"/>
            <w:rPrChange w:id="314" w:author="Renee" w:date="2018-01-29T14:45:00Z">
              <w:rPr/>
            </w:rPrChange>
          </w:rPr>
          <w:t xml:space="preserve">, J. &amp; Penney, D. Comparison of the acoustic properties of six popular stethoscopes. </w:t>
        </w:r>
        <w:r w:rsidRPr="00C07B3D">
          <w:rPr>
            <w:rFonts w:cs="Calibri"/>
            <w:i/>
            <w:iCs/>
            <w:rPrChange w:id="315" w:author="Renee" w:date="2018-01-29T14:45:00Z">
              <w:rPr>
                <w:i/>
                <w:iCs/>
              </w:rPr>
            </w:rPrChange>
          </w:rPr>
          <w:t xml:space="preserve">J </w:t>
        </w:r>
        <w:proofErr w:type="spellStart"/>
        <w:r w:rsidRPr="00C07B3D">
          <w:rPr>
            <w:rFonts w:cs="Calibri"/>
            <w:i/>
            <w:iCs/>
            <w:rPrChange w:id="316" w:author="Renee" w:date="2018-01-29T14:45:00Z">
              <w:rPr>
                <w:i/>
                <w:iCs/>
              </w:rPr>
            </w:rPrChange>
          </w:rPr>
          <w:t>Acoust</w:t>
        </w:r>
        <w:proofErr w:type="spellEnd"/>
        <w:r w:rsidRPr="00C07B3D">
          <w:rPr>
            <w:rFonts w:cs="Calibri"/>
            <w:i/>
            <w:iCs/>
            <w:rPrChange w:id="317" w:author="Renee" w:date="2018-01-29T14:45:00Z">
              <w:rPr>
                <w:i/>
                <w:iCs/>
              </w:rPr>
            </w:rPrChange>
          </w:rPr>
          <w:t xml:space="preserve"> </w:t>
        </w:r>
        <w:proofErr w:type="spellStart"/>
        <w:r w:rsidRPr="00C07B3D">
          <w:rPr>
            <w:rFonts w:cs="Calibri"/>
            <w:i/>
            <w:iCs/>
            <w:rPrChange w:id="318" w:author="Renee" w:date="2018-01-29T14:45:00Z">
              <w:rPr>
                <w:i/>
                <w:iCs/>
              </w:rPr>
            </w:rPrChange>
          </w:rPr>
          <w:t>Soc</w:t>
        </w:r>
        <w:proofErr w:type="spellEnd"/>
        <w:r w:rsidRPr="00C07B3D">
          <w:rPr>
            <w:rFonts w:cs="Calibri"/>
            <w:i/>
            <w:iCs/>
            <w:rPrChange w:id="319" w:author="Renee" w:date="2018-01-29T14:45:00Z">
              <w:rPr>
                <w:i/>
                <w:iCs/>
              </w:rPr>
            </w:rPrChange>
          </w:rPr>
          <w:t xml:space="preserve"> AM</w:t>
        </w:r>
        <w:r w:rsidRPr="00C07B3D">
          <w:rPr>
            <w:rFonts w:cs="Calibri"/>
            <w:rPrChange w:id="320" w:author="Renee" w:date="2018-01-29T14:45:00Z">
              <w:rPr/>
            </w:rPrChange>
          </w:rPr>
          <w:t xml:space="preserve"> 2224–2228 (1992).</w:t>
        </w:r>
      </w:ins>
    </w:p>
    <w:p w:rsidR="00C07B3D" w:rsidRPr="00C07B3D" w:rsidRDefault="00C07B3D" w:rsidP="00C07B3D">
      <w:pPr>
        <w:pStyle w:val="Bibliography"/>
        <w:rPr>
          <w:ins w:id="321" w:author="Renee" w:date="2018-01-29T14:45:00Z"/>
          <w:rFonts w:cs="Calibri"/>
          <w:rPrChange w:id="322" w:author="Renee" w:date="2018-01-29T14:45:00Z">
            <w:rPr>
              <w:ins w:id="323" w:author="Renee" w:date="2018-01-29T14:45:00Z"/>
            </w:rPr>
          </w:rPrChange>
        </w:rPr>
        <w:pPrChange w:id="324" w:author="Renee" w:date="2018-01-29T14:45:00Z">
          <w:pPr>
            <w:widowControl w:val="0"/>
            <w:autoSpaceDE w:val="0"/>
            <w:autoSpaceDN w:val="0"/>
            <w:adjustRightInd w:val="0"/>
          </w:pPr>
        </w:pPrChange>
      </w:pPr>
      <w:ins w:id="325" w:author="Renee" w:date="2018-01-29T14:45:00Z">
        <w:r w:rsidRPr="00C07B3D">
          <w:rPr>
            <w:rFonts w:cs="Calibri"/>
            <w:rPrChange w:id="326" w:author="Renee" w:date="2018-01-29T14:45:00Z">
              <w:rPr/>
            </w:rPrChange>
          </w:rPr>
          <w:t>4.</w:t>
        </w:r>
        <w:r w:rsidRPr="00C07B3D">
          <w:rPr>
            <w:rFonts w:cs="Calibri"/>
            <w:rPrChange w:id="327" w:author="Renee" w:date="2018-01-29T14:45:00Z">
              <w:rPr/>
            </w:rPrChange>
          </w:rPr>
          <w:tab/>
        </w:r>
        <w:proofErr w:type="spellStart"/>
        <w:r w:rsidRPr="00C07B3D">
          <w:rPr>
            <w:rFonts w:cs="Calibri"/>
            <w:rPrChange w:id="328" w:author="Renee" w:date="2018-01-29T14:45:00Z">
              <w:rPr/>
            </w:rPrChange>
          </w:rPr>
          <w:t>Kindig</w:t>
        </w:r>
        <w:proofErr w:type="spellEnd"/>
        <w:r w:rsidRPr="00C07B3D">
          <w:rPr>
            <w:rFonts w:cs="Calibri"/>
            <w:rPrChange w:id="329" w:author="Renee" w:date="2018-01-29T14:45:00Z">
              <w:rPr/>
            </w:rPrChange>
          </w:rPr>
          <w:t xml:space="preserve">, J., Beeson, T., Campbell, R., </w:t>
        </w:r>
        <w:proofErr w:type="spellStart"/>
        <w:r w:rsidRPr="00C07B3D">
          <w:rPr>
            <w:rFonts w:cs="Calibri"/>
            <w:rPrChange w:id="330" w:author="Renee" w:date="2018-01-29T14:45:00Z">
              <w:rPr/>
            </w:rPrChange>
          </w:rPr>
          <w:t>Andries</w:t>
        </w:r>
        <w:proofErr w:type="spellEnd"/>
        <w:r w:rsidRPr="00C07B3D">
          <w:rPr>
            <w:rFonts w:cs="Calibri"/>
            <w:rPrChange w:id="331" w:author="Renee" w:date="2018-01-29T14:45:00Z">
              <w:rPr/>
            </w:rPrChange>
          </w:rPr>
          <w:t xml:space="preserve">, F. &amp; </w:t>
        </w:r>
        <w:proofErr w:type="spellStart"/>
        <w:r w:rsidRPr="00C07B3D">
          <w:rPr>
            <w:rFonts w:cs="Calibri"/>
            <w:rPrChange w:id="332" w:author="Renee" w:date="2018-01-29T14:45:00Z">
              <w:rPr/>
            </w:rPrChange>
          </w:rPr>
          <w:t>Tavel</w:t>
        </w:r>
        <w:proofErr w:type="spellEnd"/>
        <w:r w:rsidRPr="00C07B3D">
          <w:rPr>
            <w:rFonts w:cs="Calibri"/>
            <w:rPrChange w:id="333" w:author="Renee" w:date="2018-01-29T14:45:00Z">
              <w:rPr/>
            </w:rPrChange>
          </w:rPr>
          <w:t xml:space="preserve">, M. Acoustical performance of the stethoscope: a comparative analysis. </w:t>
        </w:r>
        <w:r w:rsidRPr="00C07B3D">
          <w:rPr>
            <w:rFonts w:cs="Calibri"/>
            <w:i/>
            <w:iCs/>
            <w:rPrChange w:id="334" w:author="Renee" w:date="2018-01-29T14:45:00Z">
              <w:rPr>
                <w:i/>
                <w:iCs/>
              </w:rPr>
            </w:rPrChange>
          </w:rPr>
          <w:t>Am Heart J</w:t>
        </w:r>
        <w:r w:rsidRPr="00C07B3D">
          <w:rPr>
            <w:rFonts w:cs="Calibri"/>
            <w:rPrChange w:id="335" w:author="Renee" w:date="2018-01-29T14:45:00Z">
              <w:rPr/>
            </w:rPrChange>
          </w:rPr>
          <w:t xml:space="preserve"> </w:t>
        </w:r>
        <w:r w:rsidRPr="00C07B3D">
          <w:rPr>
            <w:rFonts w:cs="Calibri"/>
            <w:b/>
            <w:bCs/>
            <w:rPrChange w:id="336" w:author="Renee" w:date="2018-01-29T14:45:00Z">
              <w:rPr>
                <w:b/>
                <w:bCs/>
              </w:rPr>
            </w:rPrChange>
          </w:rPr>
          <w:t>104,</w:t>
        </w:r>
        <w:r w:rsidRPr="00C07B3D">
          <w:rPr>
            <w:rFonts w:cs="Calibri"/>
            <w:rPrChange w:id="337" w:author="Renee" w:date="2018-01-29T14:45:00Z">
              <w:rPr/>
            </w:rPrChange>
          </w:rPr>
          <w:t xml:space="preserve"> 269–275 (1982).</w:t>
        </w:r>
      </w:ins>
    </w:p>
    <w:p w:rsidR="00C07B3D" w:rsidRPr="00C07B3D" w:rsidRDefault="00C07B3D" w:rsidP="00C07B3D">
      <w:pPr>
        <w:pStyle w:val="Bibliography"/>
        <w:rPr>
          <w:ins w:id="338" w:author="Renee" w:date="2018-01-29T14:45:00Z"/>
          <w:rFonts w:cs="Calibri"/>
          <w:rPrChange w:id="339" w:author="Renee" w:date="2018-01-29T14:45:00Z">
            <w:rPr>
              <w:ins w:id="340" w:author="Renee" w:date="2018-01-29T14:45:00Z"/>
            </w:rPr>
          </w:rPrChange>
        </w:rPr>
        <w:pPrChange w:id="341" w:author="Renee" w:date="2018-01-29T14:45:00Z">
          <w:pPr>
            <w:widowControl w:val="0"/>
            <w:autoSpaceDE w:val="0"/>
            <w:autoSpaceDN w:val="0"/>
            <w:adjustRightInd w:val="0"/>
          </w:pPr>
        </w:pPrChange>
      </w:pPr>
      <w:ins w:id="342" w:author="Renee" w:date="2018-01-29T14:45:00Z">
        <w:r w:rsidRPr="00C07B3D">
          <w:rPr>
            <w:rFonts w:cs="Calibri"/>
            <w:rPrChange w:id="343" w:author="Renee" w:date="2018-01-29T14:45:00Z">
              <w:rPr/>
            </w:rPrChange>
          </w:rPr>
          <w:t>5.</w:t>
        </w:r>
        <w:r w:rsidRPr="00C07B3D">
          <w:rPr>
            <w:rFonts w:cs="Calibri"/>
            <w:rPrChange w:id="344" w:author="Renee" w:date="2018-01-29T14:45:00Z">
              <w:rPr/>
            </w:rPrChange>
          </w:rPr>
          <w:tab/>
        </w:r>
        <w:proofErr w:type="spellStart"/>
        <w:r w:rsidRPr="00C07B3D">
          <w:rPr>
            <w:rFonts w:cs="Calibri"/>
            <w:rPrChange w:id="345" w:author="Renee" w:date="2018-01-29T14:45:00Z">
              <w:rPr/>
            </w:rPrChange>
          </w:rPr>
          <w:t>Ertel</w:t>
        </w:r>
        <w:proofErr w:type="spellEnd"/>
        <w:r w:rsidRPr="00C07B3D">
          <w:rPr>
            <w:rFonts w:cs="Calibri"/>
            <w:rPrChange w:id="346" w:author="Renee" w:date="2018-01-29T14:45:00Z">
              <w:rPr/>
            </w:rPrChange>
          </w:rPr>
          <w:t xml:space="preserve">, P., Lawrence, M., Brown, R. &amp; Stern AM. Stethoscope acoustics. I. The doctor and his stethoscope. </w:t>
        </w:r>
        <w:r w:rsidRPr="00C07B3D">
          <w:rPr>
            <w:rFonts w:cs="Calibri"/>
            <w:i/>
            <w:iCs/>
            <w:rPrChange w:id="347" w:author="Renee" w:date="2018-01-29T14:45:00Z">
              <w:rPr>
                <w:i/>
                <w:iCs/>
              </w:rPr>
            </w:rPrChange>
          </w:rPr>
          <w:t>Circulation</w:t>
        </w:r>
        <w:r w:rsidRPr="00C07B3D">
          <w:rPr>
            <w:rFonts w:cs="Calibri"/>
            <w:rPrChange w:id="348" w:author="Renee" w:date="2018-01-29T14:45:00Z">
              <w:rPr/>
            </w:rPrChange>
          </w:rPr>
          <w:t xml:space="preserve"> </w:t>
        </w:r>
        <w:r w:rsidRPr="00C07B3D">
          <w:rPr>
            <w:rFonts w:cs="Calibri"/>
            <w:b/>
            <w:bCs/>
            <w:rPrChange w:id="349" w:author="Renee" w:date="2018-01-29T14:45:00Z">
              <w:rPr>
                <w:b/>
                <w:bCs/>
              </w:rPr>
            </w:rPrChange>
          </w:rPr>
          <w:t>34,</w:t>
        </w:r>
        <w:r w:rsidRPr="00C07B3D">
          <w:rPr>
            <w:rFonts w:cs="Calibri"/>
            <w:rPrChange w:id="350" w:author="Renee" w:date="2018-01-29T14:45:00Z">
              <w:rPr/>
            </w:rPrChange>
          </w:rPr>
          <w:t xml:space="preserve"> 889–898 (1966).</w:t>
        </w:r>
      </w:ins>
    </w:p>
    <w:p w:rsidR="00C07B3D" w:rsidRPr="00C07B3D" w:rsidRDefault="00C07B3D" w:rsidP="00C07B3D">
      <w:pPr>
        <w:pStyle w:val="Bibliography"/>
        <w:rPr>
          <w:ins w:id="351" w:author="Renee" w:date="2018-01-29T14:45:00Z"/>
          <w:rFonts w:cs="Calibri"/>
          <w:rPrChange w:id="352" w:author="Renee" w:date="2018-01-29T14:45:00Z">
            <w:rPr>
              <w:ins w:id="353" w:author="Renee" w:date="2018-01-29T14:45:00Z"/>
            </w:rPr>
          </w:rPrChange>
        </w:rPr>
        <w:pPrChange w:id="354" w:author="Renee" w:date="2018-01-29T14:45:00Z">
          <w:pPr>
            <w:widowControl w:val="0"/>
            <w:autoSpaceDE w:val="0"/>
            <w:autoSpaceDN w:val="0"/>
            <w:adjustRightInd w:val="0"/>
          </w:pPr>
        </w:pPrChange>
      </w:pPr>
      <w:ins w:id="355" w:author="Renee" w:date="2018-01-29T14:45:00Z">
        <w:r w:rsidRPr="00C07B3D">
          <w:rPr>
            <w:rFonts w:cs="Calibri"/>
            <w:rPrChange w:id="356" w:author="Renee" w:date="2018-01-29T14:45:00Z">
              <w:rPr/>
            </w:rPrChange>
          </w:rPr>
          <w:t>6.</w:t>
        </w:r>
        <w:r w:rsidRPr="00C07B3D">
          <w:rPr>
            <w:rFonts w:cs="Calibri"/>
            <w:rPrChange w:id="357" w:author="Renee" w:date="2018-01-29T14:45:00Z">
              <w:rPr/>
            </w:rPrChange>
          </w:rPr>
          <w:tab/>
        </w:r>
        <w:proofErr w:type="spellStart"/>
        <w:r w:rsidRPr="00C07B3D">
          <w:rPr>
            <w:rFonts w:cs="Calibri"/>
            <w:rPrChange w:id="358" w:author="Renee" w:date="2018-01-29T14:45:00Z">
              <w:rPr/>
            </w:rPrChange>
          </w:rPr>
          <w:t>Ertel</w:t>
        </w:r>
        <w:proofErr w:type="spellEnd"/>
        <w:r w:rsidRPr="00C07B3D">
          <w:rPr>
            <w:rFonts w:cs="Calibri"/>
            <w:rPrChange w:id="359" w:author="Renee" w:date="2018-01-29T14:45:00Z">
              <w:rPr/>
            </w:rPrChange>
          </w:rPr>
          <w:t xml:space="preserve">, P., Lawrence, M., Brown, R. &amp; Stern AM. Stethoscope acoustics. II. Transmission and filtration patterns. </w:t>
        </w:r>
        <w:r w:rsidRPr="00C07B3D">
          <w:rPr>
            <w:rFonts w:cs="Calibri"/>
            <w:i/>
            <w:iCs/>
            <w:rPrChange w:id="360" w:author="Renee" w:date="2018-01-29T14:45:00Z">
              <w:rPr>
                <w:i/>
                <w:iCs/>
              </w:rPr>
            </w:rPrChange>
          </w:rPr>
          <w:t>Circulation</w:t>
        </w:r>
        <w:r w:rsidRPr="00C07B3D">
          <w:rPr>
            <w:rFonts w:cs="Calibri"/>
            <w:rPrChange w:id="361" w:author="Renee" w:date="2018-01-29T14:45:00Z">
              <w:rPr/>
            </w:rPrChange>
          </w:rPr>
          <w:t xml:space="preserve"> </w:t>
        </w:r>
        <w:r w:rsidRPr="00C07B3D">
          <w:rPr>
            <w:rFonts w:cs="Calibri"/>
            <w:b/>
            <w:bCs/>
            <w:rPrChange w:id="362" w:author="Renee" w:date="2018-01-29T14:45:00Z">
              <w:rPr>
                <w:b/>
                <w:bCs/>
              </w:rPr>
            </w:rPrChange>
          </w:rPr>
          <w:t>34,</w:t>
        </w:r>
        <w:r w:rsidRPr="00C07B3D">
          <w:rPr>
            <w:rFonts w:cs="Calibri"/>
            <w:rPrChange w:id="363" w:author="Renee" w:date="2018-01-29T14:45:00Z">
              <w:rPr/>
            </w:rPrChange>
          </w:rPr>
          <w:t xml:space="preserve"> 899–909 (1966).</w:t>
        </w:r>
      </w:ins>
    </w:p>
    <w:p w:rsidR="00C07B3D" w:rsidRPr="00C07B3D" w:rsidRDefault="00C07B3D" w:rsidP="00C07B3D">
      <w:pPr>
        <w:pStyle w:val="Bibliography"/>
        <w:rPr>
          <w:ins w:id="364" w:author="Renee" w:date="2018-01-29T14:45:00Z"/>
          <w:rFonts w:cs="Calibri"/>
          <w:rPrChange w:id="365" w:author="Renee" w:date="2018-01-29T14:45:00Z">
            <w:rPr>
              <w:ins w:id="366" w:author="Renee" w:date="2018-01-29T14:45:00Z"/>
            </w:rPr>
          </w:rPrChange>
        </w:rPr>
        <w:pPrChange w:id="367" w:author="Renee" w:date="2018-01-29T14:45:00Z">
          <w:pPr>
            <w:widowControl w:val="0"/>
            <w:autoSpaceDE w:val="0"/>
            <w:autoSpaceDN w:val="0"/>
            <w:adjustRightInd w:val="0"/>
          </w:pPr>
        </w:pPrChange>
      </w:pPr>
      <w:ins w:id="368" w:author="Renee" w:date="2018-01-29T14:45:00Z">
        <w:r w:rsidRPr="00C07B3D">
          <w:rPr>
            <w:rFonts w:cs="Calibri"/>
            <w:rPrChange w:id="369" w:author="Renee" w:date="2018-01-29T14:45:00Z">
              <w:rPr/>
            </w:rPrChange>
          </w:rPr>
          <w:t>7.</w:t>
        </w:r>
        <w:r w:rsidRPr="00C07B3D">
          <w:rPr>
            <w:rFonts w:cs="Calibri"/>
            <w:rPrChange w:id="370" w:author="Renee" w:date="2018-01-29T14:45:00Z">
              <w:rPr/>
            </w:rPrChange>
          </w:rPr>
          <w:tab/>
        </w:r>
        <w:proofErr w:type="spellStart"/>
        <w:r w:rsidRPr="00C07B3D">
          <w:rPr>
            <w:rFonts w:cs="Calibri"/>
            <w:rPrChange w:id="371" w:author="Renee" w:date="2018-01-29T14:45:00Z">
              <w:rPr/>
            </w:rPrChange>
          </w:rPr>
          <w:t>Ertel</w:t>
        </w:r>
        <w:proofErr w:type="spellEnd"/>
        <w:r w:rsidRPr="00C07B3D">
          <w:rPr>
            <w:rFonts w:cs="Calibri"/>
            <w:rPrChange w:id="372" w:author="Renee" w:date="2018-01-29T14:45:00Z">
              <w:rPr/>
            </w:rPrChange>
          </w:rPr>
          <w:t xml:space="preserve">, P., Lawrence, M. &amp; Song, W. How to test stethoscopes. </w:t>
        </w:r>
        <w:r w:rsidRPr="00C07B3D">
          <w:rPr>
            <w:rFonts w:cs="Calibri"/>
            <w:i/>
            <w:iCs/>
            <w:rPrChange w:id="373" w:author="Renee" w:date="2018-01-29T14:45:00Z">
              <w:rPr>
                <w:i/>
                <w:iCs/>
              </w:rPr>
            </w:rPrChange>
          </w:rPr>
          <w:t xml:space="preserve">Med Res </w:t>
        </w:r>
        <w:proofErr w:type="spellStart"/>
        <w:r w:rsidRPr="00C07B3D">
          <w:rPr>
            <w:rFonts w:cs="Calibri"/>
            <w:i/>
            <w:iCs/>
            <w:rPrChange w:id="374" w:author="Renee" w:date="2018-01-29T14:45:00Z">
              <w:rPr>
                <w:i/>
                <w:iCs/>
              </w:rPr>
            </w:rPrChange>
          </w:rPr>
          <w:t>Eng</w:t>
        </w:r>
        <w:proofErr w:type="spellEnd"/>
        <w:r w:rsidRPr="00C07B3D">
          <w:rPr>
            <w:rFonts w:cs="Calibri"/>
            <w:rPrChange w:id="375" w:author="Renee" w:date="2018-01-29T14:45:00Z">
              <w:rPr/>
            </w:rPrChange>
          </w:rPr>
          <w:t xml:space="preserve"> </w:t>
        </w:r>
        <w:r w:rsidRPr="00C07B3D">
          <w:rPr>
            <w:rFonts w:cs="Calibri"/>
            <w:b/>
            <w:bCs/>
            <w:rPrChange w:id="376" w:author="Renee" w:date="2018-01-29T14:45:00Z">
              <w:rPr>
                <w:b/>
                <w:bCs/>
              </w:rPr>
            </w:rPrChange>
          </w:rPr>
          <w:t>8,</w:t>
        </w:r>
        <w:r w:rsidRPr="00C07B3D">
          <w:rPr>
            <w:rFonts w:cs="Calibri"/>
            <w:rPrChange w:id="377" w:author="Renee" w:date="2018-01-29T14:45:00Z">
              <w:rPr/>
            </w:rPrChange>
          </w:rPr>
          <w:t xml:space="preserve"> 7–17 (1969).</w:t>
        </w:r>
      </w:ins>
    </w:p>
    <w:p w:rsidR="00C07B3D" w:rsidRPr="00C07B3D" w:rsidRDefault="00C07B3D" w:rsidP="00C07B3D">
      <w:pPr>
        <w:pStyle w:val="Bibliography"/>
        <w:rPr>
          <w:ins w:id="378" w:author="Renee" w:date="2018-01-29T14:45:00Z"/>
          <w:rFonts w:cs="Calibri"/>
          <w:rPrChange w:id="379" w:author="Renee" w:date="2018-01-29T14:45:00Z">
            <w:rPr>
              <w:ins w:id="380" w:author="Renee" w:date="2018-01-29T14:45:00Z"/>
            </w:rPr>
          </w:rPrChange>
        </w:rPr>
        <w:pPrChange w:id="381" w:author="Renee" w:date="2018-01-29T14:45:00Z">
          <w:pPr>
            <w:widowControl w:val="0"/>
            <w:autoSpaceDE w:val="0"/>
            <w:autoSpaceDN w:val="0"/>
            <w:adjustRightInd w:val="0"/>
          </w:pPr>
        </w:pPrChange>
      </w:pPr>
      <w:ins w:id="382" w:author="Renee" w:date="2018-01-29T14:45:00Z">
        <w:r w:rsidRPr="00C07B3D">
          <w:rPr>
            <w:rFonts w:cs="Calibri"/>
            <w:rPrChange w:id="383" w:author="Renee" w:date="2018-01-29T14:45:00Z">
              <w:rPr/>
            </w:rPrChange>
          </w:rPr>
          <w:t>8.</w:t>
        </w:r>
        <w:r w:rsidRPr="00C07B3D">
          <w:rPr>
            <w:rFonts w:cs="Calibri"/>
            <w:rPrChange w:id="384" w:author="Renee" w:date="2018-01-29T14:45:00Z">
              <w:rPr/>
            </w:rPrChange>
          </w:rPr>
          <w:tab/>
        </w:r>
        <w:proofErr w:type="spellStart"/>
        <w:r w:rsidRPr="00C07B3D">
          <w:rPr>
            <w:rFonts w:cs="Calibri"/>
            <w:rPrChange w:id="385" w:author="Renee" w:date="2018-01-29T14:45:00Z">
              <w:rPr/>
            </w:rPrChange>
          </w:rPr>
          <w:t>Watrous</w:t>
        </w:r>
        <w:proofErr w:type="spellEnd"/>
        <w:r w:rsidRPr="00C07B3D">
          <w:rPr>
            <w:rFonts w:cs="Calibri"/>
            <w:rPrChange w:id="386" w:author="Renee" w:date="2018-01-29T14:45:00Z">
              <w:rPr/>
            </w:rPrChange>
          </w:rPr>
          <w:t xml:space="preserve">, R., Grove, D. &amp; Bowen, D. Methods and results in characterizing electronic stethoscopes. </w:t>
        </w:r>
        <w:proofErr w:type="spellStart"/>
        <w:r w:rsidRPr="00C07B3D">
          <w:rPr>
            <w:rFonts w:cs="Calibri"/>
            <w:i/>
            <w:iCs/>
            <w:rPrChange w:id="387" w:author="Renee" w:date="2018-01-29T14:45:00Z">
              <w:rPr>
                <w:i/>
                <w:iCs/>
              </w:rPr>
            </w:rPrChange>
          </w:rPr>
          <w:t>Comput</w:t>
        </w:r>
        <w:proofErr w:type="spellEnd"/>
        <w:r w:rsidRPr="00C07B3D">
          <w:rPr>
            <w:rFonts w:cs="Calibri"/>
            <w:i/>
            <w:iCs/>
            <w:rPrChange w:id="388" w:author="Renee" w:date="2018-01-29T14:45:00Z">
              <w:rPr>
                <w:i/>
                <w:iCs/>
              </w:rPr>
            </w:rPrChange>
          </w:rPr>
          <w:t xml:space="preserve">. </w:t>
        </w:r>
        <w:proofErr w:type="spellStart"/>
        <w:r w:rsidRPr="00C07B3D">
          <w:rPr>
            <w:rFonts w:cs="Calibri"/>
            <w:i/>
            <w:iCs/>
            <w:rPrChange w:id="389" w:author="Renee" w:date="2018-01-29T14:45:00Z">
              <w:rPr>
                <w:i/>
                <w:iCs/>
              </w:rPr>
            </w:rPrChange>
          </w:rPr>
          <w:t>Cardiol</w:t>
        </w:r>
        <w:proofErr w:type="spellEnd"/>
        <w:r w:rsidRPr="00C07B3D">
          <w:rPr>
            <w:rFonts w:cs="Calibri"/>
            <w:i/>
            <w:iCs/>
            <w:rPrChange w:id="390" w:author="Renee" w:date="2018-01-29T14:45:00Z">
              <w:rPr>
                <w:i/>
                <w:iCs/>
              </w:rPr>
            </w:rPrChange>
          </w:rPr>
          <w:t>.</w:t>
        </w:r>
        <w:r w:rsidRPr="00C07B3D">
          <w:rPr>
            <w:rFonts w:cs="Calibri"/>
            <w:rPrChange w:id="391" w:author="Renee" w:date="2018-01-29T14:45:00Z">
              <w:rPr/>
            </w:rPrChange>
          </w:rPr>
          <w:t xml:space="preserve"> 653–656 (2002).</w:t>
        </w:r>
      </w:ins>
    </w:p>
    <w:p w:rsidR="00C07B3D" w:rsidRPr="00C07B3D" w:rsidRDefault="00C07B3D" w:rsidP="00C07B3D">
      <w:pPr>
        <w:pStyle w:val="Bibliography"/>
        <w:rPr>
          <w:ins w:id="392" w:author="Renee" w:date="2018-01-29T14:45:00Z"/>
          <w:rFonts w:cs="Calibri"/>
          <w:rPrChange w:id="393" w:author="Renee" w:date="2018-01-29T14:45:00Z">
            <w:rPr>
              <w:ins w:id="394" w:author="Renee" w:date="2018-01-29T14:45:00Z"/>
            </w:rPr>
          </w:rPrChange>
        </w:rPr>
        <w:pPrChange w:id="395" w:author="Renee" w:date="2018-01-29T14:45:00Z">
          <w:pPr>
            <w:widowControl w:val="0"/>
            <w:autoSpaceDE w:val="0"/>
            <w:autoSpaceDN w:val="0"/>
            <w:adjustRightInd w:val="0"/>
          </w:pPr>
        </w:pPrChange>
      </w:pPr>
      <w:ins w:id="396" w:author="Renee" w:date="2018-01-29T14:45:00Z">
        <w:r w:rsidRPr="00C07B3D">
          <w:rPr>
            <w:rFonts w:cs="Calibri"/>
            <w:rPrChange w:id="397" w:author="Renee" w:date="2018-01-29T14:45:00Z">
              <w:rPr/>
            </w:rPrChange>
          </w:rPr>
          <w:t>9.</w:t>
        </w:r>
        <w:r w:rsidRPr="00C07B3D">
          <w:rPr>
            <w:rFonts w:cs="Calibri"/>
            <w:rPrChange w:id="398" w:author="Renee" w:date="2018-01-29T14:45:00Z">
              <w:rPr/>
            </w:rPrChange>
          </w:rPr>
          <w:tab/>
        </w:r>
        <w:proofErr w:type="spellStart"/>
        <w:r w:rsidRPr="00C07B3D">
          <w:rPr>
            <w:rFonts w:cs="Calibri"/>
            <w:rPrChange w:id="399" w:author="Renee" w:date="2018-01-29T14:45:00Z">
              <w:rPr/>
            </w:rPrChange>
          </w:rPr>
          <w:t>Gavish</w:t>
        </w:r>
        <w:proofErr w:type="spellEnd"/>
        <w:r w:rsidRPr="00C07B3D">
          <w:rPr>
            <w:rFonts w:cs="Calibri"/>
            <w:rPrChange w:id="400" w:author="Renee" w:date="2018-01-29T14:45:00Z">
              <w:rPr/>
            </w:rPrChange>
          </w:rPr>
          <w:t xml:space="preserve">, B. &amp; Heller, O. A practical method for evaluating stethoscopes. </w:t>
        </w:r>
        <w:r w:rsidRPr="00C07B3D">
          <w:rPr>
            <w:rFonts w:cs="Calibri"/>
            <w:i/>
            <w:iCs/>
            <w:rPrChange w:id="401" w:author="Renee" w:date="2018-01-29T14:45:00Z">
              <w:rPr>
                <w:i/>
                <w:iCs/>
              </w:rPr>
            </w:rPrChange>
          </w:rPr>
          <w:t xml:space="preserve">Biomed </w:t>
        </w:r>
        <w:proofErr w:type="spellStart"/>
        <w:r w:rsidRPr="00C07B3D">
          <w:rPr>
            <w:rFonts w:cs="Calibri"/>
            <w:i/>
            <w:iCs/>
            <w:rPrChange w:id="402" w:author="Renee" w:date="2018-01-29T14:45:00Z">
              <w:rPr>
                <w:i/>
                <w:iCs/>
              </w:rPr>
            </w:rPrChange>
          </w:rPr>
          <w:t>Instrum</w:t>
        </w:r>
        <w:proofErr w:type="spellEnd"/>
        <w:r w:rsidRPr="00C07B3D">
          <w:rPr>
            <w:rFonts w:cs="Calibri"/>
            <w:i/>
            <w:iCs/>
            <w:rPrChange w:id="403" w:author="Renee" w:date="2018-01-29T14:45:00Z">
              <w:rPr>
                <w:i/>
                <w:iCs/>
              </w:rPr>
            </w:rPrChange>
          </w:rPr>
          <w:t xml:space="preserve"> </w:t>
        </w:r>
        <w:proofErr w:type="spellStart"/>
        <w:r w:rsidRPr="00C07B3D">
          <w:rPr>
            <w:rFonts w:cs="Calibri"/>
            <w:i/>
            <w:iCs/>
            <w:rPrChange w:id="404" w:author="Renee" w:date="2018-01-29T14:45:00Z">
              <w:rPr>
                <w:i/>
                <w:iCs/>
              </w:rPr>
            </w:rPrChange>
          </w:rPr>
          <w:t>Technol</w:t>
        </w:r>
        <w:proofErr w:type="spellEnd"/>
        <w:r w:rsidRPr="00C07B3D">
          <w:rPr>
            <w:rFonts w:cs="Calibri"/>
            <w:rPrChange w:id="405" w:author="Renee" w:date="2018-01-29T14:45:00Z">
              <w:rPr/>
            </w:rPrChange>
          </w:rPr>
          <w:t xml:space="preserve"> </w:t>
        </w:r>
        <w:r w:rsidRPr="00C07B3D">
          <w:rPr>
            <w:rFonts w:cs="Calibri"/>
            <w:b/>
            <w:bCs/>
            <w:rPrChange w:id="406" w:author="Renee" w:date="2018-01-29T14:45:00Z">
              <w:rPr>
                <w:b/>
                <w:bCs/>
              </w:rPr>
            </w:rPrChange>
          </w:rPr>
          <w:t>26,</w:t>
        </w:r>
        <w:r w:rsidRPr="00C07B3D">
          <w:rPr>
            <w:rFonts w:cs="Calibri"/>
            <w:rPrChange w:id="407" w:author="Renee" w:date="2018-01-29T14:45:00Z">
              <w:rPr/>
            </w:rPrChange>
          </w:rPr>
          <w:t xml:space="preserve"> 97–102 (1992).</w:t>
        </w:r>
      </w:ins>
    </w:p>
    <w:p w:rsidR="00C07B3D" w:rsidRPr="00C07B3D" w:rsidRDefault="00C07B3D" w:rsidP="00C07B3D">
      <w:pPr>
        <w:pStyle w:val="Bibliography"/>
        <w:rPr>
          <w:ins w:id="408" w:author="Renee" w:date="2018-01-29T14:45:00Z"/>
          <w:rFonts w:cs="Calibri"/>
          <w:rPrChange w:id="409" w:author="Renee" w:date="2018-01-29T14:45:00Z">
            <w:rPr>
              <w:ins w:id="410" w:author="Renee" w:date="2018-01-29T14:45:00Z"/>
            </w:rPr>
          </w:rPrChange>
        </w:rPr>
        <w:pPrChange w:id="411" w:author="Renee" w:date="2018-01-29T14:45:00Z">
          <w:pPr>
            <w:widowControl w:val="0"/>
            <w:autoSpaceDE w:val="0"/>
            <w:autoSpaceDN w:val="0"/>
            <w:adjustRightInd w:val="0"/>
          </w:pPr>
        </w:pPrChange>
      </w:pPr>
      <w:ins w:id="412" w:author="Renee" w:date="2018-01-29T14:45:00Z">
        <w:r w:rsidRPr="00C07B3D">
          <w:rPr>
            <w:rFonts w:cs="Calibri"/>
            <w:rPrChange w:id="413" w:author="Renee" w:date="2018-01-29T14:45:00Z">
              <w:rPr/>
            </w:rPrChange>
          </w:rPr>
          <w:t>10.</w:t>
        </w:r>
        <w:r w:rsidRPr="00C07B3D">
          <w:rPr>
            <w:rFonts w:cs="Calibri"/>
            <w:rPrChange w:id="414" w:author="Renee" w:date="2018-01-29T14:45:00Z">
              <w:rPr/>
            </w:rPrChange>
          </w:rPr>
          <w:tab/>
          <w:t xml:space="preserve">Royston, T., Zhang, X., </w:t>
        </w:r>
        <w:proofErr w:type="spellStart"/>
        <w:r w:rsidRPr="00C07B3D">
          <w:rPr>
            <w:rFonts w:cs="Calibri"/>
            <w:rPrChange w:id="415" w:author="Renee" w:date="2018-01-29T14:45:00Z">
              <w:rPr/>
            </w:rPrChange>
          </w:rPr>
          <w:t>Mansy</w:t>
        </w:r>
        <w:proofErr w:type="spellEnd"/>
        <w:r w:rsidRPr="00C07B3D">
          <w:rPr>
            <w:rFonts w:cs="Calibri"/>
            <w:rPrChange w:id="416" w:author="Renee" w:date="2018-01-29T14:45:00Z">
              <w:rPr/>
            </w:rPrChange>
          </w:rPr>
          <w:t xml:space="preserve">, H. &amp; Sandler, R. Modeling sound transmission through the pulmonary system and chest with application to diagnosis of a collapsed lung. </w:t>
        </w:r>
        <w:r w:rsidRPr="00C07B3D">
          <w:rPr>
            <w:rFonts w:cs="Calibri"/>
            <w:i/>
            <w:iCs/>
            <w:rPrChange w:id="417" w:author="Renee" w:date="2018-01-29T14:45:00Z">
              <w:rPr>
                <w:i/>
                <w:iCs/>
              </w:rPr>
            </w:rPrChange>
          </w:rPr>
          <w:t xml:space="preserve">J </w:t>
        </w:r>
        <w:proofErr w:type="spellStart"/>
        <w:r w:rsidRPr="00C07B3D">
          <w:rPr>
            <w:rFonts w:cs="Calibri"/>
            <w:i/>
            <w:iCs/>
            <w:rPrChange w:id="418" w:author="Renee" w:date="2018-01-29T14:45:00Z">
              <w:rPr>
                <w:i/>
                <w:iCs/>
              </w:rPr>
            </w:rPrChange>
          </w:rPr>
          <w:t>Acoust</w:t>
        </w:r>
        <w:proofErr w:type="spellEnd"/>
        <w:r w:rsidRPr="00C07B3D">
          <w:rPr>
            <w:rFonts w:cs="Calibri"/>
            <w:i/>
            <w:iCs/>
            <w:rPrChange w:id="419" w:author="Renee" w:date="2018-01-29T14:45:00Z">
              <w:rPr>
                <w:i/>
                <w:iCs/>
              </w:rPr>
            </w:rPrChange>
          </w:rPr>
          <w:t xml:space="preserve"> </w:t>
        </w:r>
        <w:proofErr w:type="spellStart"/>
        <w:r w:rsidRPr="00C07B3D">
          <w:rPr>
            <w:rFonts w:cs="Calibri"/>
            <w:i/>
            <w:iCs/>
            <w:rPrChange w:id="420" w:author="Renee" w:date="2018-01-29T14:45:00Z">
              <w:rPr>
                <w:i/>
                <w:iCs/>
              </w:rPr>
            </w:rPrChange>
          </w:rPr>
          <w:t>Soc</w:t>
        </w:r>
        <w:proofErr w:type="spellEnd"/>
        <w:r w:rsidRPr="00C07B3D">
          <w:rPr>
            <w:rFonts w:cs="Calibri"/>
            <w:i/>
            <w:iCs/>
            <w:rPrChange w:id="421" w:author="Renee" w:date="2018-01-29T14:45:00Z">
              <w:rPr>
                <w:i/>
                <w:iCs/>
              </w:rPr>
            </w:rPrChange>
          </w:rPr>
          <w:t xml:space="preserve"> Am</w:t>
        </w:r>
        <w:r w:rsidRPr="00C07B3D">
          <w:rPr>
            <w:rFonts w:cs="Calibri"/>
            <w:rPrChange w:id="422" w:author="Renee" w:date="2018-01-29T14:45:00Z">
              <w:rPr/>
            </w:rPrChange>
          </w:rPr>
          <w:t xml:space="preserve"> </w:t>
        </w:r>
        <w:r w:rsidRPr="00C07B3D">
          <w:rPr>
            <w:rFonts w:cs="Calibri"/>
            <w:b/>
            <w:bCs/>
            <w:rPrChange w:id="423" w:author="Renee" w:date="2018-01-29T14:45:00Z">
              <w:rPr>
                <w:b/>
                <w:bCs/>
              </w:rPr>
            </w:rPrChange>
          </w:rPr>
          <w:t>111,</w:t>
        </w:r>
        <w:r w:rsidRPr="00C07B3D">
          <w:rPr>
            <w:rFonts w:cs="Calibri"/>
            <w:rPrChange w:id="424" w:author="Renee" w:date="2018-01-29T14:45:00Z">
              <w:rPr/>
            </w:rPrChange>
          </w:rPr>
          <w:t xml:space="preserve"> 1931–1946</w:t>
        </w:r>
      </w:ins>
    </w:p>
    <w:p w:rsidR="00C07B3D" w:rsidRPr="00C07B3D" w:rsidRDefault="00C07B3D" w:rsidP="00C07B3D">
      <w:pPr>
        <w:pStyle w:val="Bibliography"/>
        <w:rPr>
          <w:ins w:id="425" w:author="Renee" w:date="2018-01-29T14:45:00Z"/>
          <w:rFonts w:cs="Calibri"/>
          <w:rPrChange w:id="426" w:author="Renee" w:date="2018-01-29T14:45:00Z">
            <w:rPr>
              <w:ins w:id="427" w:author="Renee" w:date="2018-01-29T14:45:00Z"/>
            </w:rPr>
          </w:rPrChange>
        </w:rPr>
        <w:pPrChange w:id="428" w:author="Renee" w:date="2018-01-29T14:45:00Z">
          <w:pPr>
            <w:widowControl w:val="0"/>
            <w:autoSpaceDE w:val="0"/>
            <w:autoSpaceDN w:val="0"/>
            <w:adjustRightInd w:val="0"/>
          </w:pPr>
        </w:pPrChange>
      </w:pPr>
      <w:ins w:id="429" w:author="Renee" w:date="2018-01-29T14:45:00Z">
        <w:r w:rsidRPr="00C07B3D">
          <w:rPr>
            <w:rFonts w:cs="Calibri"/>
            <w:rPrChange w:id="430" w:author="Renee" w:date="2018-01-29T14:45:00Z">
              <w:rPr/>
            </w:rPrChange>
          </w:rPr>
          <w:t>11.</w:t>
        </w:r>
        <w:r w:rsidRPr="00C07B3D">
          <w:rPr>
            <w:rFonts w:cs="Calibri"/>
            <w:rPrChange w:id="431" w:author="Renee" w:date="2018-01-29T14:45:00Z">
              <w:rPr/>
            </w:rPrChange>
          </w:rPr>
          <w:tab/>
          <w:t xml:space="preserve">Padmanabhan, V., </w:t>
        </w:r>
        <w:proofErr w:type="spellStart"/>
        <w:r w:rsidRPr="00C07B3D">
          <w:rPr>
            <w:rFonts w:cs="Calibri"/>
            <w:rPrChange w:id="432" w:author="Renee" w:date="2018-01-29T14:45:00Z">
              <w:rPr/>
            </w:rPrChange>
          </w:rPr>
          <w:t>Semmlow</w:t>
        </w:r>
        <w:proofErr w:type="spellEnd"/>
        <w:r w:rsidRPr="00C07B3D">
          <w:rPr>
            <w:rFonts w:cs="Calibri"/>
            <w:rPrChange w:id="433" w:author="Renee" w:date="2018-01-29T14:45:00Z">
              <w:rPr/>
            </w:rPrChange>
          </w:rPr>
          <w:t xml:space="preserve">, J. &amp; </w:t>
        </w:r>
        <w:proofErr w:type="spellStart"/>
        <w:r w:rsidRPr="00C07B3D">
          <w:rPr>
            <w:rFonts w:cs="Calibri"/>
            <w:rPrChange w:id="434" w:author="Renee" w:date="2018-01-29T14:45:00Z">
              <w:rPr/>
            </w:rPrChange>
          </w:rPr>
          <w:t>Welkowitz</w:t>
        </w:r>
        <w:proofErr w:type="spellEnd"/>
        <w:r w:rsidRPr="00C07B3D">
          <w:rPr>
            <w:rFonts w:cs="Calibri"/>
            <w:rPrChange w:id="435" w:author="Renee" w:date="2018-01-29T14:45:00Z">
              <w:rPr/>
            </w:rPrChange>
          </w:rPr>
          <w:t xml:space="preserve">, W. Accelerometer type cardiac transducer for detection of low-level heart sounds. </w:t>
        </w:r>
        <w:r w:rsidRPr="00C07B3D">
          <w:rPr>
            <w:rFonts w:cs="Calibri"/>
            <w:i/>
            <w:iCs/>
            <w:rPrChange w:id="436" w:author="Renee" w:date="2018-01-29T14:45:00Z">
              <w:rPr>
                <w:i/>
                <w:iCs/>
              </w:rPr>
            </w:rPrChange>
          </w:rPr>
          <w:t xml:space="preserve">IEEE Trans Biomed </w:t>
        </w:r>
        <w:proofErr w:type="spellStart"/>
        <w:r w:rsidRPr="00C07B3D">
          <w:rPr>
            <w:rFonts w:cs="Calibri"/>
            <w:i/>
            <w:iCs/>
            <w:rPrChange w:id="437" w:author="Renee" w:date="2018-01-29T14:45:00Z">
              <w:rPr>
                <w:i/>
                <w:iCs/>
              </w:rPr>
            </w:rPrChange>
          </w:rPr>
          <w:t>Eng</w:t>
        </w:r>
        <w:proofErr w:type="spellEnd"/>
        <w:r w:rsidRPr="00C07B3D">
          <w:rPr>
            <w:rFonts w:cs="Calibri"/>
            <w:rPrChange w:id="438" w:author="Renee" w:date="2018-01-29T14:45:00Z">
              <w:rPr/>
            </w:rPrChange>
          </w:rPr>
          <w:t xml:space="preserve"> </w:t>
        </w:r>
        <w:r w:rsidRPr="00C07B3D">
          <w:rPr>
            <w:rFonts w:cs="Calibri"/>
            <w:b/>
            <w:bCs/>
            <w:rPrChange w:id="439" w:author="Renee" w:date="2018-01-29T14:45:00Z">
              <w:rPr>
                <w:b/>
                <w:bCs/>
              </w:rPr>
            </w:rPrChange>
          </w:rPr>
          <w:t>40,</w:t>
        </w:r>
        <w:r w:rsidRPr="00C07B3D">
          <w:rPr>
            <w:rFonts w:cs="Calibri"/>
            <w:rPrChange w:id="440" w:author="Renee" w:date="2018-01-29T14:45:00Z">
              <w:rPr/>
            </w:rPrChange>
          </w:rPr>
          <w:t xml:space="preserve"> 21–28 (1993).</w:t>
        </w:r>
      </w:ins>
    </w:p>
    <w:p w:rsidR="00C07B3D" w:rsidRPr="00C07B3D" w:rsidRDefault="00C07B3D" w:rsidP="00C07B3D">
      <w:pPr>
        <w:pStyle w:val="Bibliography"/>
        <w:rPr>
          <w:ins w:id="441" w:author="Renee" w:date="2018-01-29T14:45:00Z"/>
          <w:rFonts w:cs="Calibri"/>
          <w:rPrChange w:id="442" w:author="Renee" w:date="2018-01-29T14:45:00Z">
            <w:rPr>
              <w:ins w:id="443" w:author="Renee" w:date="2018-01-29T14:45:00Z"/>
            </w:rPr>
          </w:rPrChange>
        </w:rPr>
        <w:pPrChange w:id="444" w:author="Renee" w:date="2018-01-29T14:45:00Z">
          <w:pPr>
            <w:widowControl w:val="0"/>
            <w:autoSpaceDE w:val="0"/>
            <w:autoSpaceDN w:val="0"/>
            <w:adjustRightInd w:val="0"/>
          </w:pPr>
        </w:pPrChange>
      </w:pPr>
      <w:ins w:id="445" w:author="Renee" w:date="2018-01-29T14:45:00Z">
        <w:r w:rsidRPr="00C07B3D">
          <w:rPr>
            <w:rFonts w:cs="Calibri"/>
            <w:rPrChange w:id="446" w:author="Renee" w:date="2018-01-29T14:45:00Z">
              <w:rPr/>
            </w:rPrChange>
          </w:rPr>
          <w:lastRenderedPageBreak/>
          <w:t>12.</w:t>
        </w:r>
        <w:r w:rsidRPr="00C07B3D">
          <w:rPr>
            <w:rFonts w:cs="Calibri"/>
            <w:rPrChange w:id="447" w:author="Renee" w:date="2018-01-29T14:45:00Z">
              <w:rPr/>
            </w:rPrChange>
          </w:rPr>
          <w:tab/>
        </w:r>
        <w:proofErr w:type="spellStart"/>
        <w:r w:rsidRPr="00C07B3D">
          <w:rPr>
            <w:rFonts w:cs="Calibri"/>
            <w:rPrChange w:id="448" w:author="Renee" w:date="2018-01-29T14:45:00Z">
              <w:rPr/>
            </w:rPrChange>
          </w:rPr>
          <w:t>Pasterkamp</w:t>
        </w:r>
        <w:proofErr w:type="spellEnd"/>
        <w:r w:rsidRPr="00C07B3D">
          <w:rPr>
            <w:rFonts w:cs="Calibri"/>
            <w:rPrChange w:id="449" w:author="Renee" w:date="2018-01-29T14:45:00Z">
              <w:rPr/>
            </w:rPrChange>
          </w:rPr>
          <w:t xml:space="preserve">, H., </w:t>
        </w:r>
        <w:proofErr w:type="spellStart"/>
        <w:r w:rsidRPr="00C07B3D">
          <w:rPr>
            <w:rFonts w:cs="Calibri"/>
            <w:rPrChange w:id="450" w:author="Renee" w:date="2018-01-29T14:45:00Z">
              <w:rPr/>
            </w:rPrChange>
          </w:rPr>
          <w:t>Kraman</w:t>
        </w:r>
        <w:proofErr w:type="spellEnd"/>
        <w:r w:rsidRPr="00C07B3D">
          <w:rPr>
            <w:rFonts w:cs="Calibri"/>
            <w:rPrChange w:id="451" w:author="Renee" w:date="2018-01-29T14:45:00Z">
              <w:rPr/>
            </w:rPrChange>
          </w:rPr>
          <w:t xml:space="preserve">, S. S. &amp; </w:t>
        </w:r>
        <w:proofErr w:type="spellStart"/>
        <w:r w:rsidRPr="00C07B3D">
          <w:rPr>
            <w:rFonts w:cs="Calibri"/>
            <w:rPrChange w:id="452" w:author="Renee" w:date="2018-01-29T14:45:00Z">
              <w:rPr/>
            </w:rPrChange>
          </w:rPr>
          <w:t>Wodicka</w:t>
        </w:r>
        <w:proofErr w:type="spellEnd"/>
        <w:r w:rsidRPr="00C07B3D">
          <w:rPr>
            <w:rFonts w:cs="Calibri"/>
            <w:rPrChange w:id="453" w:author="Renee" w:date="2018-01-29T14:45:00Z">
              <w:rPr/>
            </w:rPrChange>
          </w:rPr>
          <w:t xml:space="preserve">, G. R. Respiratory sounds. Advances beyond the stethoscope. </w:t>
        </w:r>
        <w:r w:rsidRPr="00C07B3D">
          <w:rPr>
            <w:rFonts w:cs="Calibri"/>
            <w:i/>
            <w:iCs/>
            <w:rPrChange w:id="454" w:author="Renee" w:date="2018-01-29T14:45:00Z">
              <w:rPr>
                <w:i/>
                <w:iCs/>
              </w:rPr>
            </w:rPrChange>
          </w:rPr>
          <w:t xml:space="preserve">Am. J. </w:t>
        </w:r>
        <w:proofErr w:type="spellStart"/>
        <w:r w:rsidRPr="00C07B3D">
          <w:rPr>
            <w:rFonts w:cs="Calibri"/>
            <w:i/>
            <w:iCs/>
            <w:rPrChange w:id="455" w:author="Renee" w:date="2018-01-29T14:45:00Z">
              <w:rPr>
                <w:i/>
                <w:iCs/>
              </w:rPr>
            </w:rPrChange>
          </w:rPr>
          <w:t>Respir</w:t>
        </w:r>
        <w:proofErr w:type="spellEnd"/>
        <w:r w:rsidRPr="00C07B3D">
          <w:rPr>
            <w:rFonts w:cs="Calibri"/>
            <w:i/>
            <w:iCs/>
            <w:rPrChange w:id="456" w:author="Renee" w:date="2018-01-29T14:45:00Z">
              <w:rPr>
                <w:i/>
                <w:iCs/>
              </w:rPr>
            </w:rPrChange>
          </w:rPr>
          <w:t>. Crit. Care Med.</w:t>
        </w:r>
        <w:r w:rsidRPr="00C07B3D">
          <w:rPr>
            <w:rFonts w:cs="Calibri"/>
            <w:rPrChange w:id="457" w:author="Renee" w:date="2018-01-29T14:45:00Z">
              <w:rPr/>
            </w:rPrChange>
          </w:rPr>
          <w:t xml:space="preserve"> </w:t>
        </w:r>
        <w:r w:rsidRPr="00C07B3D">
          <w:rPr>
            <w:rFonts w:cs="Calibri"/>
            <w:b/>
            <w:bCs/>
            <w:rPrChange w:id="458" w:author="Renee" w:date="2018-01-29T14:45:00Z">
              <w:rPr>
                <w:b/>
                <w:bCs/>
              </w:rPr>
            </w:rPrChange>
          </w:rPr>
          <w:t>156,</w:t>
        </w:r>
        <w:r w:rsidRPr="00C07B3D">
          <w:rPr>
            <w:rFonts w:cs="Calibri"/>
            <w:rPrChange w:id="459" w:author="Renee" w:date="2018-01-29T14:45:00Z">
              <w:rPr/>
            </w:rPrChange>
          </w:rPr>
          <w:t xml:space="preserve"> 974–987 (1997).</w:t>
        </w:r>
      </w:ins>
    </w:p>
    <w:p w:rsidR="00C07B3D" w:rsidRPr="00C07B3D" w:rsidRDefault="00C07B3D" w:rsidP="00C07B3D">
      <w:pPr>
        <w:pStyle w:val="Bibliography"/>
        <w:rPr>
          <w:ins w:id="460" w:author="Renee" w:date="2018-01-29T14:45:00Z"/>
          <w:rFonts w:cs="Calibri"/>
          <w:rPrChange w:id="461" w:author="Renee" w:date="2018-01-29T14:45:00Z">
            <w:rPr>
              <w:ins w:id="462" w:author="Renee" w:date="2018-01-29T14:45:00Z"/>
            </w:rPr>
          </w:rPrChange>
        </w:rPr>
        <w:pPrChange w:id="463" w:author="Renee" w:date="2018-01-29T14:45:00Z">
          <w:pPr>
            <w:widowControl w:val="0"/>
            <w:autoSpaceDE w:val="0"/>
            <w:autoSpaceDN w:val="0"/>
            <w:adjustRightInd w:val="0"/>
          </w:pPr>
        </w:pPrChange>
      </w:pPr>
      <w:ins w:id="464" w:author="Renee" w:date="2018-01-29T14:45:00Z">
        <w:r w:rsidRPr="00C07B3D">
          <w:rPr>
            <w:rFonts w:cs="Calibri"/>
            <w:rPrChange w:id="465" w:author="Renee" w:date="2018-01-29T14:45:00Z">
              <w:rPr/>
            </w:rPrChange>
          </w:rPr>
          <w:t>13.</w:t>
        </w:r>
        <w:r w:rsidRPr="00C07B3D">
          <w:rPr>
            <w:rFonts w:cs="Calibri"/>
            <w:rPrChange w:id="466" w:author="Renee" w:date="2018-01-29T14:45:00Z">
              <w:rPr/>
            </w:rPrChange>
          </w:rPr>
          <w:tab/>
        </w:r>
        <w:proofErr w:type="spellStart"/>
        <w:r w:rsidRPr="00C07B3D">
          <w:rPr>
            <w:rFonts w:cs="Calibri"/>
            <w:rPrChange w:id="467" w:author="Renee" w:date="2018-01-29T14:45:00Z">
              <w:rPr/>
            </w:rPrChange>
          </w:rPr>
          <w:t>Ertel</w:t>
        </w:r>
        <w:proofErr w:type="spellEnd"/>
        <w:r w:rsidRPr="00C07B3D">
          <w:rPr>
            <w:rFonts w:cs="Calibri"/>
            <w:rPrChange w:id="468" w:author="Renee" w:date="2018-01-29T14:45:00Z">
              <w:rPr/>
            </w:rPrChange>
          </w:rPr>
          <w:t xml:space="preserve">, P., Lawrence, M. &amp; Song, W. Stethoscope acoustics and the engineer: Concepts and problems. </w:t>
        </w:r>
        <w:r w:rsidRPr="00C07B3D">
          <w:rPr>
            <w:rFonts w:cs="Calibri"/>
            <w:i/>
            <w:iCs/>
            <w:rPrChange w:id="469" w:author="Renee" w:date="2018-01-29T14:45:00Z">
              <w:rPr>
                <w:i/>
                <w:iCs/>
              </w:rPr>
            </w:rPrChange>
          </w:rPr>
          <w:t xml:space="preserve">J Audio </w:t>
        </w:r>
        <w:proofErr w:type="spellStart"/>
        <w:r w:rsidRPr="00C07B3D">
          <w:rPr>
            <w:rFonts w:cs="Calibri"/>
            <w:i/>
            <w:iCs/>
            <w:rPrChange w:id="470" w:author="Renee" w:date="2018-01-29T14:45:00Z">
              <w:rPr>
                <w:i/>
                <w:iCs/>
              </w:rPr>
            </w:rPrChange>
          </w:rPr>
          <w:t>Eng</w:t>
        </w:r>
        <w:proofErr w:type="spellEnd"/>
        <w:r w:rsidRPr="00C07B3D">
          <w:rPr>
            <w:rFonts w:cs="Calibri"/>
            <w:i/>
            <w:iCs/>
            <w:rPrChange w:id="471" w:author="Renee" w:date="2018-01-29T14:45:00Z">
              <w:rPr>
                <w:i/>
                <w:iCs/>
              </w:rPr>
            </w:rPrChange>
          </w:rPr>
          <w:t xml:space="preserve"> </w:t>
        </w:r>
        <w:proofErr w:type="spellStart"/>
        <w:r w:rsidRPr="00C07B3D">
          <w:rPr>
            <w:rFonts w:cs="Calibri"/>
            <w:i/>
            <w:iCs/>
            <w:rPrChange w:id="472" w:author="Renee" w:date="2018-01-29T14:45:00Z">
              <w:rPr>
                <w:i/>
                <w:iCs/>
              </w:rPr>
            </w:rPrChange>
          </w:rPr>
          <w:t>Soc</w:t>
        </w:r>
        <w:proofErr w:type="spellEnd"/>
        <w:r w:rsidRPr="00C07B3D">
          <w:rPr>
            <w:rFonts w:cs="Calibri"/>
            <w:rPrChange w:id="473" w:author="Renee" w:date="2018-01-29T14:45:00Z">
              <w:rPr/>
            </w:rPrChange>
          </w:rPr>
          <w:t xml:space="preserve"> </w:t>
        </w:r>
        <w:r w:rsidRPr="00C07B3D">
          <w:rPr>
            <w:rFonts w:cs="Calibri"/>
            <w:b/>
            <w:bCs/>
            <w:rPrChange w:id="474" w:author="Renee" w:date="2018-01-29T14:45:00Z">
              <w:rPr>
                <w:b/>
                <w:bCs/>
              </w:rPr>
            </w:rPrChange>
          </w:rPr>
          <w:t>19,</w:t>
        </w:r>
        <w:r w:rsidRPr="00C07B3D">
          <w:rPr>
            <w:rFonts w:cs="Calibri"/>
            <w:rPrChange w:id="475" w:author="Renee" w:date="2018-01-29T14:45:00Z">
              <w:rPr/>
            </w:rPrChange>
          </w:rPr>
          <w:t xml:space="preserve"> 182–186 (1971).</w:t>
        </w:r>
      </w:ins>
    </w:p>
    <w:p w:rsidR="00C07B3D" w:rsidRPr="00C07B3D" w:rsidRDefault="00C07B3D" w:rsidP="00C07B3D">
      <w:pPr>
        <w:pStyle w:val="Bibliography"/>
        <w:rPr>
          <w:ins w:id="476" w:author="Renee" w:date="2018-01-29T14:45:00Z"/>
          <w:rFonts w:cs="Calibri"/>
          <w:rPrChange w:id="477" w:author="Renee" w:date="2018-01-29T14:45:00Z">
            <w:rPr>
              <w:ins w:id="478" w:author="Renee" w:date="2018-01-29T14:45:00Z"/>
            </w:rPr>
          </w:rPrChange>
        </w:rPr>
        <w:pPrChange w:id="479" w:author="Renee" w:date="2018-01-29T14:45:00Z">
          <w:pPr>
            <w:widowControl w:val="0"/>
            <w:autoSpaceDE w:val="0"/>
            <w:autoSpaceDN w:val="0"/>
            <w:adjustRightInd w:val="0"/>
          </w:pPr>
        </w:pPrChange>
      </w:pPr>
      <w:ins w:id="480" w:author="Renee" w:date="2018-01-29T14:45:00Z">
        <w:r w:rsidRPr="00C07B3D">
          <w:rPr>
            <w:rFonts w:cs="Calibri"/>
            <w:rPrChange w:id="481" w:author="Renee" w:date="2018-01-29T14:45:00Z">
              <w:rPr/>
            </w:rPrChange>
          </w:rPr>
          <w:t>14.</w:t>
        </w:r>
        <w:r w:rsidRPr="00C07B3D">
          <w:rPr>
            <w:rFonts w:cs="Calibri"/>
            <w:rPrChange w:id="482" w:author="Renee" w:date="2018-01-29T14:45:00Z">
              <w:rPr/>
            </w:rPrChange>
          </w:rPr>
          <w:tab/>
          <w:t xml:space="preserve">Rappaport, M. B. &amp; Sprague, H. B. Physiologic and physical laws that govern </w:t>
        </w:r>
        <w:proofErr w:type="spellStart"/>
        <w:r w:rsidRPr="00C07B3D">
          <w:rPr>
            <w:rFonts w:cs="Calibri"/>
            <w:rPrChange w:id="483" w:author="Renee" w:date="2018-01-29T14:45:00Z">
              <w:rPr/>
            </w:rPrChange>
          </w:rPr>
          <w:t>ausculation</w:t>
        </w:r>
        <w:proofErr w:type="spellEnd"/>
        <w:r w:rsidRPr="00C07B3D">
          <w:rPr>
            <w:rFonts w:cs="Calibri"/>
            <w:rPrChange w:id="484" w:author="Renee" w:date="2018-01-29T14:45:00Z">
              <w:rPr/>
            </w:rPrChange>
          </w:rPr>
          <w:t xml:space="preserve">, and their clinical application: The acoustic stethoscope and the electrical amplifying stethoscope and </w:t>
        </w:r>
        <w:proofErr w:type="spellStart"/>
        <w:r w:rsidRPr="00C07B3D">
          <w:rPr>
            <w:rFonts w:cs="Calibri"/>
            <w:rPrChange w:id="485" w:author="Renee" w:date="2018-01-29T14:45:00Z">
              <w:rPr/>
            </w:rPrChange>
          </w:rPr>
          <w:t>stethograph</w:t>
        </w:r>
        <w:proofErr w:type="spellEnd"/>
        <w:r w:rsidRPr="00C07B3D">
          <w:rPr>
            <w:rFonts w:cs="Calibri"/>
            <w:rPrChange w:id="486" w:author="Renee" w:date="2018-01-29T14:45:00Z">
              <w:rPr/>
            </w:rPrChange>
          </w:rPr>
          <w:t xml:space="preserve">. </w:t>
        </w:r>
        <w:r w:rsidRPr="00C07B3D">
          <w:rPr>
            <w:rFonts w:cs="Calibri"/>
            <w:i/>
            <w:iCs/>
            <w:rPrChange w:id="487" w:author="Renee" w:date="2018-01-29T14:45:00Z">
              <w:rPr>
                <w:i/>
                <w:iCs/>
              </w:rPr>
            </w:rPrChange>
          </w:rPr>
          <w:t>Am Heart J</w:t>
        </w:r>
        <w:r w:rsidRPr="00C07B3D">
          <w:rPr>
            <w:rFonts w:cs="Calibri"/>
            <w:rPrChange w:id="488" w:author="Renee" w:date="2018-01-29T14:45:00Z">
              <w:rPr/>
            </w:rPrChange>
          </w:rPr>
          <w:t xml:space="preserve"> </w:t>
        </w:r>
        <w:r w:rsidRPr="00C07B3D">
          <w:rPr>
            <w:rFonts w:cs="Calibri"/>
            <w:b/>
            <w:bCs/>
            <w:rPrChange w:id="489" w:author="Renee" w:date="2018-01-29T14:45:00Z">
              <w:rPr>
                <w:b/>
                <w:bCs/>
              </w:rPr>
            </w:rPrChange>
          </w:rPr>
          <w:t>21,</w:t>
        </w:r>
        <w:r w:rsidRPr="00C07B3D">
          <w:rPr>
            <w:rFonts w:cs="Calibri"/>
            <w:rPrChange w:id="490" w:author="Renee" w:date="2018-01-29T14:45:00Z">
              <w:rPr/>
            </w:rPrChange>
          </w:rPr>
          <w:t xml:space="preserve"> 257–318 (1941).</w:t>
        </w:r>
      </w:ins>
    </w:p>
    <w:p w:rsidR="00C07B3D" w:rsidRPr="00C07B3D" w:rsidRDefault="00C07B3D" w:rsidP="00C07B3D">
      <w:pPr>
        <w:pStyle w:val="Bibliography"/>
        <w:rPr>
          <w:ins w:id="491" w:author="Renee" w:date="2018-01-29T14:45:00Z"/>
          <w:rFonts w:cs="Calibri"/>
          <w:rPrChange w:id="492" w:author="Renee" w:date="2018-01-29T14:45:00Z">
            <w:rPr>
              <w:ins w:id="493" w:author="Renee" w:date="2018-01-29T14:45:00Z"/>
            </w:rPr>
          </w:rPrChange>
        </w:rPr>
        <w:pPrChange w:id="494" w:author="Renee" w:date="2018-01-29T14:45:00Z">
          <w:pPr>
            <w:widowControl w:val="0"/>
            <w:autoSpaceDE w:val="0"/>
            <w:autoSpaceDN w:val="0"/>
            <w:adjustRightInd w:val="0"/>
          </w:pPr>
        </w:pPrChange>
      </w:pPr>
      <w:ins w:id="495" w:author="Renee" w:date="2018-01-29T14:45:00Z">
        <w:r w:rsidRPr="00C07B3D">
          <w:rPr>
            <w:rFonts w:cs="Calibri"/>
            <w:rPrChange w:id="496" w:author="Renee" w:date="2018-01-29T14:45:00Z">
              <w:rPr/>
            </w:rPrChange>
          </w:rPr>
          <w:t>15.</w:t>
        </w:r>
        <w:r w:rsidRPr="00C07B3D">
          <w:rPr>
            <w:rFonts w:cs="Calibri"/>
            <w:rPrChange w:id="497" w:author="Renee" w:date="2018-01-29T14:45:00Z">
              <w:rPr/>
            </w:rPrChange>
          </w:rPr>
          <w:tab/>
          <w:t xml:space="preserve">Rappaport, M. B. &amp; Sprague, H. B. The effects of tubing bore on stethoscope efficiency. </w:t>
        </w:r>
        <w:r w:rsidRPr="00C07B3D">
          <w:rPr>
            <w:rFonts w:cs="Calibri"/>
            <w:i/>
            <w:iCs/>
            <w:rPrChange w:id="498" w:author="Renee" w:date="2018-01-29T14:45:00Z">
              <w:rPr>
                <w:i/>
                <w:iCs/>
              </w:rPr>
            </w:rPrChange>
          </w:rPr>
          <w:t>Am Heart J</w:t>
        </w:r>
        <w:r w:rsidRPr="00C07B3D">
          <w:rPr>
            <w:rFonts w:cs="Calibri"/>
            <w:rPrChange w:id="499" w:author="Renee" w:date="2018-01-29T14:45:00Z">
              <w:rPr/>
            </w:rPrChange>
          </w:rPr>
          <w:t xml:space="preserve"> 605–609 (1951).</w:t>
        </w:r>
      </w:ins>
    </w:p>
    <w:p w:rsidR="00C07B3D" w:rsidRPr="00C07B3D" w:rsidRDefault="00C07B3D" w:rsidP="00C07B3D">
      <w:pPr>
        <w:pStyle w:val="Bibliography"/>
        <w:rPr>
          <w:ins w:id="500" w:author="Renee" w:date="2018-01-29T14:45:00Z"/>
          <w:rFonts w:cs="Calibri"/>
          <w:rPrChange w:id="501" w:author="Renee" w:date="2018-01-29T14:45:00Z">
            <w:rPr>
              <w:ins w:id="502" w:author="Renee" w:date="2018-01-29T14:45:00Z"/>
            </w:rPr>
          </w:rPrChange>
        </w:rPr>
        <w:pPrChange w:id="503" w:author="Renee" w:date="2018-01-29T14:45:00Z">
          <w:pPr>
            <w:widowControl w:val="0"/>
            <w:autoSpaceDE w:val="0"/>
            <w:autoSpaceDN w:val="0"/>
            <w:adjustRightInd w:val="0"/>
          </w:pPr>
        </w:pPrChange>
      </w:pPr>
      <w:ins w:id="504" w:author="Renee" w:date="2018-01-29T14:45:00Z">
        <w:r w:rsidRPr="00C07B3D">
          <w:rPr>
            <w:rFonts w:cs="Calibri"/>
            <w:rPrChange w:id="505" w:author="Renee" w:date="2018-01-29T14:45:00Z">
              <w:rPr/>
            </w:rPrChange>
          </w:rPr>
          <w:t>16.</w:t>
        </w:r>
        <w:r w:rsidRPr="00C07B3D">
          <w:rPr>
            <w:rFonts w:cs="Calibri"/>
            <w:rPrChange w:id="506" w:author="Renee" w:date="2018-01-29T14:45:00Z">
              <w:rPr/>
            </w:rPrChange>
          </w:rPr>
          <w:tab/>
          <w:t xml:space="preserve">Rappaport, M. B. &amp; Sprague, H. B. The effects of improper fitting of stethoscope to ears on auscultatory efficiency. </w:t>
        </w:r>
        <w:r w:rsidRPr="00C07B3D">
          <w:rPr>
            <w:rFonts w:cs="Calibri"/>
            <w:i/>
            <w:iCs/>
            <w:rPrChange w:id="507" w:author="Renee" w:date="2018-01-29T14:45:00Z">
              <w:rPr>
                <w:i/>
                <w:iCs/>
              </w:rPr>
            </w:rPrChange>
          </w:rPr>
          <w:t>Am Heart J</w:t>
        </w:r>
        <w:r w:rsidRPr="00C07B3D">
          <w:rPr>
            <w:rFonts w:cs="Calibri"/>
            <w:rPrChange w:id="508" w:author="Renee" w:date="2018-01-29T14:45:00Z">
              <w:rPr/>
            </w:rPrChange>
          </w:rPr>
          <w:t xml:space="preserve"> </w:t>
        </w:r>
        <w:r w:rsidRPr="00C07B3D">
          <w:rPr>
            <w:rFonts w:cs="Calibri"/>
            <w:b/>
            <w:bCs/>
            <w:rPrChange w:id="509" w:author="Renee" w:date="2018-01-29T14:45:00Z">
              <w:rPr>
                <w:b/>
                <w:bCs/>
              </w:rPr>
            </w:rPrChange>
          </w:rPr>
          <w:t>43,</w:t>
        </w:r>
        <w:r w:rsidRPr="00C07B3D">
          <w:rPr>
            <w:rFonts w:cs="Calibri"/>
            <w:rPrChange w:id="510" w:author="Renee" w:date="2018-01-29T14:45:00Z">
              <w:rPr/>
            </w:rPrChange>
          </w:rPr>
          <w:t xml:space="preserve"> 713–715 (1952).</w:t>
        </w:r>
      </w:ins>
    </w:p>
    <w:p w:rsidR="00C07B3D" w:rsidRPr="00C07B3D" w:rsidRDefault="00C07B3D" w:rsidP="00C07B3D">
      <w:pPr>
        <w:pStyle w:val="Bibliography"/>
        <w:rPr>
          <w:ins w:id="511" w:author="Renee" w:date="2018-01-29T14:45:00Z"/>
          <w:rFonts w:cs="Calibri"/>
          <w:rPrChange w:id="512" w:author="Renee" w:date="2018-01-29T14:45:00Z">
            <w:rPr>
              <w:ins w:id="513" w:author="Renee" w:date="2018-01-29T14:45:00Z"/>
            </w:rPr>
          </w:rPrChange>
        </w:rPr>
        <w:pPrChange w:id="514" w:author="Renee" w:date="2018-01-29T14:45:00Z">
          <w:pPr>
            <w:widowControl w:val="0"/>
            <w:autoSpaceDE w:val="0"/>
            <w:autoSpaceDN w:val="0"/>
            <w:adjustRightInd w:val="0"/>
          </w:pPr>
        </w:pPrChange>
      </w:pPr>
      <w:ins w:id="515" w:author="Renee" w:date="2018-01-29T14:45:00Z">
        <w:r w:rsidRPr="00C07B3D">
          <w:rPr>
            <w:rFonts w:cs="Calibri"/>
            <w:rPrChange w:id="516" w:author="Renee" w:date="2018-01-29T14:45:00Z">
              <w:rPr/>
            </w:rPrChange>
          </w:rPr>
          <w:t>17.</w:t>
        </w:r>
        <w:r w:rsidRPr="00C07B3D">
          <w:rPr>
            <w:rFonts w:cs="Calibri"/>
            <w:rPrChange w:id="517" w:author="Renee" w:date="2018-01-29T14:45:00Z">
              <w:rPr/>
            </w:rPrChange>
          </w:rPr>
          <w:tab/>
          <w:t xml:space="preserve">Groom, D. The effect of background noise on cardiac auscultation. </w:t>
        </w:r>
        <w:r w:rsidRPr="00C07B3D">
          <w:rPr>
            <w:rFonts w:cs="Calibri"/>
            <w:i/>
            <w:iCs/>
            <w:rPrChange w:id="518" w:author="Renee" w:date="2018-01-29T14:45:00Z">
              <w:rPr>
                <w:i/>
                <w:iCs/>
              </w:rPr>
            </w:rPrChange>
          </w:rPr>
          <w:t>Am Heart J</w:t>
        </w:r>
        <w:r w:rsidRPr="00C07B3D">
          <w:rPr>
            <w:rFonts w:cs="Calibri"/>
            <w:rPrChange w:id="519" w:author="Renee" w:date="2018-01-29T14:45:00Z">
              <w:rPr/>
            </w:rPrChange>
          </w:rPr>
          <w:t xml:space="preserve"> </w:t>
        </w:r>
        <w:r w:rsidRPr="00C07B3D">
          <w:rPr>
            <w:rFonts w:cs="Calibri"/>
            <w:b/>
            <w:bCs/>
            <w:rPrChange w:id="520" w:author="Renee" w:date="2018-01-29T14:45:00Z">
              <w:rPr>
                <w:b/>
                <w:bCs/>
              </w:rPr>
            </w:rPrChange>
          </w:rPr>
          <w:t>52,</w:t>
        </w:r>
        <w:r w:rsidRPr="00C07B3D">
          <w:rPr>
            <w:rFonts w:cs="Calibri"/>
            <w:rPrChange w:id="521" w:author="Renee" w:date="2018-01-29T14:45:00Z">
              <w:rPr/>
            </w:rPrChange>
          </w:rPr>
          <w:t xml:space="preserve"> 781–790 (1956).</w:t>
        </w:r>
      </w:ins>
    </w:p>
    <w:p w:rsidR="00C07B3D" w:rsidRPr="00C07B3D" w:rsidRDefault="00C07B3D" w:rsidP="00C07B3D">
      <w:pPr>
        <w:pStyle w:val="Bibliography"/>
        <w:rPr>
          <w:ins w:id="522" w:author="Renee" w:date="2018-01-29T14:45:00Z"/>
          <w:rFonts w:cs="Calibri"/>
          <w:rPrChange w:id="523" w:author="Renee" w:date="2018-01-29T14:45:00Z">
            <w:rPr>
              <w:ins w:id="524" w:author="Renee" w:date="2018-01-29T14:45:00Z"/>
            </w:rPr>
          </w:rPrChange>
        </w:rPr>
        <w:pPrChange w:id="525" w:author="Renee" w:date="2018-01-29T14:45:00Z">
          <w:pPr>
            <w:widowControl w:val="0"/>
            <w:autoSpaceDE w:val="0"/>
            <w:autoSpaceDN w:val="0"/>
            <w:adjustRightInd w:val="0"/>
          </w:pPr>
        </w:pPrChange>
      </w:pPr>
      <w:ins w:id="526" w:author="Renee" w:date="2018-01-29T14:45:00Z">
        <w:r w:rsidRPr="00C07B3D">
          <w:rPr>
            <w:rFonts w:cs="Calibri"/>
            <w:rPrChange w:id="527" w:author="Renee" w:date="2018-01-29T14:45:00Z">
              <w:rPr/>
            </w:rPrChange>
          </w:rPr>
          <w:t>18.</w:t>
        </w:r>
        <w:r w:rsidRPr="00C07B3D">
          <w:rPr>
            <w:rFonts w:cs="Calibri"/>
            <w:rPrChange w:id="528" w:author="Renee" w:date="2018-01-29T14:45:00Z">
              <w:rPr/>
            </w:rPrChange>
          </w:rPr>
          <w:tab/>
          <w:t xml:space="preserve">Groom, D. &amp; Chapman, W. Anatomic variations of the auditory canal pertaining to the fit of stethoscope earpieces. </w:t>
        </w:r>
        <w:r w:rsidRPr="00C07B3D">
          <w:rPr>
            <w:rFonts w:cs="Calibri"/>
            <w:i/>
            <w:iCs/>
            <w:rPrChange w:id="529" w:author="Renee" w:date="2018-01-29T14:45:00Z">
              <w:rPr>
                <w:i/>
                <w:iCs/>
              </w:rPr>
            </w:rPrChange>
          </w:rPr>
          <w:t>Circulation</w:t>
        </w:r>
        <w:r w:rsidRPr="00C07B3D">
          <w:rPr>
            <w:rFonts w:cs="Calibri"/>
            <w:rPrChange w:id="530" w:author="Renee" w:date="2018-01-29T14:45:00Z">
              <w:rPr/>
            </w:rPrChange>
          </w:rPr>
          <w:t xml:space="preserve"> </w:t>
        </w:r>
        <w:r w:rsidRPr="00C07B3D">
          <w:rPr>
            <w:rFonts w:cs="Calibri"/>
            <w:b/>
            <w:bCs/>
            <w:rPrChange w:id="531" w:author="Renee" w:date="2018-01-29T14:45:00Z">
              <w:rPr>
                <w:b/>
                <w:bCs/>
              </w:rPr>
            </w:rPrChange>
          </w:rPr>
          <w:t>19,</w:t>
        </w:r>
        <w:r w:rsidRPr="00C07B3D">
          <w:rPr>
            <w:rFonts w:cs="Calibri"/>
            <w:rPrChange w:id="532" w:author="Renee" w:date="2018-01-29T14:45:00Z">
              <w:rPr/>
            </w:rPrChange>
          </w:rPr>
          <w:t xml:space="preserve"> 606–608 (1959).</w:t>
        </w:r>
      </w:ins>
    </w:p>
    <w:p w:rsidR="00C07B3D" w:rsidRPr="00C07B3D" w:rsidRDefault="00C07B3D" w:rsidP="00C07B3D">
      <w:pPr>
        <w:pStyle w:val="Bibliography"/>
        <w:rPr>
          <w:ins w:id="533" w:author="Renee" w:date="2018-01-29T14:45:00Z"/>
          <w:rFonts w:cs="Calibri"/>
          <w:rPrChange w:id="534" w:author="Renee" w:date="2018-01-29T14:45:00Z">
            <w:rPr>
              <w:ins w:id="535" w:author="Renee" w:date="2018-01-29T14:45:00Z"/>
            </w:rPr>
          </w:rPrChange>
        </w:rPr>
        <w:pPrChange w:id="536" w:author="Renee" w:date="2018-01-29T14:45:00Z">
          <w:pPr>
            <w:widowControl w:val="0"/>
            <w:autoSpaceDE w:val="0"/>
            <w:autoSpaceDN w:val="0"/>
            <w:adjustRightInd w:val="0"/>
          </w:pPr>
        </w:pPrChange>
      </w:pPr>
      <w:ins w:id="537" w:author="Renee" w:date="2018-01-29T14:45:00Z">
        <w:r w:rsidRPr="00C07B3D">
          <w:rPr>
            <w:rFonts w:cs="Calibri"/>
            <w:rPrChange w:id="538" w:author="Renee" w:date="2018-01-29T14:45:00Z">
              <w:rPr/>
            </w:rPrChange>
          </w:rPr>
          <w:t>19.</w:t>
        </w:r>
        <w:r w:rsidRPr="00C07B3D">
          <w:rPr>
            <w:rFonts w:cs="Calibri"/>
            <w:rPrChange w:id="539" w:author="Renee" w:date="2018-01-29T14:45:00Z">
              <w:rPr/>
            </w:rPrChange>
          </w:rPr>
          <w:tab/>
          <w:t xml:space="preserve">Mehmood, M., Abu </w:t>
        </w:r>
        <w:proofErr w:type="spellStart"/>
        <w:r w:rsidRPr="00C07B3D">
          <w:rPr>
            <w:rFonts w:cs="Calibri"/>
            <w:rPrChange w:id="540" w:author="Renee" w:date="2018-01-29T14:45:00Z">
              <w:rPr/>
            </w:rPrChange>
          </w:rPr>
          <w:t>Grara</w:t>
        </w:r>
        <w:proofErr w:type="spellEnd"/>
        <w:r w:rsidRPr="00C07B3D">
          <w:rPr>
            <w:rFonts w:cs="Calibri"/>
            <w:rPrChange w:id="541" w:author="Renee" w:date="2018-01-29T14:45:00Z">
              <w:rPr/>
            </w:rPrChange>
          </w:rPr>
          <w:t xml:space="preserve">, H. L., Stewart, J. S. &amp; </w:t>
        </w:r>
        <w:proofErr w:type="spellStart"/>
        <w:r w:rsidRPr="00C07B3D">
          <w:rPr>
            <w:rFonts w:cs="Calibri"/>
            <w:rPrChange w:id="542" w:author="Renee" w:date="2018-01-29T14:45:00Z">
              <w:rPr/>
            </w:rPrChange>
          </w:rPr>
          <w:t>Khasawneh</w:t>
        </w:r>
        <w:proofErr w:type="spellEnd"/>
        <w:r w:rsidRPr="00C07B3D">
          <w:rPr>
            <w:rFonts w:cs="Calibri"/>
            <w:rPrChange w:id="543" w:author="Renee" w:date="2018-01-29T14:45:00Z">
              <w:rPr/>
            </w:rPrChange>
          </w:rPr>
          <w:t xml:space="preserve">, F. A. Comparing the auscultatory accuracy of health care professionals using three different brands of stethoscopes on a simulator. </w:t>
        </w:r>
        <w:r w:rsidRPr="00C07B3D">
          <w:rPr>
            <w:rFonts w:cs="Calibri"/>
            <w:i/>
            <w:iCs/>
            <w:rPrChange w:id="544" w:author="Renee" w:date="2018-01-29T14:45:00Z">
              <w:rPr>
                <w:i/>
                <w:iCs/>
              </w:rPr>
            </w:rPrChange>
          </w:rPr>
          <w:t xml:space="preserve">Med. Devices </w:t>
        </w:r>
        <w:proofErr w:type="spellStart"/>
        <w:r w:rsidRPr="00C07B3D">
          <w:rPr>
            <w:rFonts w:cs="Calibri"/>
            <w:i/>
            <w:iCs/>
            <w:rPrChange w:id="545" w:author="Renee" w:date="2018-01-29T14:45:00Z">
              <w:rPr>
                <w:i/>
                <w:iCs/>
              </w:rPr>
            </w:rPrChange>
          </w:rPr>
          <w:t>Evid</w:t>
        </w:r>
        <w:proofErr w:type="spellEnd"/>
        <w:r w:rsidRPr="00C07B3D">
          <w:rPr>
            <w:rFonts w:cs="Calibri"/>
            <w:i/>
            <w:iCs/>
            <w:rPrChange w:id="546" w:author="Renee" w:date="2018-01-29T14:45:00Z">
              <w:rPr>
                <w:i/>
                <w:iCs/>
              </w:rPr>
            </w:rPrChange>
          </w:rPr>
          <w:t>. Res.</w:t>
        </w:r>
        <w:r w:rsidRPr="00C07B3D">
          <w:rPr>
            <w:rFonts w:cs="Calibri"/>
            <w:rPrChange w:id="547" w:author="Renee" w:date="2018-01-29T14:45:00Z">
              <w:rPr/>
            </w:rPrChange>
          </w:rPr>
          <w:t xml:space="preserve"> </w:t>
        </w:r>
        <w:r w:rsidRPr="00C07B3D">
          <w:rPr>
            <w:rFonts w:cs="Calibri"/>
            <w:b/>
            <w:bCs/>
            <w:rPrChange w:id="548" w:author="Renee" w:date="2018-01-29T14:45:00Z">
              <w:rPr>
                <w:b/>
                <w:bCs/>
              </w:rPr>
            </w:rPrChange>
          </w:rPr>
          <w:t>7,</w:t>
        </w:r>
        <w:r w:rsidRPr="00C07B3D">
          <w:rPr>
            <w:rFonts w:cs="Calibri"/>
            <w:rPrChange w:id="549" w:author="Renee" w:date="2018-01-29T14:45:00Z">
              <w:rPr/>
            </w:rPrChange>
          </w:rPr>
          <w:t xml:space="preserve"> 273–281 (2014).</w:t>
        </w:r>
      </w:ins>
    </w:p>
    <w:p w:rsidR="00C07B3D" w:rsidRPr="00C07B3D" w:rsidRDefault="00C07B3D" w:rsidP="00C07B3D">
      <w:pPr>
        <w:pStyle w:val="Bibliography"/>
        <w:rPr>
          <w:ins w:id="550" w:author="Renee" w:date="2018-01-29T14:45:00Z"/>
          <w:rFonts w:cs="Calibri"/>
          <w:rPrChange w:id="551" w:author="Renee" w:date="2018-01-29T14:45:00Z">
            <w:rPr>
              <w:ins w:id="552" w:author="Renee" w:date="2018-01-29T14:45:00Z"/>
            </w:rPr>
          </w:rPrChange>
        </w:rPr>
        <w:pPrChange w:id="553" w:author="Renee" w:date="2018-01-29T14:45:00Z">
          <w:pPr>
            <w:widowControl w:val="0"/>
            <w:autoSpaceDE w:val="0"/>
            <w:autoSpaceDN w:val="0"/>
            <w:adjustRightInd w:val="0"/>
          </w:pPr>
        </w:pPrChange>
      </w:pPr>
      <w:ins w:id="554" w:author="Renee" w:date="2018-01-29T14:45:00Z">
        <w:r w:rsidRPr="00C07B3D">
          <w:rPr>
            <w:rFonts w:cs="Calibri"/>
            <w:rPrChange w:id="555" w:author="Renee" w:date="2018-01-29T14:45:00Z">
              <w:rPr/>
            </w:rPrChange>
          </w:rPr>
          <w:t>20.</w:t>
        </w:r>
        <w:r w:rsidRPr="00C07B3D">
          <w:rPr>
            <w:rFonts w:cs="Calibri"/>
            <w:rPrChange w:id="556" w:author="Renee" w:date="2018-01-29T14:45:00Z">
              <w:rPr/>
            </w:rPrChange>
          </w:rPr>
          <w:tab/>
          <w:t xml:space="preserve">Jones, R. </w:t>
        </w:r>
        <w:r w:rsidRPr="00C07B3D">
          <w:rPr>
            <w:rFonts w:cs="Calibri"/>
            <w:i/>
            <w:iCs/>
            <w:rPrChange w:id="557" w:author="Renee" w:date="2018-01-29T14:45:00Z">
              <w:rPr>
                <w:i/>
                <w:iCs/>
              </w:rPr>
            </w:rPrChange>
          </w:rPr>
          <w:t>et al.</w:t>
        </w:r>
        <w:r w:rsidRPr="00C07B3D">
          <w:rPr>
            <w:rFonts w:cs="Calibri"/>
            <w:rPrChange w:id="558" w:author="Renee" w:date="2018-01-29T14:45:00Z">
              <w:rPr/>
            </w:rPrChange>
          </w:rPr>
          <w:t xml:space="preserve"> RepRap the replicating rapid </w:t>
        </w:r>
        <w:proofErr w:type="spellStart"/>
        <w:r w:rsidRPr="00C07B3D">
          <w:rPr>
            <w:rFonts w:cs="Calibri"/>
            <w:rPrChange w:id="559" w:author="Renee" w:date="2018-01-29T14:45:00Z">
              <w:rPr/>
            </w:rPrChange>
          </w:rPr>
          <w:t>prototyper</w:t>
        </w:r>
        <w:proofErr w:type="spellEnd"/>
        <w:r w:rsidRPr="00C07B3D">
          <w:rPr>
            <w:rFonts w:cs="Calibri"/>
            <w:rPrChange w:id="560" w:author="Renee" w:date="2018-01-29T14:45:00Z">
              <w:rPr/>
            </w:rPrChange>
          </w:rPr>
          <w:t xml:space="preserve">. </w:t>
        </w:r>
        <w:proofErr w:type="spellStart"/>
        <w:r w:rsidRPr="00C07B3D">
          <w:rPr>
            <w:rFonts w:cs="Calibri"/>
            <w:i/>
            <w:iCs/>
            <w:rPrChange w:id="561" w:author="Renee" w:date="2018-01-29T14:45:00Z">
              <w:rPr>
                <w:i/>
                <w:iCs/>
              </w:rPr>
            </w:rPrChange>
          </w:rPr>
          <w:t>Robotica</w:t>
        </w:r>
        <w:proofErr w:type="spellEnd"/>
        <w:r w:rsidRPr="00C07B3D">
          <w:rPr>
            <w:rFonts w:cs="Calibri"/>
            <w:rPrChange w:id="562" w:author="Renee" w:date="2018-01-29T14:45:00Z">
              <w:rPr/>
            </w:rPrChange>
          </w:rPr>
          <w:t xml:space="preserve"> </w:t>
        </w:r>
        <w:r w:rsidRPr="00C07B3D">
          <w:rPr>
            <w:rFonts w:cs="Calibri"/>
            <w:b/>
            <w:bCs/>
            <w:rPrChange w:id="563" w:author="Renee" w:date="2018-01-29T14:45:00Z">
              <w:rPr>
                <w:b/>
                <w:bCs/>
              </w:rPr>
            </w:rPrChange>
          </w:rPr>
          <w:t>29,</w:t>
        </w:r>
        <w:r w:rsidRPr="00C07B3D">
          <w:rPr>
            <w:rFonts w:cs="Calibri"/>
            <w:rPrChange w:id="564" w:author="Renee" w:date="2018-01-29T14:45:00Z">
              <w:rPr/>
            </w:rPrChange>
          </w:rPr>
          <w:t xml:space="preserve"> 177–191</w:t>
        </w:r>
      </w:ins>
    </w:p>
    <w:bookmarkEnd w:id="293"/>
    <w:p w:rsidR="00AD1007" w:rsidRDefault="00A047F1" w:rsidP="00AD1007">
      <w:pPr>
        <w:pStyle w:val="Bibliography"/>
        <w:pPrChange w:id="565" w:author="Alexander Pavlosky" w:date="2017-06-20T18:15:00Z">
          <w:pPr/>
        </w:pPrChange>
      </w:pPr>
      <w:ins w:id="566" w:author="Alexander Pavlosky" w:date="2017-06-20T18:15:00Z">
        <w:r>
          <w:rPr>
            <w:rFonts w:cs="Calibri"/>
          </w:rPr>
          <w:t>1.</w:t>
        </w:r>
        <w:r>
          <w:rPr>
            <w:rFonts w:cs="Calibri"/>
          </w:rPr>
          <w:tab/>
          <w:t xml:space="preserve">Laennec, R. T. H. De </w:t>
        </w:r>
        <w:proofErr w:type="spellStart"/>
        <w:r>
          <w:rPr>
            <w:rFonts w:cs="Calibri"/>
          </w:rPr>
          <w:t>l’auscultation</w:t>
        </w:r>
        <w:proofErr w:type="spellEnd"/>
        <w:r>
          <w:rPr>
            <w:rFonts w:cs="Calibri"/>
          </w:rPr>
          <w:t xml:space="preserve"> </w:t>
        </w:r>
        <w:proofErr w:type="spellStart"/>
        <w:r>
          <w:rPr>
            <w:rFonts w:cs="Calibri"/>
          </w:rPr>
          <w:t>médiate</w:t>
        </w:r>
        <w:proofErr w:type="spellEnd"/>
        <w:r>
          <w:rPr>
            <w:rFonts w:cs="Calibri"/>
          </w:rPr>
          <w:t xml:space="preserve"> </w:t>
        </w:r>
        <w:proofErr w:type="spellStart"/>
        <w:r>
          <w:rPr>
            <w:rFonts w:cs="Calibri"/>
          </w:rPr>
          <w:t>ou</w:t>
        </w:r>
        <w:proofErr w:type="spellEnd"/>
        <w:r>
          <w:rPr>
            <w:rFonts w:cs="Calibri"/>
          </w:rPr>
          <w:t xml:space="preserve"> </w:t>
        </w:r>
        <w:proofErr w:type="spellStart"/>
        <w:r>
          <w:rPr>
            <w:rFonts w:cs="Calibri"/>
          </w:rPr>
          <w:t>traité</w:t>
        </w:r>
        <w:proofErr w:type="spellEnd"/>
        <w:r>
          <w:rPr>
            <w:rFonts w:cs="Calibri"/>
          </w:rPr>
          <w:t xml:space="preserve"> du </w:t>
        </w:r>
        <w:proofErr w:type="spellStart"/>
        <w:r>
          <w:rPr>
            <w:rFonts w:cs="Calibri"/>
          </w:rPr>
          <w:t>diagnos</w:t>
        </w:r>
        <w:proofErr w:type="spellEnd"/>
        <w:r>
          <w:rPr>
            <w:rFonts w:cs="Calibri"/>
          </w:rPr>
          <w:t xml:space="preserve">-tic de maladies des </w:t>
        </w:r>
        <w:proofErr w:type="spellStart"/>
        <w:r>
          <w:rPr>
            <w:rFonts w:cs="Calibri"/>
          </w:rPr>
          <w:t>poumons</w:t>
        </w:r>
        <w:proofErr w:type="spellEnd"/>
        <w:r>
          <w:rPr>
            <w:rFonts w:cs="Calibri"/>
          </w:rPr>
          <w:t xml:space="preserve"> et du </w:t>
        </w:r>
        <w:proofErr w:type="spellStart"/>
        <w:r>
          <w:rPr>
            <w:rFonts w:cs="Calibri"/>
          </w:rPr>
          <w:t>coeur</w:t>
        </w:r>
        <w:proofErr w:type="spellEnd"/>
        <w:r>
          <w:rPr>
            <w:rFonts w:cs="Calibri"/>
          </w:rPr>
          <w:t xml:space="preserve">, </w:t>
        </w:r>
        <w:proofErr w:type="spellStart"/>
        <w:r>
          <w:rPr>
            <w:rFonts w:cs="Calibri"/>
          </w:rPr>
          <w:t>fondé</w:t>
        </w:r>
        <w:proofErr w:type="spellEnd"/>
        <w:r>
          <w:rPr>
            <w:rFonts w:cs="Calibri"/>
          </w:rPr>
          <w:t xml:space="preserve"> </w:t>
        </w:r>
        <w:proofErr w:type="spellStart"/>
        <w:r>
          <w:rPr>
            <w:rFonts w:cs="Calibri"/>
          </w:rPr>
          <w:t>principalement</w:t>
        </w:r>
        <w:proofErr w:type="spellEnd"/>
        <w:r>
          <w:rPr>
            <w:rFonts w:cs="Calibri"/>
          </w:rPr>
          <w:t xml:space="preserve"> </w:t>
        </w:r>
        <w:proofErr w:type="spellStart"/>
        <w:r>
          <w:rPr>
            <w:rFonts w:cs="Calibri"/>
          </w:rPr>
          <w:t>surce</w:t>
        </w:r>
        <w:proofErr w:type="spellEnd"/>
        <w:r>
          <w:rPr>
            <w:rFonts w:cs="Calibri"/>
          </w:rPr>
          <w:t xml:space="preserve"> nouveau </w:t>
        </w:r>
        <w:proofErr w:type="spellStart"/>
        <w:r>
          <w:rPr>
            <w:rFonts w:cs="Calibri"/>
          </w:rPr>
          <w:t>moyen</w:t>
        </w:r>
        <w:proofErr w:type="spellEnd"/>
        <w:r>
          <w:rPr>
            <w:rFonts w:cs="Calibri"/>
          </w:rPr>
          <w:t xml:space="preserve"> </w:t>
        </w:r>
        <w:proofErr w:type="spellStart"/>
        <w:r>
          <w:rPr>
            <w:rFonts w:cs="Calibri"/>
          </w:rPr>
          <w:t>d’exploration</w:t>
        </w:r>
        <w:proofErr w:type="spellEnd"/>
        <w:r>
          <w:rPr>
            <w:rFonts w:cs="Calibri"/>
          </w:rPr>
          <w:t xml:space="preserve">. </w:t>
        </w:r>
        <w:proofErr w:type="spellStart"/>
        <w:r>
          <w:rPr>
            <w:rFonts w:cs="Calibri"/>
            <w:i/>
            <w:iCs/>
          </w:rPr>
          <w:t>Bross</w:t>
        </w:r>
        <w:proofErr w:type="spellEnd"/>
        <w:r>
          <w:rPr>
            <w:rFonts w:cs="Calibri"/>
            <w:i/>
            <w:iCs/>
          </w:rPr>
          <w:t xml:space="preserve">. </w:t>
        </w:r>
        <w:proofErr w:type="spellStart"/>
        <w:r>
          <w:rPr>
            <w:rFonts w:cs="Calibri"/>
            <w:i/>
            <w:iCs/>
          </w:rPr>
          <w:t>Chaude</w:t>
        </w:r>
        <w:proofErr w:type="spellEnd"/>
        <w:r>
          <w:rPr>
            <w:rFonts w:cs="Calibri"/>
            <w:i/>
            <w:iCs/>
          </w:rPr>
          <w:t xml:space="preserve"> Paris</w:t>
        </w:r>
        <w:bookmarkEnd w:id="292"/>
        <w:r>
          <w:rPr>
            <w:rFonts w:cs="Calibri"/>
          </w:rPr>
          <w:t xml:space="preserve"> (1819).</w:t>
        </w:r>
      </w:ins>
    </w:p>
    <w:p w:rsidR="00AD1007" w:rsidRDefault="00A047F1" w:rsidP="00AD1007">
      <w:pPr>
        <w:pStyle w:val="Bibliography"/>
        <w:rPr>
          <w:rFonts w:cs="Calibri"/>
        </w:rPr>
        <w:pPrChange w:id="567" w:author="Alexander Pavlosky" w:date="2017-06-20T18:15:00Z">
          <w:pPr/>
        </w:pPrChange>
      </w:pPr>
      <w:r>
        <w:rPr>
          <w:rFonts w:cs="Calibri"/>
        </w:rPr>
        <w:t>2</w:t>
      </w:r>
      <w:r>
        <w:rPr>
          <w:rFonts w:cs="Calibri"/>
        </w:rPr>
        <w:t>.</w:t>
      </w:r>
      <w:ins w:id="568" w:author="Alexander Pavlosky" w:date="2017-06-20T18:15:00Z">
        <w:r>
          <w:rPr>
            <w:rFonts w:cs="Calibri"/>
          </w:rPr>
          <w:tab/>
          <w:t xml:space="preserve">Johnston, F. D. &amp; Kline, E. M. An acoustical study of the stethoscope. </w:t>
        </w:r>
        <w:r>
          <w:rPr>
            <w:rFonts w:cs="Calibri"/>
            <w:i/>
            <w:iCs/>
          </w:rPr>
          <w:t>Arch Intern Med</w:t>
        </w:r>
        <w:r>
          <w:rPr>
            <w:rFonts w:cs="Calibri"/>
          </w:rPr>
          <w:t xml:space="preserve"> 328–339 (1940).</w:t>
        </w:r>
      </w:ins>
    </w:p>
    <w:p w:rsidR="00AD1007" w:rsidRDefault="00A047F1" w:rsidP="00AD1007">
      <w:pPr>
        <w:pStyle w:val="Bibliography"/>
        <w:rPr>
          <w:rFonts w:cs="Calibri"/>
        </w:rPr>
        <w:pPrChange w:id="569" w:author="Alexander Pavlosky" w:date="2017-06-20T18:15:00Z">
          <w:pPr/>
        </w:pPrChange>
      </w:pPr>
      <w:r>
        <w:rPr>
          <w:rFonts w:cs="Calibri"/>
        </w:rPr>
        <w:t>3.</w:t>
      </w:r>
      <w:ins w:id="570" w:author="Alexander Pavlosky" w:date="2017-06-20T18:15:00Z">
        <w:r>
          <w:rPr>
            <w:rFonts w:cs="Calibri"/>
          </w:rPr>
          <w:tab/>
        </w:r>
        <w:proofErr w:type="spellStart"/>
        <w:r>
          <w:rPr>
            <w:rFonts w:cs="Calibri"/>
          </w:rPr>
          <w:t>Abella</w:t>
        </w:r>
        <w:proofErr w:type="spellEnd"/>
        <w:r>
          <w:rPr>
            <w:rFonts w:cs="Calibri"/>
          </w:rPr>
          <w:t xml:space="preserve">, M., </w:t>
        </w:r>
        <w:proofErr w:type="spellStart"/>
        <w:r>
          <w:rPr>
            <w:rFonts w:cs="Calibri"/>
          </w:rPr>
          <w:t>Formolo</w:t>
        </w:r>
        <w:proofErr w:type="spellEnd"/>
        <w:r>
          <w:rPr>
            <w:rFonts w:cs="Calibri"/>
          </w:rPr>
          <w:t>, J. &amp; Penney, D. Comparison of the acoustic</w:t>
        </w:r>
        <w:r>
          <w:rPr>
            <w:rFonts w:cs="Calibri"/>
          </w:rPr>
          <w:t xml:space="preserve"> properties of six popular stethoscopes. </w:t>
        </w:r>
        <w:r>
          <w:rPr>
            <w:rFonts w:cs="Calibri"/>
            <w:i/>
            <w:iCs/>
          </w:rPr>
          <w:t xml:space="preserve">J </w:t>
        </w:r>
        <w:proofErr w:type="spellStart"/>
        <w:r>
          <w:rPr>
            <w:rFonts w:cs="Calibri"/>
            <w:i/>
            <w:iCs/>
          </w:rPr>
          <w:t>Acoust</w:t>
        </w:r>
        <w:proofErr w:type="spellEnd"/>
        <w:r>
          <w:rPr>
            <w:rFonts w:cs="Calibri"/>
            <w:i/>
            <w:iCs/>
          </w:rPr>
          <w:t xml:space="preserve"> </w:t>
        </w:r>
        <w:proofErr w:type="spellStart"/>
        <w:r>
          <w:rPr>
            <w:rFonts w:cs="Calibri"/>
            <w:i/>
            <w:iCs/>
          </w:rPr>
          <w:t>Soc</w:t>
        </w:r>
        <w:proofErr w:type="spellEnd"/>
        <w:r>
          <w:rPr>
            <w:rFonts w:cs="Calibri"/>
            <w:i/>
            <w:iCs/>
          </w:rPr>
          <w:t xml:space="preserve"> AM</w:t>
        </w:r>
        <w:r>
          <w:rPr>
            <w:rFonts w:cs="Calibri"/>
          </w:rPr>
          <w:t xml:space="preserve"> 2224–2228 (1992).</w:t>
        </w:r>
      </w:ins>
    </w:p>
    <w:p w:rsidR="00AD1007" w:rsidRDefault="00A047F1" w:rsidP="00AD1007">
      <w:pPr>
        <w:pStyle w:val="Bibliography"/>
        <w:rPr>
          <w:rFonts w:cs="Calibri"/>
        </w:rPr>
        <w:pPrChange w:id="571" w:author="Alexander Pavlosky" w:date="2017-06-20T18:15:00Z">
          <w:pPr/>
        </w:pPrChange>
      </w:pPr>
      <w:r>
        <w:rPr>
          <w:rFonts w:cs="Calibri"/>
        </w:rPr>
        <w:lastRenderedPageBreak/>
        <w:t>4.</w:t>
      </w:r>
      <w:ins w:id="572" w:author="Alexander Pavlosky" w:date="2017-06-20T18:15:00Z">
        <w:r>
          <w:rPr>
            <w:rFonts w:cs="Calibri"/>
          </w:rPr>
          <w:tab/>
        </w:r>
        <w:proofErr w:type="spellStart"/>
        <w:r>
          <w:rPr>
            <w:rFonts w:cs="Calibri"/>
          </w:rPr>
          <w:t>Kindig</w:t>
        </w:r>
        <w:proofErr w:type="spellEnd"/>
        <w:r>
          <w:rPr>
            <w:rFonts w:cs="Calibri"/>
          </w:rPr>
          <w:t xml:space="preserve">, J., Beeson, T., Campbell, R., </w:t>
        </w:r>
        <w:proofErr w:type="spellStart"/>
        <w:r>
          <w:rPr>
            <w:rFonts w:cs="Calibri"/>
          </w:rPr>
          <w:t>Andries</w:t>
        </w:r>
        <w:proofErr w:type="spellEnd"/>
        <w:r>
          <w:rPr>
            <w:rFonts w:cs="Calibri"/>
          </w:rPr>
          <w:t xml:space="preserve">, F. &amp; </w:t>
        </w:r>
        <w:proofErr w:type="spellStart"/>
        <w:r>
          <w:rPr>
            <w:rFonts w:cs="Calibri"/>
          </w:rPr>
          <w:t>Tavel</w:t>
        </w:r>
        <w:proofErr w:type="spellEnd"/>
        <w:r>
          <w:rPr>
            <w:rFonts w:cs="Calibri"/>
          </w:rPr>
          <w:t xml:space="preserve">, M. Acoustical performance of the stethoscope: a comparative analysis. </w:t>
        </w:r>
        <w:r>
          <w:rPr>
            <w:rFonts w:cs="Calibri"/>
            <w:i/>
            <w:iCs/>
          </w:rPr>
          <w:t>Am Heart J</w:t>
        </w:r>
        <w:r>
          <w:rPr>
            <w:rFonts w:cs="Calibri"/>
          </w:rPr>
          <w:t xml:space="preserve"> </w:t>
        </w:r>
        <w:r>
          <w:rPr>
            <w:rFonts w:cs="Calibri"/>
            <w:b/>
            <w:bCs/>
          </w:rPr>
          <w:t>104,</w:t>
        </w:r>
        <w:r>
          <w:rPr>
            <w:rFonts w:cs="Calibri"/>
          </w:rPr>
          <w:t xml:space="preserve"> 269–275 (1982).</w:t>
        </w:r>
      </w:ins>
    </w:p>
    <w:p w:rsidR="00AD1007" w:rsidRDefault="00A047F1" w:rsidP="00AD1007">
      <w:pPr>
        <w:pStyle w:val="Bibliography"/>
        <w:rPr>
          <w:rFonts w:cs="Calibri"/>
        </w:rPr>
        <w:pPrChange w:id="573" w:author="Alexander Pavlosky" w:date="2017-06-20T18:15:00Z">
          <w:pPr/>
        </w:pPrChange>
      </w:pPr>
      <w:r>
        <w:rPr>
          <w:rFonts w:cs="Calibri"/>
        </w:rPr>
        <w:t>5.</w:t>
      </w:r>
      <w:ins w:id="574" w:author="Alexander Pavlosky" w:date="2017-06-20T18:15:00Z">
        <w:r>
          <w:rPr>
            <w:rFonts w:cs="Calibri"/>
          </w:rPr>
          <w:tab/>
        </w:r>
        <w:proofErr w:type="spellStart"/>
        <w:r>
          <w:rPr>
            <w:rFonts w:cs="Calibri"/>
          </w:rPr>
          <w:t>Ertel</w:t>
        </w:r>
        <w:proofErr w:type="spellEnd"/>
        <w:r>
          <w:rPr>
            <w:rFonts w:cs="Calibri"/>
          </w:rPr>
          <w:t>, P., Law</w:t>
        </w:r>
        <w:r>
          <w:rPr>
            <w:rFonts w:cs="Calibri"/>
          </w:rPr>
          <w:t xml:space="preserve">rence, M., Brown, R. &amp; Stern AM. Stethoscope acoustics. I. The doctor and his stethoscope. </w:t>
        </w:r>
        <w:r>
          <w:rPr>
            <w:rFonts w:cs="Calibri"/>
            <w:i/>
            <w:iCs/>
          </w:rPr>
          <w:t>Circulation</w:t>
        </w:r>
        <w:r>
          <w:rPr>
            <w:rFonts w:cs="Calibri"/>
          </w:rPr>
          <w:t xml:space="preserve"> </w:t>
        </w:r>
        <w:r>
          <w:rPr>
            <w:rFonts w:cs="Calibri"/>
            <w:b/>
            <w:bCs/>
          </w:rPr>
          <w:t>34,</w:t>
        </w:r>
        <w:r>
          <w:rPr>
            <w:rFonts w:cs="Calibri"/>
          </w:rPr>
          <w:t xml:space="preserve"> 889–898 (1966).</w:t>
        </w:r>
      </w:ins>
    </w:p>
    <w:p w:rsidR="00AD1007" w:rsidRDefault="00A047F1" w:rsidP="00AD1007">
      <w:pPr>
        <w:pStyle w:val="Bibliography"/>
        <w:rPr>
          <w:rFonts w:cs="Calibri"/>
        </w:rPr>
        <w:pPrChange w:id="575" w:author="Alexander Pavlosky" w:date="2017-06-20T18:15:00Z">
          <w:pPr/>
        </w:pPrChange>
      </w:pPr>
      <w:ins w:id="576" w:author="Alexander Pavlosky" w:date="2017-06-20T18:15:00Z">
        <w:r>
          <w:rPr>
            <w:rFonts w:cs="Calibri"/>
          </w:rPr>
          <w:t>6.</w:t>
        </w:r>
        <w:r>
          <w:rPr>
            <w:rFonts w:cs="Calibri"/>
          </w:rPr>
          <w:tab/>
        </w:r>
        <w:proofErr w:type="spellStart"/>
        <w:r>
          <w:rPr>
            <w:rFonts w:cs="Calibri"/>
          </w:rPr>
          <w:t>Ertel</w:t>
        </w:r>
        <w:proofErr w:type="spellEnd"/>
        <w:r>
          <w:rPr>
            <w:rFonts w:cs="Calibri"/>
          </w:rPr>
          <w:t xml:space="preserve">, P., Lawrence, M., Brown, R. &amp; Stern AM. Stethoscope acoustics. II. Transmission and filtration patterns. </w:t>
        </w:r>
        <w:r>
          <w:rPr>
            <w:rFonts w:cs="Calibri"/>
            <w:i/>
            <w:iCs/>
          </w:rPr>
          <w:t>Circulation</w:t>
        </w:r>
        <w:r>
          <w:rPr>
            <w:rFonts w:cs="Calibri"/>
          </w:rPr>
          <w:t xml:space="preserve"> </w:t>
        </w:r>
        <w:r>
          <w:rPr>
            <w:rFonts w:cs="Calibri"/>
            <w:b/>
            <w:bCs/>
          </w:rPr>
          <w:t>34,</w:t>
        </w:r>
        <w:r>
          <w:rPr>
            <w:rFonts w:cs="Calibri"/>
          </w:rPr>
          <w:t xml:space="preserve"> 89</w:t>
        </w:r>
        <w:r>
          <w:rPr>
            <w:rFonts w:cs="Calibri"/>
          </w:rPr>
          <w:t>9–909 (1966).</w:t>
        </w:r>
      </w:ins>
    </w:p>
    <w:p w:rsidR="00AD1007" w:rsidRDefault="00A047F1" w:rsidP="00AD1007">
      <w:pPr>
        <w:pStyle w:val="Bibliography"/>
        <w:rPr>
          <w:rFonts w:cs="Calibri"/>
        </w:rPr>
        <w:pPrChange w:id="577" w:author="Alexander Pavlosky" w:date="2017-06-20T18:15:00Z">
          <w:pPr/>
        </w:pPrChange>
      </w:pPr>
      <w:r>
        <w:rPr>
          <w:rFonts w:cs="Calibri"/>
        </w:rPr>
        <w:t>7.</w:t>
      </w:r>
      <w:ins w:id="578" w:author="Alexander Pavlosky" w:date="2017-06-20T18:15:00Z">
        <w:r>
          <w:rPr>
            <w:rFonts w:cs="Calibri"/>
          </w:rPr>
          <w:tab/>
        </w:r>
        <w:proofErr w:type="spellStart"/>
        <w:r>
          <w:rPr>
            <w:rFonts w:cs="Calibri"/>
          </w:rPr>
          <w:t>Ertel</w:t>
        </w:r>
        <w:proofErr w:type="spellEnd"/>
        <w:r>
          <w:rPr>
            <w:rFonts w:cs="Calibri"/>
          </w:rPr>
          <w:t xml:space="preserve">, P., Lawrence, M. &amp; Song, W. How to test stethoscopes. </w:t>
        </w:r>
        <w:r>
          <w:rPr>
            <w:rFonts w:cs="Calibri"/>
            <w:i/>
            <w:iCs/>
          </w:rPr>
          <w:t xml:space="preserve">Med Res </w:t>
        </w:r>
        <w:proofErr w:type="spellStart"/>
        <w:r>
          <w:rPr>
            <w:rFonts w:cs="Calibri"/>
            <w:i/>
            <w:iCs/>
          </w:rPr>
          <w:t>Eng</w:t>
        </w:r>
        <w:proofErr w:type="spellEnd"/>
        <w:r>
          <w:rPr>
            <w:rFonts w:cs="Calibri"/>
          </w:rPr>
          <w:t xml:space="preserve"> </w:t>
        </w:r>
        <w:r>
          <w:rPr>
            <w:rFonts w:cs="Calibri"/>
            <w:b/>
            <w:bCs/>
          </w:rPr>
          <w:t>8,</w:t>
        </w:r>
        <w:r>
          <w:rPr>
            <w:rFonts w:cs="Calibri"/>
          </w:rPr>
          <w:t xml:space="preserve"> 7–17 (1969).</w:t>
        </w:r>
      </w:ins>
    </w:p>
    <w:p w:rsidR="00AD1007" w:rsidRDefault="00A047F1" w:rsidP="00AD1007">
      <w:pPr>
        <w:pStyle w:val="Bibliography"/>
        <w:rPr>
          <w:rFonts w:cs="Calibri"/>
        </w:rPr>
        <w:pPrChange w:id="579" w:author="Alexander Pavlosky" w:date="2017-06-20T18:15:00Z">
          <w:pPr/>
        </w:pPrChange>
      </w:pPr>
      <w:ins w:id="580" w:author="Alexander Pavlosky" w:date="2017-06-20T18:15:00Z">
        <w:r>
          <w:rPr>
            <w:rFonts w:cs="Calibri"/>
          </w:rPr>
          <w:t>8.</w:t>
        </w:r>
        <w:r>
          <w:rPr>
            <w:rFonts w:cs="Calibri"/>
          </w:rPr>
          <w:tab/>
        </w:r>
        <w:proofErr w:type="spellStart"/>
        <w:r>
          <w:rPr>
            <w:rFonts w:cs="Calibri"/>
          </w:rPr>
          <w:t>Watrous</w:t>
        </w:r>
        <w:proofErr w:type="spellEnd"/>
        <w:r>
          <w:rPr>
            <w:rFonts w:cs="Calibri"/>
          </w:rPr>
          <w:t xml:space="preserve">, R., Grove, D. &amp; Bowen, D. Methods and results in characterizing electronic stethoscopes. </w:t>
        </w:r>
        <w:proofErr w:type="spellStart"/>
        <w:r>
          <w:rPr>
            <w:rFonts w:cs="Calibri"/>
            <w:i/>
            <w:iCs/>
          </w:rPr>
          <w:t>Comput</w:t>
        </w:r>
        <w:proofErr w:type="spellEnd"/>
        <w:r>
          <w:rPr>
            <w:rFonts w:cs="Calibri"/>
            <w:i/>
            <w:iCs/>
          </w:rPr>
          <w:t xml:space="preserve">. </w:t>
        </w:r>
        <w:proofErr w:type="spellStart"/>
        <w:r>
          <w:rPr>
            <w:rFonts w:cs="Calibri"/>
            <w:i/>
            <w:iCs/>
          </w:rPr>
          <w:t>Cardiol</w:t>
        </w:r>
        <w:proofErr w:type="spellEnd"/>
        <w:r>
          <w:rPr>
            <w:rFonts w:cs="Calibri"/>
            <w:i/>
            <w:iCs/>
          </w:rPr>
          <w:t>.</w:t>
        </w:r>
        <w:r>
          <w:rPr>
            <w:rFonts w:cs="Calibri"/>
          </w:rPr>
          <w:t xml:space="preserve"> 653–656 (2002).</w:t>
        </w:r>
      </w:ins>
    </w:p>
    <w:p w:rsidR="00AD1007" w:rsidRDefault="00A047F1" w:rsidP="00AD1007">
      <w:pPr>
        <w:pStyle w:val="Bibliography"/>
        <w:rPr>
          <w:rFonts w:cs="Calibri"/>
        </w:rPr>
        <w:pPrChange w:id="581" w:author="Alexander Pavlosky" w:date="2017-06-20T18:15:00Z">
          <w:pPr/>
        </w:pPrChange>
      </w:pPr>
      <w:r>
        <w:rPr>
          <w:rFonts w:cs="Calibri"/>
        </w:rPr>
        <w:t>9.</w:t>
      </w:r>
      <w:ins w:id="582" w:author="Alexander Pavlosky" w:date="2017-06-20T18:15:00Z">
        <w:r>
          <w:rPr>
            <w:rFonts w:cs="Calibri"/>
          </w:rPr>
          <w:tab/>
        </w:r>
        <w:proofErr w:type="spellStart"/>
        <w:r>
          <w:rPr>
            <w:rFonts w:cs="Calibri"/>
          </w:rPr>
          <w:t>Gavish</w:t>
        </w:r>
        <w:proofErr w:type="spellEnd"/>
        <w:r>
          <w:rPr>
            <w:rFonts w:cs="Calibri"/>
          </w:rPr>
          <w:t xml:space="preserve">, B. &amp; </w:t>
        </w:r>
        <w:r>
          <w:rPr>
            <w:rFonts w:cs="Calibri"/>
          </w:rPr>
          <w:t xml:space="preserve">Heller, O. A practical method for evaluating stethoscopes. </w:t>
        </w:r>
        <w:r>
          <w:rPr>
            <w:rFonts w:cs="Calibri"/>
            <w:i/>
            <w:iCs/>
          </w:rPr>
          <w:t xml:space="preserve">Biomed </w:t>
        </w:r>
        <w:proofErr w:type="spellStart"/>
        <w:r>
          <w:rPr>
            <w:rFonts w:cs="Calibri"/>
            <w:i/>
            <w:iCs/>
          </w:rPr>
          <w:t>Instrum</w:t>
        </w:r>
        <w:proofErr w:type="spellEnd"/>
        <w:r>
          <w:rPr>
            <w:rFonts w:cs="Calibri"/>
            <w:i/>
            <w:iCs/>
          </w:rPr>
          <w:t xml:space="preserve"> </w:t>
        </w:r>
        <w:proofErr w:type="spellStart"/>
        <w:r>
          <w:rPr>
            <w:rFonts w:cs="Calibri"/>
            <w:i/>
            <w:iCs/>
          </w:rPr>
          <w:t>Technol</w:t>
        </w:r>
        <w:proofErr w:type="spellEnd"/>
        <w:r>
          <w:rPr>
            <w:rFonts w:cs="Calibri"/>
          </w:rPr>
          <w:t xml:space="preserve"> </w:t>
        </w:r>
        <w:r>
          <w:rPr>
            <w:rFonts w:cs="Calibri"/>
            <w:b/>
            <w:bCs/>
          </w:rPr>
          <w:t>26,</w:t>
        </w:r>
        <w:r>
          <w:rPr>
            <w:rFonts w:cs="Calibri"/>
          </w:rPr>
          <w:t xml:space="preserve"> 97–102 (1992).</w:t>
        </w:r>
      </w:ins>
    </w:p>
    <w:p w:rsidR="00AD1007" w:rsidRDefault="00A047F1" w:rsidP="00AD1007">
      <w:pPr>
        <w:pStyle w:val="Bibliography"/>
        <w:rPr>
          <w:rFonts w:cs="Calibri"/>
        </w:rPr>
        <w:pPrChange w:id="583" w:author="Alexander Pavlosky" w:date="2017-06-20T18:15:00Z">
          <w:pPr/>
        </w:pPrChange>
      </w:pPr>
      <w:r>
        <w:rPr>
          <w:rFonts w:cs="Calibri"/>
        </w:rPr>
        <w:t>10.</w:t>
      </w:r>
      <w:ins w:id="584" w:author="Alexander Pavlosky" w:date="2017-06-20T18:15:00Z">
        <w:r>
          <w:rPr>
            <w:rFonts w:cs="Calibri"/>
          </w:rPr>
          <w:tab/>
          <w:t xml:space="preserve">Royston, T., Zhang, X., </w:t>
        </w:r>
        <w:proofErr w:type="spellStart"/>
        <w:r>
          <w:rPr>
            <w:rFonts w:cs="Calibri"/>
          </w:rPr>
          <w:t>Mansy</w:t>
        </w:r>
        <w:proofErr w:type="spellEnd"/>
        <w:r>
          <w:rPr>
            <w:rFonts w:cs="Calibri"/>
          </w:rPr>
          <w:t>, H. &amp; Sandler, R. Modeling sound transmission through the pulmonary system and chest with application to diagnosis of a c</w:t>
        </w:r>
        <w:r>
          <w:rPr>
            <w:rFonts w:cs="Calibri"/>
          </w:rPr>
          <w:t xml:space="preserve">ollapsed lung. </w:t>
        </w:r>
        <w:r>
          <w:rPr>
            <w:rFonts w:cs="Calibri"/>
            <w:i/>
            <w:iCs/>
          </w:rPr>
          <w:t xml:space="preserve">J </w:t>
        </w:r>
        <w:proofErr w:type="spellStart"/>
        <w:r>
          <w:rPr>
            <w:rFonts w:cs="Calibri"/>
            <w:i/>
            <w:iCs/>
          </w:rPr>
          <w:t>Acoust</w:t>
        </w:r>
        <w:proofErr w:type="spellEnd"/>
        <w:r>
          <w:rPr>
            <w:rFonts w:cs="Calibri"/>
            <w:i/>
            <w:iCs/>
          </w:rPr>
          <w:t xml:space="preserve"> </w:t>
        </w:r>
        <w:proofErr w:type="spellStart"/>
        <w:r>
          <w:rPr>
            <w:rFonts w:cs="Calibri"/>
            <w:i/>
            <w:iCs/>
          </w:rPr>
          <w:t>Soc</w:t>
        </w:r>
        <w:proofErr w:type="spellEnd"/>
        <w:r>
          <w:rPr>
            <w:rFonts w:cs="Calibri"/>
            <w:i/>
            <w:iCs/>
          </w:rPr>
          <w:t xml:space="preserve"> Am</w:t>
        </w:r>
        <w:r>
          <w:rPr>
            <w:rFonts w:cs="Calibri"/>
          </w:rPr>
          <w:t xml:space="preserve"> </w:t>
        </w:r>
        <w:r>
          <w:rPr>
            <w:rFonts w:cs="Calibri"/>
            <w:b/>
            <w:bCs/>
          </w:rPr>
          <w:t>111,</w:t>
        </w:r>
        <w:r>
          <w:rPr>
            <w:rFonts w:cs="Calibri"/>
          </w:rPr>
          <w:t xml:space="preserve"> 1931–1946</w:t>
        </w:r>
      </w:ins>
    </w:p>
    <w:p w:rsidR="00AD1007" w:rsidRDefault="00A047F1" w:rsidP="00AD1007">
      <w:pPr>
        <w:pStyle w:val="Bibliography"/>
        <w:rPr>
          <w:rFonts w:cs="Calibri"/>
        </w:rPr>
        <w:pPrChange w:id="585" w:author="Alexander Pavlosky" w:date="2017-06-20T18:15:00Z">
          <w:pPr/>
        </w:pPrChange>
      </w:pPr>
      <w:r>
        <w:rPr>
          <w:rFonts w:cs="Calibri"/>
        </w:rPr>
        <w:t>11.</w:t>
      </w:r>
      <w:ins w:id="586" w:author="Alexander Pavlosky" w:date="2017-06-20T18:15:00Z">
        <w:r>
          <w:rPr>
            <w:rFonts w:cs="Calibri"/>
          </w:rPr>
          <w:tab/>
          <w:t xml:space="preserve">Padmanabhan, V., </w:t>
        </w:r>
        <w:proofErr w:type="spellStart"/>
        <w:r>
          <w:rPr>
            <w:rFonts w:cs="Calibri"/>
          </w:rPr>
          <w:t>Semmlow</w:t>
        </w:r>
        <w:proofErr w:type="spellEnd"/>
        <w:r>
          <w:rPr>
            <w:rFonts w:cs="Calibri"/>
          </w:rPr>
          <w:t xml:space="preserve">, J. &amp; </w:t>
        </w:r>
        <w:proofErr w:type="spellStart"/>
        <w:r>
          <w:rPr>
            <w:rFonts w:cs="Calibri"/>
          </w:rPr>
          <w:t>Welkowitz</w:t>
        </w:r>
        <w:proofErr w:type="spellEnd"/>
        <w:r>
          <w:rPr>
            <w:rFonts w:cs="Calibri"/>
          </w:rPr>
          <w:t xml:space="preserve">, W. Accelerometer type cardiac transducer for detection of low-level heart sounds. </w:t>
        </w:r>
        <w:r>
          <w:rPr>
            <w:rFonts w:cs="Calibri"/>
            <w:i/>
            <w:iCs/>
          </w:rPr>
          <w:t xml:space="preserve">IEEE Trans Biomed </w:t>
        </w:r>
        <w:proofErr w:type="spellStart"/>
        <w:r>
          <w:rPr>
            <w:rFonts w:cs="Calibri"/>
            <w:i/>
            <w:iCs/>
          </w:rPr>
          <w:t>Eng</w:t>
        </w:r>
        <w:proofErr w:type="spellEnd"/>
        <w:r>
          <w:rPr>
            <w:rFonts w:cs="Calibri"/>
          </w:rPr>
          <w:t xml:space="preserve"> </w:t>
        </w:r>
        <w:r>
          <w:rPr>
            <w:rFonts w:cs="Calibri"/>
            <w:b/>
            <w:bCs/>
          </w:rPr>
          <w:t>40,</w:t>
        </w:r>
        <w:r>
          <w:rPr>
            <w:rFonts w:cs="Calibri"/>
          </w:rPr>
          <w:t xml:space="preserve"> 21–28 (1993).</w:t>
        </w:r>
      </w:ins>
    </w:p>
    <w:p w:rsidR="00AD1007" w:rsidRDefault="00A047F1" w:rsidP="00AD1007">
      <w:pPr>
        <w:pStyle w:val="Bibliography"/>
        <w:rPr>
          <w:rFonts w:cs="Calibri"/>
        </w:rPr>
        <w:pPrChange w:id="587" w:author="Alexander Pavlosky" w:date="2017-06-20T18:15:00Z">
          <w:pPr/>
        </w:pPrChange>
      </w:pPr>
      <w:r>
        <w:rPr>
          <w:rFonts w:cs="Calibri"/>
        </w:rPr>
        <w:t>12.</w:t>
      </w:r>
      <w:ins w:id="588" w:author="Alexander Pavlosky" w:date="2017-06-20T18:15:00Z">
        <w:r>
          <w:rPr>
            <w:rFonts w:cs="Calibri"/>
          </w:rPr>
          <w:tab/>
        </w:r>
        <w:proofErr w:type="spellStart"/>
        <w:r>
          <w:rPr>
            <w:rFonts w:cs="Calibri"/>
          </w:rPr>
          <w:t>Pasterkamp</w:t>
        </w:r>
        <w:proofErr w:type="spellEnd"/>
        <w:r>
          <w:rPr>
            <w:rFonts w:cs="Calibri"/>
          </w:rPr>
          <w:t xml:space="preserve">, H., </w:t>
        </w:r>
        <w:proofErr w:type="spellStart"/>
        <w:r>
          <w:rPr>
            <w:rFonts w:cs="Calibri"/>
          </w:rPr>
          <w:t>Kraman</w:t>
        </w:r>
        <w:proofErr w:type="spellEnd"/>
        <w:r>
          <w:rPr>
            <w:rFonts w:cs="Calibri"/>
          </w:rPr>
          <w:t xml:space="preserve">, S. S. &amp; </w:t>
        </w:r>
        <w:proofErr w:type="spellStart"/>
        <w:r>
          <w:rPr>
            <w:rFonts w:cs="Calibri"/>
          </w:rPr>
          <w:t>Wodick</w:t>
        </w:r>
        <w:r>
          <w:rPr>
            <w:rFonts w:cs="Calibri"/>
          </w:rPr>
          <w:t>a</w:t>
        </w:r>
        <w:proofErr w:type="spellEnd"/>
        <w:r>
          <w:rPr>
            <w:rFonts w:cs="Calibri"/>
          </w:rPr>
          <w:t xml:space="preserve">, G. R. Respiratory sounds. Advances beyond the stethoscope. </w:t>
        </w:r>
        <w:r>
          <w:rPr>
            <w:rFonts w:cs="Calibri"/>
            <w:i/>
            <w:iCs/>
          </w:rPr>
          <w:t xml:space="preserve">Am. J. </w:t>
        </w:r>
        <w:proofErr w:type="spellStart"/>
        <w:r>
          <w:rPr>
            <w:rFonts w:cs="Calibri"/>
            <w:i/>
            <w:iCs/>
          </w:rPr>
          <w:t>Respir</w:t>
        </w:r>
        <w:proofErr w:type="spellEnd"/>
        <w:r>
          <w:rPr>
            <w:rFonts w:cs="Calibri"/>
            <w:i/>
            <w:iCs/>
          </w:rPr>
          <w:t>. Crit. Care Med.</w:t>
        </w:r>
        <w:r>
          <w:rPr>
            <w:rFonts w:cs="Calibri"/>
          </w:rPr>
          <w:t xml:space="preserve"> </w:t>
        </w:r>
        <w:r>
          <w:rPr>
            <w:rFonts w:cs="Calibri"/>
            <w:b/>
            <w:bCs/>
          </w:rPr>
          <w:t>156,</w:t>
        </w:r>
        <w:r>
          <w:rPr>
            <w:rFonts w:cs="Calibri"/>
          </w:rPr>
          <w:t xml:space="preserve"> 974–987 (1997).</w:t>
        </w:r>
      </w:ins>
    </w:p>
    <w:p w:rsidR="00AD1007" w:rsidRDefault="00A047F1" w:rsidP="00AD1007">
      <w:pPr>
        <w:pStyle w:val="Bibliography"/>
        <w:rPr>
          <w:rFonts w:cs="Calibri"/>
        </w:rPr>
        <w:pPrChange w:id="589" w:author="Alexander Pavlosky" w:date="2017-06-20T18:15:00Z">
          <w:pPr/>
        </w:pPrChange>
      </w:pPr>
      <w:r>
        <w:rPr>
          <w:rFonts w:cs="Calibri"/>
        </w:rPr>
        <w:t>13.</w:t>
      </w:r>
      <w:ins w:id="590" w:author="Alexander Pavlosky" w:date="2017-06-20T18:15:00Z">
        <w:r>
          <w:rPr>
            <w:rFonts w:cs="Calibri"/>
          </w:rPr>
          <w:tab/>
        </w:r>
        <w:proofErr w:type="spellStart"/>
        <w:r>
          <w:rPr>
            <w:rFonts w:cs="Calibri"/>
          </w:rPr>
          <w:t>Ertel</w:t>
        </w:r>
        <w:proofErr w:type="spellEnd"/>
        <w:r>
          <w:rPr>
            <w:rFonts w:cs="Calibri"/>
          </w:rPr>
          <w:t xml:space="preserve">, P., Lawrence, M. &amp; Song, W. Stethoscope acoustics and the engineer: Concepts and problems. </w:t>
        </w:r>
        <w:r>
          <w:rPr>
            <w:rFonts w:cs="Calibri"/>
            <w:i/>
            <w:iCs/>
          </w:rPr>
          <w:t xml:space="preserve">J Audio </w:t>
        </w:r>
        <w:proofErr w:type="spellStart"/>
        <w:r>
          <w:rPr>
            <w:rFonts w:cs="Calibri"/>
            <w:i/>
            <w:iCs/>
          </w:rPr>
          <w:t>Eng</w:t>
        </w:r>
        <w:proofErr w:type="spellEnd"/>
        <w:r>
          <w:rPr>
            <w:rFonts w:cs="Calibri"/>
            <w:i/>
            <w:iCs/>
          </w:rPr>
          <w:t xml:space="preserve"> </w:t>
        </w:r>
        <w:proofErr w:type="spellStart"/>
        <w:r>
          <w:rPr>
            <w:rFonts w:cs="Calibri"/>
            <w:i/>
            <w:iCs/>
          </w:rPr>
          <w:t>Soc</w:t>
        </w:r>
        <w:proofErr w:type="spellEnd"/>
        <w:r>
          <w:rPr>
            <w:rFonts w:cs="Calibri"/>
          </w:rPr>
          <w:t xml:space="preserve"> </w:t>
        </w:r>
        <w:r>
          <w:rPr>
            <w:rFonts w:cs="Calibri"/>
            <w:b/>
            <w:bCs/>
          </w:rPr>
          <w:t>19,</w:t>
        </w:r>
        <w:r>
          <w:rPr>
            <w:rFonts w:cs="Calibri"/>
          </w:rPr>
          <w:t xml:space="preserve"> 182–186 (1971).</w:t>
        </w:r>
      </w:ins>
    </w:p>
    <w:p w:rsidR="00AD1007" w:rsidRDefault="00A047F1" w:rsidP="00AD1007">
      <w:pPr>
        <w:pStyle w:val="Bibliography"/>
        <w:rPr>
          <w:rFonts w:cs="Calibri"/>
        </w:rPr>
        <w:pPrChange w:id="591" w:author="Alexander Pavlosky" w:date="2017-06-20T18:15:00Z">
          <w:pPr/>
        </w:pPrChange>
      </w:pPr>
      <w:r>
        <w:rPr>
          <w:rFonts w:cs="Calibri"/>
        </w:rPr>
        <w:t>14.</w:t>
      </w:r>
      <w:ins w:id="592" w:author="Alexander Pavlosky" w:date="2017-06-20T18:15:00Z">
        <w:r>
          <w:rPr>
            <w:rFonts w:cs="Calibri"/>
          </w:rPr>
          <w:tab/>
        </w:r>
        <w:r>
          <w:rPr>
            <w:rFonts w:cs="Calibri"/>
          </w:rPr>
          <w:t xml:space="preserve">Rappaport, M. B. &amp; Sprague, H. B. Physiologic and physical laws that govern </w:t>
        </w:r>
        <w:proofErr w:type="spellStart"/>
        <w:r>
          <w:rPr>
            <w:rFonts w:cs="Calibri"/>
          </w:rPr>
          <w:t>ausculation</w:t>
        </w:r>
        <w:proofErr w:type="spellEnd"/>
        <w:r>
          <w:rPr>
            <w:rFonts w:cs="Calibri"/>
          </w:rPr>
          <w:t xml:space="preserve">, and their clinical application: The acoustic stethoscope and the electrical amplifying stethoscope and </w:t>
        </w:r>
        <w:proofErr w:type="spellStart"/>
        <w:r>
          <w:rPr>
            <w:rFonts w:cs="Calibri"/>
          </w:rPr>
          <w:t>stethograph</w:t>
        </w:r>
        <w:proofErr w:type="spellEnd"/>
        <w:r>
          <w:rPr>
            <w:rFonts w:cs="Calibri"/>
          </w:rPr>
          <w:t xml:space="preserve">. </w:t>
        </w:r>
        <w:r>
          <w:rPr>
            <w:rFonts w:cs="Calibri"/>
            <w:i/>
            <w:iCs/>
          </w:rPr>
          <w:t>Am Heart J</w:t>
        </w:r>
        <w:r>
          <w:rPr>
            <w:rFonts w:cs="Calibri"/>
          </w:rPr>
          <w:t xml:space="preserve"> </w:t>
        </w:r>
        <w:r>
          <w:rPr>
            <w:rFonts w:cs="Calibri"/>
            <w:b/>
            <w:bCs/>
          </w:rPr>
          <w:t>21,</w:t>
        </w:r>
        <w:r>
          <w:rPr>
            <w:rFonts w:cs="Calibri"/>
          </w:rPr>
          <w:t xml:space="preserve"> 257–318 (1941).</w:t>
        </w:r>
      </w:ins>
    </w:p>
    <w:p w:rsidR="00AD1007" w:rsidRDefault="00A047F1" w:rsidP="00AD1007">
      <w:pPr>
        <w:pStyle w:val="Bibliography"/>
        <w:rPr>
          <w:rFonts w:cs="Calibri"/>
        </w:rPr>
        <w:pPrChange w:id="593" w:author="Alexander Pavlosky" w:date="2017-06-20T18:15:00Z">
          <w:pPr/>
        </w:pPrChange>
      </w:pPr>
      <w:r>
        <w:rPr>
          <w:rFonts w:cs="Calibri"/>
        </w:rPr>
        <w:lastRenderedPageBreak/>
        <w:t>15.</w:t>
      </w:r>
      <w:ins w:id="594" w:author="Alexander Pavlosky" w:date="2017-06-20T18:15:00Z">
        <w:r>
          <w:rPr>
            <w:rFonts w:cs="Calibri"/>
          </w:rPr>
          <w:tab/>
          <w:t>Rappaport, M. B.</w:t>
        </w:r>
        <w:r>
          <w:rPr>
            <w:rFonts w:cs="Calibri"/>
          </w:rPr>
          <w:t xml:space="preserve"> &amp; Sprague, H. B. The effects of tubing bore on stethoscope efficiency. </w:t>
        </w:r>
        <w:r>
          <w:rPr>
            <w:rFonts w:cs="Calibri"/>
            <w:i/>
            <w:iCs/>
          </w:rPr>
          <w:t>Am Heart J</w:t>
        </w:r>
        <w:r>
          <w:rPr>
            <w:rFonts w:cs="Calibri"/>
          </w:rPr>
          <w:t xml:space="preserve"> 605–609 (1951).</w:t>
        </w:r>
      </w:ins>
    </w:p>
    <w:p w:rsidR="00AD1007" w:rsidRDefault="00A047F1" w:rsidP="00AD1007">
      <w:pPr>
        <w:pStyle w:val="Bibliography"/>
        <w:rPr>
          <w:rFonts w:cs="Calibri"/>
        </w:rPr>
        <w:pPrChange w:id="595" w:author="Alexander Pavlosky" w:date="2017-06-20T18:15:00Z">
          <w:pPr/>
        </w:pPrChange>
      </w:pPr>
      <w:r>
        <w:rPr>
          <w:rFonts w:cs="Calibri"/>
        </w:rPr>
        <w:t>16.</w:t>
      </w:r>
      <w:ins w:id="596" w:author="Alexander Pavlosky" w:date="2017-06-20T18:15:00Z">
        <w:r>
          <w:rPr>
            <w:rFonts w:cs="Calibri"/>
          </w:rPr>
          <w:tab/>
          <w:t xml:space="preserve">Rappaport, M. B. &amp; Sprague, H. B. The effects of improper fitting of stethoscope to ears on auscultatory efficiency. </w:t>
        </w:r>
        <w:r>
          <w:rPr>
            <w:rFonts w:cs="Calibri"/>
            <w:i/>
            <w:iCs/>
          </w:rPr>
          <w:t>Am Heart J</w:t>
        </w:r>
        <w:r>
          <w:rPr>
            <w:rFonts w:cs="Calibri"/>
          </w:rPr>
          <w:t xml:space="preserve"> </w:t>
        </w:r>
        <w:r>
          <w:rPr>
            <w:rFonts w:cs="Calibri"/>
            <w:b/>
            <w:bCs/>
          </w:rPr>
          <w:t>43,</w:t>
        </w:r>
        <w:r>
          <w:rPr>
            <w:rFonts w:cs="Calibri"/>
          </w:rPr>
          <w:t xml:space="preserve"> 713–715 (1952).</w:t>
        </w:r>
      </w:ins>
    </w:p>
    <w:p w:rsidR="00AD1007" w:rsidRDefault="00A047F1" w:rsidP="00AD1007">
      <w:pPr>
        <w:pStyle w:val="Bibliography"/>
        <w:rPr>
          <w:rFonts w:cs="Calibri"/>
        </w:rPr>
        <w:pPrChange w:id="597" w:author="Alexander Pavlosky" w:date="2017-06-20T18:15:00Z">
          <w:pPr/>
        </w:pPrChange>
      </w:pPr>
      <w:r>
        <w:rPr>
          <w:rFonts w:cs="Calibri"/>
        </w:rPr>
        <w:t>17.</w:t>
      </w:r>
      <w:ins w:id="598" w:author="Alexander Pavlosky" w:date="2017-06-20T18:15:00Z">
        <w:r>
          <w:rPr>
            <w:rFonts w:cs="Calibri"/>
          </w:rPr>
          <w:tab/>
          <w:t>G</w:t>
        </w:r>
        <w:r>
          <w:rPr>
            <w:rFonts w:cs="Calibri"/>
          </w:rPr>
          <w:t xml:space="preserve">room, D. The effect of background noise on cardiac auscultation. </w:t>
        </w:r>
        <w:r>
          <w:rPr>
            <w:rFonts w:cs="Calibri"/>
            <w:i/>
            <w:iCs/>
          </w:rPr>
          <w:t>Am Heart J</w:t>
        </w:r>
        <w:r>
          <w:rPr>
            <w:rFonts w:cs="Calibri"/>
          </w:rPr>
          <w:t xml:space="preserve"> </w:t>
        </w:r>
        <w:r>
          <w:rPr>
            <w:rFonts w:cs="Calibri"/>
            <w:b/>
            <w:bCs/>
          </w:rPr>
          <w:t>52,</w:t>
        </w:r>
        <w:r>
          <w:rPr>
            <w:rFonts w:cs="Calibri"/>
          </w:rPr>
          <w:t xml:space="preserve"> 781–790 (1956).</w:t>
        </w:r>
      </w:ins>
    </w:p>
    <w:p w:rsidR="00AD1007" w:rsidRDefault="00A047F1" w:rsidP="00AD1007">
      <w:pPr>
        <w:pStyle w:val="Bibliography"/>
        <w:rPr>
          <w:rFonts w:cs="Calibri"/>
        </w:rPr>
        <w:pPrChange w:id="599" w:author="Alexander Pavlosky" w:date="2017-06-20T18:15:00Z">
          <w:pPr/>
        </w:pPrChange>
      </w:pPr>
      <w:r>
        <w:rPr>
          <w:rFonts w:cs="Calibri"/>
        </w:rPr>
        <w:t>18.</w:t>
      </w:r>
      <w:ins w:id="600" w:author="Alexander Pavlosky" w:date="2017-06-20T18:15:00Z">
        <w:r>
          <w:rPr>
            <w:rFonts w:cs="Calibri"/>
          </w:rPr>
          <w:tab/>
          <w:t xml:space="preserve">Groom, D. &amp; Chapman, W. Anatomic variations of the auditory canal pertaining to the fit of stethoscope earpieces. </w:t>
        </w:r>
        <w:r>
          <w:rPr>
            <w:rFonts w:cs="Calibri"/>
            <w:i/>
            <w:iCs/>
          </w:rPr>
          <w:t>Circulation</w:t>
        </w:r>
        <w:r>
          <w:rPr>
            <w:rFonts w:cs="Calibri"/>
          </w:rPr>
          <w:t xml:space="preserve"> </w:t>
        </w:r>
        <w:r>
          <w:rPr>
            <w:rFonts w:cs="Calibri"/>
            <w:b/>
            <w:bCs/>
          </w:rPr>
          <w:t>19,</w:t>
        </w:r>
        <w:r>
          <w:rPr>
            <w:rFonts w:cs="Calibri"/>
          </w:rPr>
          <w:t xml:space="preserve"> 606–608 (1959).</w:t>
        </w:r>
      </w:ins>
    </w:p>
    <w:p w:rsidR="00AD1007" w:rsidRDefault="00A047F1" w:rsidP="00AD1007">
      <w:pPr>
        <w:pStyle w:val="Bibliography"/>
        <w:rPr>
          <w:rFonts w:cs="Calibri"/>
        </w:rPr>
        <w:pPrChange w:id="601" w:author="Alexander Pavlosky" w:date="2017-06-20T18:15:00Z">
          <w:pPr/>
        </w:pPrChange>
      </w:pPr>
      <w:r>
        <w:rPr>
          <w:rFonts w:cs="Calibri"/>
        </w:rPr>
        <w:t>19.</w:t>
      </w:r>
      <w:ins w:id="602" w:author="Alexander Pavlosky" w:date="2017-06-20T18:15:00Z">
        <w:r>
          <w:rPr>
            <w:rFonts w:cs="Calibri"/>
          </w:rPr>
          <w:tab/>
          <w:t>Mehmoo</w:t>
        </w:r>
        <w:r>
          <w:rPr>
            <w:rFonts w:cs="Calibri"/>
          </w:rPr>
          <w:t xml:space="preserve">d, M., Abu </w:t>
        </w:r>
        <w:proofErr w:type="spellStart"/>
        <w:r>
          <w:rPr>
            <w:rFonts w:cs="Calibri"/>
          </w:rPr>
          <w:t>Grara</w:t>
        </w:r>
        <w:proofErr w:type="spellEnd"/>
        <w:r>
          <w:rPr>
            <w:rFonts w:cs="Calibri"/>
          </w:rPr>
          <w:t xml:space="preserve">, H. L., Stewart, J. S. &amp; </w:t>
        </w:r>
        <w:proofErr w:type="spellStart"/>
        <w:r>
          <w:rPr>
            <w:rFonts w:cs="Calibri"/>
          </w:rPr>
          <w:t>Khasawneh</w:t>
        </w:r>
        <w:proofErr w:type="spellEnd"/>
        <w:r>
          <w:rPr>
            <w:rFonts w:cs="Calibri"/>
          </w:rPr>
          <w:t xml:space="preserve">, F. A. Comparing the auscultatory accuracy of health care professionals using three different brands of stethoscopes on a simulator. </w:t>
        </w:r>
        <w:r>
          <w:rPr>
            <w:rFonts w:cs="Calibri"/>
            <w:i/>
            <w:iCs/>
          </w:rPr>
          <w:t xml:space="preserve">Med. Devices </w:t>
        </w:r>
        <w:proofErr w:type="spellStart"/>
        <w:r>
          <w:rPr>
            <w:rFonts w:cs="Calibri"/>
            <w:i/>
            <w:iCs/>
          </w:rPr>
          <w:t>Evid</w:t>
        </w:r>
        <w:proofErr w:type="spellEnd"/>
        <w:r>
          <w:rPr>
            <w:rFonts w:cs="Calibri"/>
            <w:i/>
            <w:iCs/>
          </w:rPr>
          <w:t>. Res.</w:t>
        </w:r>
        <w:r>
          <w:rPr>
            <w:rFonts w:cs="Calibri"/>
          </w:rPr>
          <w:t xml:space="preserve"> </w:t>
        </w:r>
        <w:r>
          <w:rPr>
            <w:rFonts w:cs="Calibri"/>
            <w:b/>
            <w:bCs/>
          </w:rPr>
          <w:t>7,</w:t>
        </w:r>
        <w:r>
          <w:rPr>
            <w:rFonts w:cs="Calibri"/>
          </w:rPr>
          <w:t xml:space="preserve"> 273–281 (2014).</w:t>
        </w:r>
      </w:ins>
    </w:p>
    <w:p w:rsidR="00AD1007" w:rsidRDefault="00A047F1" w:rsidP="00AD1007">
      <w:pPr>
        <w:pStyle w:val="Bibliography"/>
        <w:rPr>
          <w:ins w:id="603" w:author="Alexander Pavlosky" w:date="2017-06-20T18:15:00Z"/>
          <w:rFonts w:cs="Calibri"/>
        </w:rPr>
        <w:pPrChange w:id="604" w:author="Alexander Pavlosky" w:date="2017-06-20T18:15:00Z">
          <w:pPr/>
        </w:pPrChange>
      </w:pPr>
      <w:ins w:id="605" w:author="Alexander Pavlosky" w:date="2017-06-20T18:15:00Z">
        <w:r>
          <w:rPr>
            <w:rFonts w:cs="Calibri"/>
          </w:rPr>
          <w:t>20.</w:t>
        </w:r>
        <w:r>
          <w:rPr>
            <w:rFonts w:cs="Calibri"/>
          </w:rPr>
          <w:tab/>
          <w:t xml:space="preserve">Jones, R. </w:t>
        </w:r>
        <w:r>
          <w:rPr>
            <w:rFonts w:cs="Calibri"/>
            <w:i/>
            <w:iCs/>
          </w:rPr>
          <w:t>et al.</w:t>
        </w:r>
        <w:r>
          <w:rPr>
            <w:rFonts w:cs="Calibri"/>
          </w:rPr>
          <w:t xml:space="preserve"> RepRap </w:t>
        </w:r>
        <w:r>
          <w:rPr>
            <w:rFonts w:cs="Calibri"/>
          </w:rPr>
          <w:t xml:space="preserve">the replicating rapid </w:t>
        </w:r>
        <w:proofErr w:type="spellStart"/>
        <w:r>
          <w:rPr>
            <w:rFonts w:cs="Calibri"/>
          </w:rPr>
          <w:t>prototyper</w:t>
        </w:r>
        <w:proofErr w:type="spellEnd"/>
        <w:r>
          <w:rPr>
            <w:rFonts w:cs="Calibri"/>
          </w:rPr>
          <w:t xml:space="preserve">. </w:t>
        </w:r>
        <w:proofErr w:type="spellStart"/>
        <w:r>
          <w:rPr>
            <w:rFonts w:cs="Calibri"/>
            <w:i/>
            <w:iCs/>
          </w:rPr>
          <w:t>Robotica</w:t>
        </w:r>
        <w:proofErr w:type="spellEnd"/>
        <w:r>
          <w:rPr>
            <w:rFonts w:cs="Calibri"/>
          </w:rPr>
          <w:t xml:space="preserve"> </w:t>
        </w:r>
        <w:r>
          <w:rPr>
            <w:rFonts w:cs="Calibri"/>
            <w:b/>
            <w:bCs/>
          </w:rPr>
          <w:t>29,</w:t>
        </w:r>
        <w:r>
          <w:rPr>
            <w:rFonts w:cs="Calibri"/>
          </w:rPr>
          <w:t xml:space="preserve"> 177–191</w:t>
        </w:r>
      </w:ins>
    </w:p>
    <w:p w:rsidR="00AD1007" w:rsidRDefault="00AD1007">
      <w:pPr>
        <w:pStyle w:val="Bibliography"/>
        <w:rPr>
          <w:ins w:id="606" w:author="Alexander Pavlosky" w:date="2017-06-19T10:14:00Z"/>
          <w:rFonts w:cs="Calibri"/>
        </w:rPr>
      </w:pPr>
    </w:p>
    <w:p w:rsidR="00AD1007" w:rsidRDefault="00AD1007">
      <w:pPr>
        <w:pStyle w:val="Standard"/>
      </w:pPr>
    </w:p>
    <w:sectPr w:rsidR="00AD1007">
      <w:footerReference w:type="default" r:id="rId6"/>
      <w:pgSz w:w="12240" w:h="15840"/>
      <w:pgMar w:top="1440" w:right="1440" w:bottom="1440" w:left="1440" w:header="0" w:footer="720" w:gutter="0"/>
      <w:lnNumType w:countBy="1" w:distance="180" w:restart="continuous"/>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7F1" w:rsidRDefault="00A047F1">
      <w:r>
        <w:separator/>
      </w:r>
    </w:p>
  </w:endnote>
  <w:endnote w:type="continuationSeparator" w:id="0">
    <w:p w:rsidR="00A047F1" w:rsidRDefault="00A0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007" w:rsidRDefault="00A047F1">
    <w:pPr>
      <w:pStyle w:val="Footer"/>
      <w:jc w:val="center"/>
    </w:pPr>
    <w:r>
      <w:fldChar w:fldCharType="begin"/>
    </w:r>
    <w:r>
      <w:instrText>PAGE</w:instrText>
    </w:r>
    <w:r>
      <w:fldChar w:fldCharType="separate"/>
    </w:r>
    <w:r w:rsidR="00783254">
      <w:rPr>
        <w:noProof/>
      </w:rPr>
      <w:t>15</w:t>
    </w:r>
    <w:r>
      <w:fldChar w:fldCharType="end"/>
    </w:r>
  </w:p>
  <w:p w:rsidR="00AD1007" w:rsidRDefault="00AD1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7F1" w:rsidRDefault="00A047F1">
      <w:r>
        <w:separator/>
      </w:r>
    </w:p>
  </w:footnote>
  <w:footnote w:type="continuationSeparator" w:id="0">
    <w:p w:rsidR="00A047F1" w:rsidRDefault="00A047F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ee">
    <w15:presenceInfo w15:providerId="None" w15:userId="Ren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007"/>
    <w:rsid w:val="00783254"/>
    <w:rsid w:val="00A047F1"/>
    <w:rsid w:val="00AD1007"/>
    <w:rsid w:val="00C07B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067D75-C3B5-4140-803C-12F63879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Normal"/>
    <w:next w:val="Normal"/>
    <w:link w:val="Heading3Char"/>
    <w:uiPriority w:val="9"/>
    <w:semiHidden/>
    <w:unhideWhenUsed/>
    <w:qFormat/>
    <w:rsid w:val="00351FA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lang w:val="en-CA"/>
    </w:rPr>
  </w:style>
  <w:style w:type="character" w:customStyle="1" w:styleId="FooterChar">
    <w:name w:val="Footer Char"/>
    <w:basedOn w:val="DefaultParagraphFont"/>
    <w:qFormat/>
    <w:rPr>
      <w:lang w:val="en-CA"/>
    </w:rPr>
  </w:style>
  <w:style w:type="character" w:customStyle="1" w:styleId="Internetlink">
    <w:name w:val="Internet link"/>
    <w:qFormat/>
    <w:rPr>
      <w:color w:val="000080"/>
      <w:u w:val="single"/>
    </w:rPr>
  </w:style>
  <w:style w:type="character" w:customStyle="1" w:styleId="CommentTextChar">
    <w:name w:val="Comment Text Char"/>
    <w:basedOn w:val="DefaultParagraphFont"/>
    <w:qFormat/>
    <w:rPr>
      <w:sz w:val="20"/>
      <w:szCs w:val="20"/>
    </w:rPr>
  </w:style>
  <w:style w:type="character" w:styleId="CommentReference">
    <w:name w:val="annotation reference"/>
    <w:basedOn w:val="DefaultParagraphFont"/>
    <w:qFormat/>
    <w:rPr>
      <w:sz w:val="16"/>
      <w:szCs w:val="16"/>
    </w:rPr>
  </w:style>
  <w:style w:type="character" w:customStyle="1" w:styleId="BalloonTextChar">
    <w:name w:val="Balloon Text Char"/>
    <w:basedOn w:val="DefaultParagraphFont"/>
    <w:qFormat/>
    <w:rPr>
      <w:rFonts w:ascii="Segoe UI" w:hAnsi="Segoe UI" w:cs="Segoe UI"/>
      <w:sz w:val="18"/>
      <w:szCs w:val="18"/>
    </w:rPr>
  </w:style>
  <w:style w:type="character" w:styleId="LineNumber">
    <w:name w:val="line number"/>
    <w:basedOn w:val="DefaultParagraphFont"/>
    <w:qFormat/>
  </w:style>
  <w:style w:type="character" w:customStyle="1" w:styleId="InternetLink0">
    <w:name w:val="Internet Link"/>
    <w:basedOn w:val="DefaultParagraphFont"/>
    <w:rPr>
      <w:color w:val="0563C1"/>
      <w:u w:val="single"/>
    </w:rPr>
  </w:style>
  <w:style w:type="character" w:customStyle="1" w:styleId="Heading3Char">
    <w:name w:val="Heading 3 Char"/>
    <w:basedOn w:val="DefaultParagraphFont"/>
    <w:link w:val="Heading3"/>
    <w:uiPriority w:val="9"/>
    <w:semiHidden/>
    <w:qFormat/>
    <w:rsid w:val="00351FA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51FA1"/>
    <w:rPr>
      <w:i/>
      <w:iCs/>
    </w:rPr>
  </w:style>
  <w:style w:type="character" w:customStyle="1" w:styleId="LineNumbering">
    <w:name w:val="Line Numbering"/>
  </w:style>
  <w:style w:type="paragraph" w:customStyle="1" w:styleId="Heading">
    <w:name w:val="Heading"/>
    <w:basedOn w:val="Normal"/>
    <w:next w:val="BodyText"/>
    <w:qFormat/>
    <w:pPr>
      <w:keepNext/>
      <w:widowControl w:val="0"/>
      <w:spacing w:before="240" w:after="120"/>
    </w:pPr>
    <w:rPr>
      <w:rFonts w:ascii="Liberation Sans" w:eastAsia="Lucida Sans Unicode" w:hAnsi="Liberation Sans" w:cs="FreeSans"/>
      <w:sz w:val="28"/>
      <w:szCs w:val="28"/>
    </w:rPr>
  </w:style>
  <w:style w:type="paragraph" w:styleId="BodyText">
    <w:name w:val="Body Text"/>
    <w:basedOn w:val="Normal"/>
    <w:pPr>
      <w:spacing w:after="140" w:line="288" w:lineRule="auto"/>
    </w:pPr>
  </w:style>
  <w:style w:type="paragraph" w:styleId="List">
    <w:name w:val="List"/>
    <w:basedOn w:val="Normal"/>
    <w:pPr>
      <w:widowControl w:val="0"/>
    </w:pPr>
    <w:rPr>
      <w:rFonts w:cs="FreeSans"/>
      <w:sz w:val="24"/>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sz w:val="24"/>
    </w:rPr>
  </w:style>
  <w:style w:type="paragraph" w:customStyle="1" w:styleId="Standard">
    <w:name w:val="Standard"/>
    <w:qFormat/>
    <w:pPr>
      <w:suppressAutoHyphens/>
      <w:spacing w:after="200" w:line="276" w:lineRule="auto"/>
    </w:pPr>
    <w:rPr>
      <w:color w:val="00000A"/>
      <w:sz w:val="22"/>
      <w:lang w:val="en-CA"/>
    </w:rPr>
  </w:style>
  <w:style w:type="paragraph" w:customStyle="1" w:styleId="Textbody">
    <w:name w:val="Text body"/>
    <w:basedOn w:val="Standard"/>
    <w:qFormat/>
    <w:pPr>
      <w:spacing w:after="140" w:line="288" w:lineRule="auto"/>
    </w:pPr>
  </w:style>
  <w:style w:type="paragraph" w:styleId="Bibliography">
    <w:name w:val="Bibliography"/>
    <w:basedOn w:val="Standard"/>
    <w:next w:val="Standard"/>
    <w:qFormat/>
    <w:pPr>
      <w:tabs>
        <w:tab w:val="left" w:pos="528"/>
      </w:tabs>
      <w:spacing w:after="0" w:line="480" w:lineRule="auto"/>
      <w:ind w:left="264" w:hanging="264"/>
    </w:p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Title">
    <w:name w:val="Title"/>
    <w:basedOn w:val="Heading"/>
    <w:qFormat/>
  </w:style>
  <w:style w:type="paragraph" w:customStyle="1" w:styleId="TableContents">
    <w:name w:val="Table Contents"/>
    <w:basedOn w:val="Standard"/>
    <w:qFormat/>
  </w:style>
  <w:style w:type="paragraph" w:styleId="CommentText">
    <w:name w:val="annotation text"/>
    <w:basedOn w:val="Normal"/>
    <w:qFormat/>
    <w:rPr>
      <w:sz w:val="20"/>
      <w:szCs w:val="20"/>
    </w:rPr>
  </w:style>
  <w:style w:type="paragraph" w:styleId="BalloonText">
    <w:name w:val="Balloon Text"/>
    <w:basedOn w:val="Normal"/>
    <w:qFormat/>
    <w:rPr>
      <w:rFonts w:ascii="Segoe UI" w:hAnsi="Segoe UI" w:cs="Segoe UI"/>
      <w:sz w:val="18"/>
      <w:szCs w:val="18"/>
    </w:rPr>
  </w:style>
  <w:style w:type="paragraph" w:styleId="NormalWeb">
    <w:name w:val="Normal (Web)"/>
    <w:basedOn w:val="Normal"/>
    <w:uiPriority w:val="99"/>
    <w:semiHidden/>
    <w:unhideWhenUsed/>
    <w:qFormat/>
    <w:rsid w:val="000B2AEF"/>
    <w:pPr>
      <w:suppressAutoHyphens w:val="0"/>
      <w:spacing w:beforeAutospacing="1" w:afterAutospacing="1"/>
      <w:textAlignment w:val="auto"/>
    </w:pPr>
    <w:rPr>
      <w:rFonts w:ascii="Times New Roman" w:eastAsia="Times New Roman" w:hAnsi="Times New Roman" w:cs="Times New Roman"/>
      <w:sz w:val="24"/>
      <w:szCs w:val="24"/>
    </w:rPr>
  </w:style>
  <w:style w:type="numbering" w:customStyle="1" w:styleId="NoList1">
    <w:name w:val="No List_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2871</TotalTime>
  <Pages>1</Pages>
  <Words>3362</Words>
  <Characters>19167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dc:description/>
  <cp:lastModifiedBy>Renee</cp:lastModifiedBy>
  <cp:revision>34</cp:revision>
  <dcterms:created xsi:type="dcterms:W3CDTF">2017-06-14T18:17:00Z</dcterms:created>
  <dcterms:modified xsi:type="dcterms:W3CDTF">2018-01-29T19:46:00Z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zotero-version="5.0.34"&gt;&lt;session id="7Ld46I0b"/&gt;&lt;style id="http://www.zotero.org/styles/nature" hasBibliography="1" bibliographyStyleHasBeenSet="1"/&gt;&lt;prefs&gt;&lt;pref name="fieldType" value="Bookmark"/&gt;&lt;pref name="automaticJournalAbbrevi</vt:lpwstr>
  </property>
  <property fmtid="{D5CDD505-2E9C-101B-9397-08002B2CF9AE}" pid="9" name="ZOTERO_PREF_2">
    <vt:lpwstr>ations" value="true"/&gt;&lt;pref name="noteType" value="0"/&gt;&lt;/prefs&gt;&lt;/data&gt;</vt:lpwstr>
  </property>
  <property fmtid="{D5CDD505-2E9C-101B-9397-08002B2CF9AE}" pid="10" name="ZOTERO_BREF_LKKwJjIskWSE_1">
    <vt:lpwstr>ZOTERO_CITATION {"citationID":"1g7i9vp2jn","properties":{"formattedCitation":"{\\rtf \\super 1\\nosupersub{}}","plainCitation":"1"},"citationItems":[{"id":923,"uris":["http://zotero.org/groups/233690/items/9Z8PZCZV"],"uri":["http://zotero.org/groups/23369</vt:lpwstr>
  </property>
  <property fmtid="{D5CDD505-2E9C-101B-9397-08002B2CF9AE}" pid="11" name="ZOTERO_BREF_LKKwJjIskWSE_2">
    <vt:lpwstr>0/items/9Z8PZCZV"],"itemData":{"id":923,"type":"article-journal","title":"De l’auscultation médiate ou traité du diagnos-tic de maladies des poumons et du coeur, fondé principalement surce nouveau moyen d’exploration","container-title":"Brosson et Chaude,</vt:lpwstr>
  </property>
  <property fmtid="{D5CDD505-2E9C-101B-9397-08002B2CF9AE}" pid="12" name="ZOTERO_BREF_LKKwJjIskWSE_3">
    <vt:lpwstr> Paris","author":[{"family":"Laennec","given":"R.T.H."}],"issued":{"date-parts":[["1819"]]}}}],"schema":"https://github.com/citation-style-language/schema/raw/master/csl-citation.json"}</vt:lpwstr>
  </property>
  <property fmtid="{D5CDD505-2E9C-101B-9397-08002B2CF9AE}" pid="13" name="ZOTERO_BREF_UBQ00nkVIfuH_1">
    <vt:lpwstr>ZOTERO_CITATION {"citationID":"ols5ria8g","properties":{"formattedCitation":"{\\rtf \\super 2\\nosupersub{}}","plainCitation":"2"},"citationItems":[{"id":826,"uris":["http://zotero.org/groups/233690/items/DZB4MTXD"],"uri":["http://zotero.org/groups/233690</vt:lpwstr>
  </property>
  <property fmtid="{D5CDD505-2E9C-101B-9397-08002B2CF9AE}" pid="14" name="ZOTERO_BREF_UBQ00nkVIfuH_2">
    <vt:lpwstr>/items/DZB4MTXD"],"itemData":{"id":826,"type":"article-journal","title":"An acoustical study of the stethoscope.","container-title":"Arch Intern Med","page":"328-339","issue":"65","author":[{"family":"Johnston","given":"F.D."},{"family":"Kline","given":"E</vt:lpwstr>
  </property>
  <property fmtid="{D5CDD505-2E9C-101B-9397-08002B2CF9AE}" pid="15" name="ZOTERO_BREF_UBQ00nkVIfuH_3">
    <vt:lpwstr>.M."}],"issued":{"date-parts":[["1940"]]}}}],"schema":"https://github.com/citation-style-language/schema/raw/master/csl-citation.json"}</vt:lpwstr>
  </property>
  <property fmtid="{D5CDD505-2E9C-101B-9397-08002B2CF9AE}" pid="16" name="ZOTERO_BREF_SmIZRLy2nY91_1">
    <vt:lpwstr>ZOTERO_CITATION {"citationID":"1g6o7dnuei","properties":{"formattedCitation":"{\\rtf \\super 3,4\\nosupersub{}}","plainCitation":"3,4"},"citationItems":[{"id":816,"uris":["http://zotero.org/groups/233690/items/7HH6TDI8"],"uri":["http://zotero.org/groups/2</vt:lpwstr>
  </property>
  <property fmtid="{D5CDD505-2E9C-101B-9397-08002B2CF9AE}" pid="17" name="ZOTERO_BREF_SmIZRLy2nY91_2">
    <vt:lpwstr>33690/items/7HH6TDI8"],"itemData":{"id":816,"type":"article-journal","title":"Comparison of the acoustic properties of six popular stethoscopes","container-title":"J Acoust Soc AM","page":"2224-2228","issue":"91","author":[{"family":"Abella","given":"M."}</vt:lpwstr>
  </property>
  <property fmtid="{D5CDD505-2E9C-101B-9397-08002B2CF9AE}" pid="18" name="ZOTERO_BREF_SmIZRLy2nY91_3">
    <vt:lpwstr>,{"family":"Formolo","given":"J."},{"family":"Penney","given":"DG"}],"issued":{"date-parts":[["1992"]]}}},{"id":846,"uris":["http://zotero.org/groups/233690/items/XZZ8X9EW"],"uri":["http://zotero.org/groups/233690/items/XZZ8X9EW"],"itemData":{"id":846,"ty</vt:lpwstr>
  </property>
  <property fmtid="{D5CDD505-2E9C-101B-9397-08002B2CF9AE}" pid="19" name="ZOTERO_BREF_SmIZRLy2nY91_4">
    <vt:lpwstr>pe":"article-journal","title":"Acoustical performance of the stethoscope: a comparative analysis.","container-title":"Am Heart J","page":"269-275","volume":"104","author":[{"family":"Kindig","given":"JR"},{"family":"Beeson","given":"TP"},{"family":"Campbe</vt:lpwstr>
  </property>
  <property fmtid="{D5CDD505-2E9C-101B-9397-08002B2CF9AE}" pid="20" name="ZOTERO_BREF_SmIZRLy2nY91_5">
    <vt:lpwstr>ll","given":"RW"},{"family":"Andries","given":"F"},{"family":"Tavel","given":"ME"}],"issued":{"date-parts":[["1982"]]}}}],"schema":"https://github.com/citation-style-language/schema/raw/master/csl-citation.json"}</vt:lpwstr>
  </property>
  <property fmtid="{D5CDD505-2E9C-101B-9397-08002B2CF9AE}" pid="21" name="ZOTERO_BREF_tjCmT2fJbOoP_1">
    <vt:lpwstr>ZOTERO_CITATION {"citationID":"14l5q494ut","properties":{"formattedCitation":"{\\rtf \\super 2,5\\uc0\\u8211{}9\\nosupersub{}}","plainCitation":"2,5–9"},"citationItems":[{"id":821,"uris":["http://zotero.org/groups/233690/items/BHDIXI5F"],"uri":["http://zo</vt:lpwstr>
  </property>
  <property fmtid="{D5CDD505-2E9C-101B-9397-08002B2CF9AE}" pid="22" name="ZOTERO_BREF_tjCmT2fJbOoP_2">
    <vt:lpwstr>tero.org/groups/233690/items/BHDIXI5F"],"itemData":{"id":821,"type":"article-journal","title":"Stethoscope acoustics. I. The doctor and his stethoscope.","container-title":"Circulation","page":"889-898","volume":"34","author":[{"family":"Ertel","given":"P</vt:lpwstr>
  </property>
  <property fmtid="{D5CDD505-2E9C-101B-9397-08002B2CF9AE}" pid="23" name="ZOTERO_BREF_tjCmT2fJbOoP_3">
    <vt:lpwstr>Y"},{"family":"Lawrence","given":"M"},{"family":"Brown","given":"RK"},{"family":"Stern AM","given":""}],"issued":{"date-parts":[["1966"]]}}},{"id":844,"uris":["http://zotero.org/groups/233690/items/TVDQDV2K"],"uri":["http://zotero.org/groups/233690/items/</vt:lpwstr>
  </property>
  <property fmtid="{D5CDD505-2E9C-101B-9397-08002B2CF9AE}" pid="24" name="ZOTERO_BREF_tjCmT2fJbOoP_4">
    <vt:lpwstr>TVDQDV2K"],"itemData":{"id":844,"type":"article-journal","title":"Stethoscope acoustics. II. Transmission and filtration patterns.","container-title":"Circulation","page":"899-909","volume":"34","author":[{"family":"Ertel","given":"PY"},{"family":"Lawrenc</vt:lpwstr>
  </property>
  <property fmtid="{D5CDD505-2E9C-101B-9397-08002B2CF9AE}" pid="25" name="ZOTERO_BREF_tjCmT2fJbOoP_5">
    <vt:lpwstr>e","given":"M"},{"family":"Brown","given":"RK"},{"family":"Stern AM","given":""}],"issued":{"date-parts":[["1966"]]}}},{"id":855,"uris":["http://zotero.org/users/3172790/items/G76UHV9X"],"uri":["http://zotero.org/users/3172790/items/G76UHV9X"],"itemData":</vt:lpwstr>
  </property>
  <property fmtid="{D5CDD505-2E9C-101B-9397-08002B2CF9AE}" pid="26" name="ZOTERO_BREF_tjCmT2fJbOoP_6">
    <vt:lpwstr>{"id":855,"type":"article-journal","title":"How to test stethoscopes.","container-title":"Med Res Eng","page":"7-17","volume":"8","author":[{"family":"Ertel","given":"PY"},{"family":"Lawrence","given":"M"},{"family":"Song","given":"W"}],"issued":{"date-pa</vt:lpwstr>
  </property>
  <property fmtid="{D5CDD505-2E9C-101B-9397-08002B2CF9AE}" pid="27" name="ZOTERO_BREF_tjCmT2fJbOoP_7">
    <vt:lpwstr>rts":[["1969"]]}}},{"id":815,"uris":["http://zotero.org/groups/233690/items/657MKMUX"],"uri":["http://zotero.org/groups/233690/items/657MKMUX"],"itemData":{"id":815,"type":"article-journal","title":"Methods and results in characterizing electronic stethos</vt:lpwstr>
  </property>
  <property fmtid="{D5CDD505-2E9C-101B-9397-08002B2CF9AE}" pid="28" name="ZOTERO_BREF_tjCmT2fJbOoP_8">
    <vt:lpwstr>copes.","container-title":"Computers in Cardiology","page":"653-656","author":[{"family":"Watrous","given":"RL"},{"family":"Grove","given":"DM"},{"family":"Bowen","given":"DL"}],"issued":{"date-parts":[["2002"]]}}},{"id":825,"uris":["http://zotero.org/gro</vt:lpwstr>
  </property>
  <property fmtid="{D5CDD505-2E9C-101B-9397-08002B2CF9AE}" pid="29" name="ZOTERO_BREF_tjCmT2fJbOoP_9">
    <vt:lpwstr>ups/233690/items/CKD4RWW7"],"uri":["http://zotero.org/groups/233690/items/CKD4RWW7"],"itemData":{"id":825,"type":"article-journal","title":"A practical method for evaluating stethoscopes.","container-title":"Biomed Instrum Technol","page":"97-102","volume</vt:lpwstr>
  </property>
  <property fmtid="{D5CDD505-2E9C-101B-9397-08002B2CF9AE}" pid="30" name="ZOTERO_BREF_tjCmT2fJbOoP_10">
    <vt:lpwstr>":"26","author":[{"family":"Gavish","given":"B"},{"family":"Heller","given":"O"}],"issued":{"date-parts":[["1992"]]}}},{"id":826,"uris":["http://zotero.org/groups/233690/items/DZB4MTXD"],"uri":["http://zotero.org/groups/233690/items/DZB4MTXD"],"itemData":</vt:lpwstr>
  </property>
  <property fmtid="{D5CDD505-2E9C-101B-9397-08002B2CF9AE}" pid="31" name="ZOTERO_BREF_tjCmT2fJbOoP_11">
    <vt:lpwstr>{"id":826,"type":"article-journal","title":"An acoustical study of the stethoscope.","container-title":"Arch Intern Med","page":"328-339","issue":"65","author":[{"family":"Johnston","given":"F.D."},{"family":"Kline","given":"E.M."}],"issued":{"date-parts"</vt:lpwstr>
  </property>
  <property fmtid="{D5CDD505-2E9C-101B-9397-08002B2CF9AE}" pid="32" name="ZOTERO_BREF_tjCmT2fJbOoP_12">
    <vt:lpwstr>:[["1940"]]}}}],"schema":"https://github.com/citation-style-language/schema/raw/master/csl-citation.json"}</vt:lpwstr>
  </property>
  <property fmtid="{D5CDD505-2E9C-101B-9397-08002B2CF9AE}" pid="33" name="ZOTERO_BREF_X2BRxKz0YCvM_1">
    <vt:lpwstr>ZOTERO_CITATION {"citationID":"2cqeea3elf","properties":{"formattedCitation":"{\\rtf \\super 8,10,11\\nosupersub{}}","plainCitation":"8,10,11"},"citationItems":[{"id":815,"uris":["http://zotero.org/groups/233690/items/657MKMUX"],"uri":["http://zotero.org/</vt:lpwstr>
  </property>
  <property fmtid="{D5CDD505-2E9C-101B-9397-08002B2CF9AE}" pid="34" name="ZOTERO_BREF_X2BRxKz0YCvM_2">
    <vt:lpwstr>groups/233690/items/657MKMUX"],"itemData":{"id":815,"type":"article-journal","title":"Methods and results in characterizing electronic stethoscopes.","container-title":"Computers in Cardiology","page":"653-656","author":[{"family":"Watrous","given":"RL"},</vt:lpwstr>
  </property>
  <property fmtid="{D5CDD505-2E9C-101B-9397-08002B2CF9AE}" pid="35" name="ZOTERO_BREF_X2BRxKz0YCvM_3">
    <vt:lpwstr>{"family":"Grove","given":"DM"},{"family":"Bowen","given":"DL"}],"issued":{"date-parts":[["2002"]]}}},{"id":832,"uris":["http://zotero.org/groups/233690/items/MTZH5R7Q"],"uri":["http://zotero.org/groups/233690/items/MTZH5R7Q"],"itemData":{"id":832,"type":</vt:lpwstr>
  </property>
  <property fmtid="{D5CDD505-2E9C-101B-9397-08002B2CF9AE}" pid="36" name="ZOTERO_BREF_X2BRxKz0YCvM_4">
    <vt:lpwstr>"article-journal","title":"Modeling sound transmission through the pulmonary system and chest with application to diagnosis of a collapsed lung.","container-title":"J Acoust Soc Am","page":"1931-1946","volume":"111","author":[{"family":"Royston","given":"</vt:lpwstr>
  </property>
  <property fmtid="{D5CDD505-2E9C-101B-9397-08002B2CF9AE}" pid="37" name="ZOTERO_BREF_X2BRxKz0YCvM_5">
    <vt:lpwstr>TJ"},{"family":"Zhang","given":"X"},{"family":"Mansy","given":"HA"},{"family":"Sandler","given":"RH"}]}},{"id":818,"uris":["http://zotero.org/groups/233690/items/8XETI2RQ"],"uri":["http://zotero.org/groups/233690/items/8XETI2RQ"],"itemData":{"id":818,"typ</vt:lpwstr>
  </property>
  <property fmtid="{D5CDD505-2E9C-101B-9397-08002B2CF9AE}" pid="38" name="ZOTERO_BREF_X2BRxKz0YCvM_6">
    <vt:lpwstr>e":"article-journal","title":"Accelerometer type cardiac transducer for detection of low-level heart sounds.","container-title":"IEEE Trans Biomed Eng","page":"21-28","volume":"40","author":[{"family":"Padmanabhan","given":"V"},{"family":"Semmlow","given"</vt:lpwstr>
  </property>
  <property fmtid="{D5CDD505-2E9C-101B-9397-08002B2CF9AE}" pid="39" name="ZOTERO_BREF_X2BRxKz0YCvM_7">
    <vt:lpwstr>:"JL"},{"family":"Welkowitz","given":"W"}],"issued":{"date-parts":[["1993"]]}}}],"schema":"https://github.com/citation-style-language/schema/raw/master/csl-citation.json"}</vt:lpwstr>
  </property>
  <property fmtid="{D5CDD505-2E9C-101B-9397-08002B2CF9AE}" pid="40" name="ZOTERO_BREF_eqqYjDXaeNN0_1">
    <vt:lpwstr>ZOTERO_CITATION {"citationID":"2maar04pnc","properties":{"formattedCitation":"{\\rtf \\super 8\\nosupersub{}}","plainCitation":"8"},"citationItems":[{"id":815,"uris":["http://zotero.org/groups/233690/items/657MKMUX"],"uri":["http://zotero.org/groups/23369</vt:lpwstr>
  </property>
  <property fmtid="{D5CDD505-2E9C-101B-9397-08002B2CF9AE}" pid="41" name="ZOTERO_BREF_eqqYjDXaeNN0_2">
    <vt:lpwstr>0/items/657MKMUX"],"itemData":{"id":815,"type":"article-journal","title":"Methods and results in characterizing electronic stethoscopes.","container-title":"Computers in Cardiology","page":"653-656","author":[{"family":"Watrous","given":"RL"},{"family":"G</vt:lpwstr>
  </property>
  <property fmtid="{D5CDD505-2E9C-101B-9397-08002B2CF9AE}" pid="42" name="ZOTERO_BREF_eqqYjDXaeNN0_3">
    <vt:lpwstr>rove","given":"DM"},{"family":"Bowen","given":"DL"}],"issued":{"date-parts":[["2002"]]}}}],"schema":"https://github.com/citation-style-language/schema/raw/master/csl-citation.json"}</vt:lpwstr>
  </property>
  <property fmtid="{D5CDD505-2E9C-101B-9397-08002B2CF9AE}" pid="43" name="ZOTERO_BREF_RoxG0rljLa2e_1">
    <vt:lpwstr>ZOTERO_CITATION {"citationID":"1fua2fl4n8","properties":{"formattedCitation":"{\\rtf \\super 12\\nosupersub{}}","plainCitation":"12"},"citationItems":[{"id":475,"uris":["http://zotero.org/groups/233690/items/ZR6P963A"],"uri":["http://zotero.org/groups/233</vt:lpwstr>
  </property>
  <property fmtid="{D5CDD505-2E9C-101B-9397-08002B2CF9AE}" pid="44" name="ZOTERO_BREF_RoxG0rljLa2e_2">
    <vt:lpwstr>690/items/ZR6P963A"],"itemData":{"id":475,"type":"article-journal","title":"Respiratory sounds. Advances beyond the stethoscope","container-title":"American Journal of Respiratory and Critical Care Medicine","page":"974-987","volume":"156","issue":"3 Pt 1</vt:lpwstr>
  </property>
  <property fmtid="{D5CDD505-2E9C-101B-9397-08002B2CF9AE}" pid="45" name="ZOTERO_BREF_RoxG0rljLa2e_3">
    <vt:lpwstr>","source":"PubMed","DOI":"10.1164/ajrccm.156.3.9701115","ISSN":"1073-449X","note":"PMID: 9310022","journalAbbreviation":"Am. J. Respir. Crit. Care Med.","language":"eng","author":[{"family":"Pasterkamp","given":"H."},{"family":"Kraman","given":"S. S."},{</vt:lpwstr>
  </property>
  <property fmtid="{D5CDD505-2E9C-101B-9397-08002B2CF9AE}" pid="46" name="ZOTERO_BREF_RoxG0rljLa2e_4">
    <vt:lpwstr>"family":"Wodicka","given":"G. R."}],"issued":{"date-parts":[["1997",9]]},"PMID":"9310022"}}],"schema":"https://github.com/citation-style-language/schema/raw/master/csl-citation.json"}</vt:lpwstr>
  </property>
  <property fmtid="{D5CDD505-2E9C-101B-9397-08002B2CF9AE}" pid="47" name="ZOTERO_BREF_jZvQY9oSEFwa_1">
    <vt:lpwstr>ZOTERO_CITATION {"citationID":"1151o1ql9h","properties":{"formattedCitation":"{\\rtf \\super 3\\nosupersub{}}","plainCitation":"3"},"citationItems":[{"id":816,"uris":["http://zotero.org/groups/233690/items/7HH6TDI8"],"uri":["http://zotero.org/groups/23369</vt:lpwstr>
  </property>
  <property fmtid="{D5CDD505-2E9C-101B-9397-08002B2CF9AE}" pid="48" name="ZOTERO_BREF_jZvQY9oSEFwa_2">
    <vt:lpwstr>0/items/7HH6TDI8"],"itemData":{"id":816,"type":"article-journal","title":"Comparison of the acoustic properties of six popular stethoscopes","container-title":"J Acoust Soc AM","page":"2224-2228","issue":"91","author":[{"family":"Abella","given":"M."},{"f</vt:lpwstr>
  </property>
  <property fmtid="{D5CDD505-2E9C-101B-9397-08002B2CF9AE}" pid="49" name="ZOTERO_BREF_jZvQY9oSEFwa_3">
    <vt:lpwstr>amily":"Formolo","given":"J."},{"family":"Penney","given":"DG"}],"issued":{"date-parts":[["1992"]]}}}],"schema":"https://github.com/citation-style-language/schema/raw/master/csl-citation.json"}</vt:lpwstr>
  </property>
  <property fmtid="{D5CDD505-2E9C-101B-9397-08002B2CF9AE}" pid="50" name="ZOTERO_BREF_aE8G0rvnr0J8_1">
    <vt:lpwstr>ZOTERO_CITATION {"citationID":"1q04pfir54","properties":{"formattedCitation":"{\\rtf \\super 7,13\\nosupersub{}}","plainCitation":"7,13"},"citationItems":[{"id":855,"uris":["http://zotero.org/users/3172790/items/G76UHV9X"],"uri":["http://zotero.org/users/</vt:lpwstr>
  </property>
  <property fmtid="{D5CDD505-2E9C-101B-9397-08002B2CF9AE}" pid="51" name="ZOTERO_BREF_aE8G0rvnr0J8_2">
    <vt:lpwstr>3172790/items/G76UHV9X"],"itemData":{"id":855,"type":"article-journal","title":"How to test stethoscopes.","container-title":"Med Res Eng","page":"7-17","volume":"8","author":[{"family":"Ertel","given":"PY"},{"family":"Lawrence","given":"M"},{"family":"So</vt:lpwstr>
  </property>
  <property fmtid="{D5CDD505-2E9C-101B-9397-08002B2CF9AE}" pid="52" name="ZOTERO_BREF_aE8G0rvnr0J8_3">
    <vt:lpwstr>ng","given":"W"}],"issued":{"date-parts":[["1969"]]}}},{"id":822,"uris":["http://zotero.org/groups/233690/items/C6FZATSM"],"uri":["http://zotero.org/groups/233690/items/C6FZATSM"],"itemData":{"id":822,"type":"article-journal","title":"Stethoscope acoustic</vt:lpwstr>
  </property>
  <property fmtid="{D5CDD505-2E9C-101B-9397-08002B2CF9AE}" pid="53" name="ZOTERO_BREF_aE8G0rvnr0J8_4">
    <vt:lpwstr>s and the engineer: Concepts and problems","container-title":"J. Audio Eng. Soc","page":"182-186","volume":"19","author":[{"family":"Ertel","given":"PY"},{"family":"Lawrence","given":"M"},{"family":"Song","given":"W"}],"issued":{"date-parts":[["1971"]]}}}</vt:lpwstr>
  </property>
  <property fmtid="{D5CDD505-2E9C-101B-9397-08002B2CF9AE}" pid="54" name="ZOTERO_BREF_aE8G0rvnr0J8_5">
    <vt:lpwstr>],"schema":"https://github.com/citation-style-language/schema/raw/master/csl-citation.json"}</vt:lpwstr>
  </property>
  <property fmtid="{D5CDD505-2E9C-101B-9397-08002B2CF9AE}" pid="55" name="ZOTERO_BREF_3CvblzfLxFli_1">
    <vt:lpwstr>ZOTERO_CITATION {"citationID":"1qel98tn00","properties":{"formattedCitation":"{\\rtf \\super 14\\nosupersub{}}","plainCitation":"14"},"citationItems":[{"id":813,"uris":["http://zotero.org/groups/233690/items/4HC4MKRF"],"uri":["http://zotero.org/groups/233</vt:lpwstr>
  </property>
  <property fmtid="{D5CDD505-2E9C-101B-9397-08002B2CF9AE}" pid="56" name="ZOTERO_BREF_3CvblzfLxFli_2">
    <vt:lpwstr>690/items/4HC4MKRF"],"itemData":{"id":813,"type":"article-journal","title":"Physiologic and physical laws that govern ausculation, and their clinical application: The acoustic stethoscope and the electrical amplifying stethoscope and stethograph","contain</vt:lpwstr>
  </property>
  <property fmtid="{D5CDD505-2E9C-101B-9397-08002B2CF9AE}" pid="57" name="ZOTERO_BREF_3CvblzfLxFli_3">
    <vt:lpwstr>er-title":"Am. Heart J.","page":"257-318","volume":"21","author":[{"family":"Rappaport","given":"M.B."},{"family":"Sprague","given":"H.B."}],"issued":{"date-parts":[["1941"]]}}}],"schema":"https://github.com/citation-style-language/schema/raw/master/csl-c</vt:lpwstr>
  </property>
  <property fmtid="{D5CDD505-2E9C-101B-9397-08002B2CF9AE}" pid="58" name="ZOTERO_BREF_3CvblzfLxFli_4">
    <vt:lpwstr>itation.json"}</vt:lpwstr>
  </property>
  <property fmtid="{D5CDD505-2E9C-101B-9397-08002B2CF9AE}" pid="59" name="ZOTERO_BREF_GHkcYqbcHKuM_1">
    <vt:lpwstr>ZOTERO_CITATION {"citationID":"1mijspk705","properties":{"formattedCitation":"{\\rtf \\super 13\\nosupersub{}}","plainCitation":"13"},"citationItems":[{"id":822,"uris":["http://zotero.org/groups/233690/items/C6FZATSM"],"uri":["http://zotero.org/groups/233</vt:lpwstr>
  </property>
  <property fmtid="{D5CDD505-2E9C-101B-9397-08002B2CF9AE}" pid="60" name="ZOTERO_BREF_GHkcYqbcHKuM_2">
    <vt:lpwstr>690/items/C6FZATSM"],"itemData":{"id":822,"type":"article-journal","title":"Stethoscope acoustics and the engineer: Concepts and problems","container-title":"J. Audio Eng. Soc","page":"182-186","volume":"19","author":[{"family":"Ertel","given":"PY"},{"fam</vt:lpwstr>
  </property>
  <property fmtid="{D5CDD505-2E9C-101B-9397-08002B2CF9AE}" pid="61" name="ZOTERO_BREF_GHkcYqbcHKuM_3">
    <vt:lpwstr>ily":"Lawrence","given":"M"},{"family":"Song","given":"W"}],"issued":{"date-parts":[["1971"]]}}}],"schema":"https://github.com/citation-style-language/schema/raw/master/csl-citation.json"}</vt:lpwstr>
  </property>
  <property fmtid="{D5CDD505-2E9C-101B-9397-08002B2CF9AE}" pid="62" name="ZOTERO_BREF_KYYfvQFgt5Ks_1">
    <vt:lpwstr>ZOTERO_CITATION {"citationID":"xWr9OYki","properties":{"formattedCitation":"{\\rtf \\super 15,16\\nosupersub{}}","plainCitation":"15,16"},"citationItems":[{"id":814,"uris":["http://zotero.org/groups/233690/items/59FH44N9"],"uri":["http://zotero.org/groups</vt:lpwstr>
  </property>
  <property fmtid="{D5CDD505-2E9C-101B-9397-08002B2CF9AE}" pid="63" name="ZOTERO_BREF_KYYfvQFgt5Ks_2">
    <vt:lpwstr>/233690/items/59FH44N9"],"itemData":{"id":814,"type":"article-journal","title":"The effects of tubing bore on stethoscope efficiency","container-title":"Am. Heart J.","page":"605-609","issue":"42","author":[{"family":"Rappaport","given":"M.B."},{"family":</vt:lpwstr>
  </property>
  <property fmtid="{D5CDD505-2E9C-101B-9397-08002B2CF9AE}" pid="64" name="ZOTERO_BREF_KYYfvQFgt5Ks_3">
    <vt:lpwstr>"Sprague","given":"H.B."}],"issued":{"date-parts":[["1951"]]}}},{"id":840,"uris":["http://zotero.org/groups/233690/items/RE2QXR2W"],"uri":["http://zotero.org/groups/233690/items/RE2QXR2W"],"itemData":{"id":840,"type":"article-journal","title":"The effects</vt:lpwstr>
  </property>
  <property fmtid="{D5CDD505-2E9C-101B-9397-08002B2CF9AE}" pid="65" name="ZOTERO_BREF_KYYfvQFgt5Ks_4">
    <vt:lpwstr> of improper fitting of stethoscope to ears on auscultatory efficiency","container-title":"Am. Heart J.","page":"713-715","volume":"43","author":[{"family":"Rappaport","given":"M.B."},{"family":"Sprague","given":"H.B."}],"issued":{"date-parts":[["1952"]]}</vt:lpwstr>
  </property>
  <property fmtid="{D5CDD505-2E9C-101B-9397-08002B2CF9AE}" pid="66" name="ZOTERO_BREF_KYYfvQFgt5Ks_5">
    <vt:lpwstr>}}],"schema":"https://github.com/citation-style-language/schema/raw/master/csl-citation.json"}</vt:lpwstr>
  </property>
  <property fmtid="{D5CDD505-2E9C-101B-9397-08002B2CF9AE}" pid="67" name="ZOTERO_BREF_j0dI7E9hAS1a_1">
    <vt:lpwstr>ZOTERO_CITATION {"citationID":"lLOSHY8Z","properties":{"formattedCitation":"{\\rtf \\super 4,13,16,17\\nosupersub{}}","plainCitation":"4,13,16,17"},"citationItems":[{"id":846,"uris":["http://zotero.org/groups/233690/items/XZZ8X9EW"],"uri":["http://zotero.</vt:lpwstr>
  </property>
  <property fmtid="{D5CDD505-2E9C-101B-9397-08002B2CF9AE}" pid="68" name="ZOTERO_BREF_j0dI7E9hAS1a_2">
    <vt:lpwstr>org/groups/233690/items/XZZ8X9EW"],"itemData":{"id":846,"type":"article-journal","title":"Acoustical performance of the stethoscope: a comparative analysis.","container-title":"Am Heart J","page":"269-275","volume":"104","author":[{"family":"Kindig","give</vt:lpwstr>
  </property>
  <property fmtid="{D5CDD505-2E9C-101B-9397-08002B2CF9AE}" pid="69" name="ZOTERO_BREF_j0dI7E9hAS1a_3">
    <vt:lpwstr>n":"JR"},{"family":"Beeson","given":"TP"},{"family":"Campbell","given":"RW"},{"family":"Andries","given":"F"},{"family":"Tavel","given":"ME"}],"issued":{"date-parts":[["1982"]]}}},{"id":822,"uris":["http://zotero.org/groups/233690/items/C6FZATSM"],"uri":[</vt:lpwstr>
  </property>
  <property fmtid="{D5CDD505-2E9C-101B-9397-08002B2CF9AE}" pid="70" name="ZOTERO_BREF_j0dI7E9hAS1a_4">
    <vt:lpwstr>"http://zotero.org/groups/233690/items/C6FZATSM"],"itemData":{"id":822,"type":"article-journal","title":"Stethoscope acoustics and the engineer: Concepts and problems","container-title":"J. Audio Eng. Soc","page":"182-186","volume":"19","author":[{"family</vt:lpwstr>
  </property>
  <property fmtid="{D5CDD505-2E9C-101B-9397-08002B2CF9AE}" pid="71" name="ZOTERO_BREF_j0dI7E9hAS1a_5">
    <vt:lpwstr>":"Ertel","given":"PY"},{"family":"Lawrence","given":"M"},{"family":"Song","given":"W"}],"issued":{"date-parts":[["1971"]]}}},{"id":817,"uris":["http://zotero.org/groups/233690/items/8EI6MM6H"],"uri":["http://zotero.org/groups/233690/items/8EI6MM6H"],"ite</vt:lpwstr>
  </property>
  <property fmtid="{D5CDD505-2E9C-101B-9397-08002B2CF9AE}" pid="72" name="ZOTERO_BREF_j0dI7E9hAS1a_6">
    <vt:lpwstr>mData":{"id":817,"type":"article-journal","title":"The effect of background noise on cardiac auscultation","container-title":"Am. Heart J.","page":"781-790","volume":"52","author":[{"family":"Groom","given":"D."}],"issued":{"date-parts":[["1956"]]}}},{"id</vt:lpwstr>
  </property>
  <property fmtid="{D5CDD505-2E9C-101B-9397-08002B2CF9AE}" pid="73" name="ZOTERO_BREF_j0dI7E9hAS1a_7">
    <vt:lpwstr>":840,"uris":["http://zotero.org/groups/233690/items/RE2QXR2W"],"uri":["http://zotero.org/groups/233690/items/RE2QXR2W"],"itemData":{"id":840,"type":"article-journal","title":"The effects of improper fitting of stethoscope to ears on auscultatory efficien</vt:lpwstr>
  </property>
  <property fmtid="{D5CDD505-2E9C-101B-9397-08002B2CF9AE}" pid="74" name="ZOTERO_BREF_j0dI7E9hAS1a_8">
    <vt:lpwstr>cy","container-title":"Am. Heart J.","page":"713-715","volume":"43","author":[{"family":"Rappaport","given":"M.B."},{"family":"Sprague","given":"H.B."}],"issued":{"date-parts":[["1952"]]}}}],"schema":"https://github.com/citation-style-language/schema/raw/</vt:lpwstr>
  </property>
  <property fmtid="{D5CDD505-2E9C-101B-9397-08002B2CF9AE}" pid="75" name="ZOTERO_BREF_j0dI7E9hAS1a_9">
    <vt:lpwstr>master/csl-citation.json"}</vt:lpwstr>
  </property>
  <property fmtid="{D5CDD505-2E9C-101B-9397-08002B2CF9AE}" pid="76" name="ZOTERO_BREF_4hktq6CHRm6B_1">
    <vt:lpwstr>ZOTERO_CITATION {"citationID":"1drptj37t4","properties":{"formattedCitation":"{\\rtf \\super 17\\nosupersub{}}","plainCitation":"17"},"citationItems":[{"id":817,"uris":["http://zotero.org/groups/233690/items/8EI6MM6H"],"uri":["http://zotero.org/groups/233</vt:lpwstr>
  </property>
  <property fmtid="{D5CDD505-2E9C-101B-9397-08002B2CF9AE}" pid="77" name="ZOTERO_BREF_4hktq6CHRm6B_2">
    <vt:lpwstr>690/items/8EI6MM6H"],"itemData":{"id":817,"type":"article-journal","title":"The effect of background noise on cardiac auscultation","container-title":"Am. Heart J.","page":"781-790","volume":"52","author":[{"family":"Groom","given":"D."}],"issued":{"date-</vt:lpwstr>
  </property>
  <property fmtid="{D5CDD505-2E9C-101B-9397-08002B2CF9AE}" pid="78" name="ZOTERO_BREF_4hktq6CHRm6B_3">
    <vt:lpwstr>parts":[["1956"]]}}}],"schema":"https://github.com/citation-style-language/schema/raw/master/csl-citation.json"}</vt:lpwstr>
  </property>
  <property fmtid="{D5CDD505-2E9C-101B-9397-08002B2CF9AE}" pid="79" name="ZOTERO_BREF_9JtLNe1nx3eM_1">
    <vt:lpwstr>ZOTERO_CITATION {"citationID":"1it21f22qb","properties":{"formattedCitation":"{\\rtf \\super 18\\nosupersub{}}","plainCitation":"18"},"citationItems":[{"id":835,"uris":["http://zotero.org/groups/233690/items/NWM9AINA"],"uri":["http://zotero.org/groups/233</vt:lpwstr>
  </property>
  <property fmtid="{D5CDD505-2E9C-101B-9397-08002B2CF9AE}" pid="80" name="ZOTERO_BREF_9JtLNe1nx3eM_2">
    <vt:lpwstr>690/items/NWM9AINA"],"itemData":{"id":835,"type":"article-journal","title":"Anatomic variations of the auditory canal pertaining to the fit of stethoscope earpieces","container-title":"Circulation","page":"606-608","volume":"19","author":[{"family":"Groom</vt:lpwstr>
  </property>
  <property fmtid="{D5CDD505-2E9C-101B-9397-08002B2CF9AE}" pid="81" name="ZOTERO_BREF_9JtLNe1nx3eM_3">
    <vt:lpwstr>","given":"D."},{"family":"Chapman","given":"W."}],"issued":{"date-parts":[["1959"]]}}}],"schema":"https://github.com/citation-style-language/schema/raw/master/csl-citation.json"}</vt:lpwstr>
  </property>
  <property fmtid="{D5CDD505-2E9C-101B-9397-08002B2CF9AE}" pid="82" name="ZOTERO_BREF_rV5UVI3dfXX9_1">
    <vt:lpwstr>ZOTERO_CITATION {"citationID":"18dng21srs","properties":{"formattedCitation":"{\\rtf \\super 19\\nosupersub{}}","plainCitation":"19"},"citationItems":[{"id":812,"uris":["http://zotero.org/groups/233690/items/442ZDRXU"],"uri":["http://zotero.org/groups/233</vt:lpwstr>
  </property>
  <property fmtid="{D5CDD505-2E9C-101B-9397-08002B2CF9AE}" pid="83" name="ZOTERO_BREF_rV5UVI3dfXX9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84" name="ZOTERO_BREF_rV5UVI3dfXX9_3">
    <vt:lpwstr>arch","page":"273-281","volume":"7","author":[{"family":"Mehmood","given":"Mansoor"},{"family":"Abu Grara","given":"Hazem L"},{"family":"Stewart","given":"Joshua S"},{"family":"Khasawneh","given":"Faisal A"}],"issued":{"date-parts":[["2014"]]}}}],"schema"</vt:lpwstr>
  </property>
  <property fmtid="{D5CDD505-2E9C-101B-9397-08002B2CF9AE}" pid="85" name="ZOTERO_BREF_rV5UVI3dfXX9_4">
    <vt:lpwstr>:"https://github.com/citation-style-language/schema/raw/master/csl-citation.json"}</vt:lpwstr>
  </property>
  <property fmtid="{D5CDD505-2E9C-101B-9397-08002B2CF9AE}" pid="86" name="ZOTERO_BREF_vivIHERHIRFO_1">
    <vt:lpwstr>ZOTERO_CITATION {"citationID":"20hc3orv7l","properties":{"formattedCitation":"{\\rtf \\super 8,10,11,13\\nosupersub{}}","plainCitation":"8,10,11,13"},"citationItems":[{"id":822,"uris":["http://zotero.org/groups/233690/items/C6FZATSM"],"uri":["http://zoter</vt:lpwstr>
  </property>
  <property fmtid="{D5CDD505-2E9C-101B-9397-08002B2CF9AE}" pid="87" name="ZOTERO_BREF_vivIHERHIRFO_2">
    <vt:lpwstr>o.org/groups/233690/items/C6FZATSM"],"itemData":{"id":822,"type":"article-journal","title":"Stethoscope acoustics and the engineer: Concepts and problems","container-title":"J. Audio Eng. Soc","page":"182-186","volume":"19","author":[{"family":"Ertel","gi</vt:lpwstr>
  </property>
  <property fmtid="{D5CDD505-2E9C-101B-9397-08002B2CF9AE}" pid="88" name="ZOTERO_BREF_vivIHERHIRFO_3">
    <vt:lpwstr>ven":"PY"},{"family":"Lawrence","given":"M"},{"family":"Song","given":"W"}],"issued":{"date-parts":[["1971"]]}}},{"id":815,"uris":["http://zotero.org/groups/233690/items/657MKMUX"],"uri":["http://zotero.org/groups/233690/items/657MKMUX"],"itemData":{"id":</vt:lpwstr>
  </property>
  <property fmtid="{D5CDD505-2E9C-101B-9397-08002B2CF9AE}" pid="89" name="ZOTERO_BREF_vivIHERHIRFO_4">
    <vt:lpwstr>815,"type":"article-journal","title":"Methods and results in characterizing electronic stethoscopes.","container-title":"Computers in Cardiology","page":"653-656","author":[{"family":"Watrous","given":"RL"},{"family":"Grove","given":"DM"},{"family":"Bowen</vt:lpwstr>
  </property>
  <property fmtid="{D5CDD505-2E9C-101B-9397-08002B2CF9AE}" pid="90" name="ZOTERO_BREF_vivIHERHIRFO_5">
    <vt:lpwstr>","given":"DL"}],"issued":{"date-parts":[["2002"]]}}},{"id":832,"uris":["http://zotero.org/groups/233690/items/MTZH5R7Q"],"uri":["http://zotero.org/groups/233690/items/MTZH5R7Q"],"itemData":{"id":832,"type":"article-journal","title":"Modeling sound transm</vt:lpwstr>
  </property>
  <property fmtid="{D5CDD505-2E9C-101B-9397-08002B2CF9AE}" pid="91" name="ZOTERO_BREF_vivIHERHIRFO_6">
    <vt:lpwstr>ission through the pulmonary system and chest with application to diagnosis of a collapsed lung.","container-title":"J Acoust Soc Am","page":"1931-1946","volume":"111","author":[{"family":"Royston","given":"TJ"},{"family":"Zhang","given":"X"},{"family":"M</vt:lpwstr>
  </property>
  <property fmtid="{D5CDD505-2E9C-101B-9397-08002B2CF9AE}" pid="92" name="ZOTERO_BREF_vivIHERHIRFO_7">
    <vt:lpwstr>ansy","given":"HA"},{"family":"Sandler","given":"RH"}]}},{"id":818,"uris":["http://zotero.org/groups/233690/items/8XETI2RQ"],"uri":["http://zotero.org/groups/233690/items/8XETI2RQ"],"itemData":{"id":818,"type":"article-journal","title":"Accelerometer type</vt:lpwstr>
  </property>
  <property fmtid="{D5CDD505-2E9C-101B-9397-08002B2CF9AE}" pid="93" name="ZOTERO_BREF_vivIHERHIRFO_8">
    <vt:lpwstr> cardiac transducer for detection of low-level heart sounds.","container-title":"IEEE Trans Biomed Eng","page":"21-28","volume":"40","author":[{"family":"Padmanabhan","given":"V"},{"family":"Semmlow","given":"JL"},{"family":"Welkowitz","given":"W"}],"issu</vt:lpwstr>
  </property>
  <property fmtid="{D5CDD505-2E9C-101B-9397-08002B2CF9AE}" pid="94" name="ZOTERO_BREF_vivIHERHIRFO_9">
    <vt:lpwstr>ed":{"date-parts":[["1993"]]}}}],"schema":"https://github.com/citation-style-language/schema/raw/master/csl-citation.json"}</vt:lpwstr>
  </property>
  <property fmtid="{D5CDD505-2E9C-101B-9397-08002B2CF9AE}" pid="95" name="ZOTERO_BREF_B5mtydUfP6SA_1">
    <vt:lpwstr>ZOTERO_CITATION {"citationID":"2j346t2kbf","properties":{"formattedCitation":"{\\rtf \\super 3,4\\nosupersub{}}","plainCitation":"3,4"},"citationItems":[{"id":816,"uris":["http://zotero.org/groups/233690/items/7HH6TDI8"],"uri":["http://zotero.org/groups/2</vt:lpwstr>
  </property>
  <property fmtid="{D5CDD505-2E9C-101B-9397-08002B2CF9AE}" pid="96" name="ZOTERO_BREF_B5mtydUfP6SA_2">
    <vt:lpwstr>33690/items/7HH6TDI8"],"itemData":{"id":816,"type":"article-journal","title":"Comparison of the acoustic properties of six popular stethoscopes","container-title":"J Acoust Soc AM","page":"2224-2228","issue":"91","author":[{"family":"Abella","given":"M."}</vt:lpwstr>
  </property>
  <property fmtid="{D5CDD505-2E9C-101B-9397-08002B2CF9AE}" pid="97" name="ZOTERO_BREF_B5mtydUfP6SA_3">
    <vt:lpwstr>,{"family":"Formolo","given":"J."},{"family":"Penney","given":"DG"}],"issued":{"date-parts":[["1992"]]}}},{"id":846,"uris":["http://zotero.org/groups/233690/items/XZZ8X9EW"],"uri":["http://zotero.org/groups/233690/items/XZZ8X9EW"],"itemData":{"id":846,"ty</vt:lpwstr>
  </property>
  <property fmtid="{D5CDD505-2E9C-101B-9397-08002B2CF9AE}" pid="98" name="ZOTERO_BREF_B5mtydUfP6SA_4">
    <vt:lpwstr>pe":"article-journal","title":"Acoustical performance of the stethoscope: a comparative analysis.","container-title":"Am Heart J","page":"269-275","volume":"104","author":[{"family":"Kindig","given":"JR"},{"family":"Beeson","given":"TP"},{"family":"Campbe</vt:lpwstr>
  </property>
  <property fmtid="{D5CDD505-2E9C-101B-9397-08002B2CF9AE}" pid="99" name="ZOTERO_BREF_B5mtydUfP6SA_5">
    <vt:lpwstr>ll","given":"RW"},{"family":"Andries","given":"F"},{"family":"Tavel","given":"ME"}],"issued":{"date-parts":[["1982"]]}}}],"schema":"https://github.com/citation-style-language/schema/raw/master/csl-citation.json"}</vt:lpwstr>
  </property>
  <property fmtid="{D5CDD505-2E9C-101B-9397-08002B2CF9AE}" pid="100" name="ZOTERO_BREF_4DiifM8BlLV4_1">
    <vt:lpwstr>ZOTERO_CITATION {"citationID":"2qmko33tgn","properties":{"formattedCitation":"{\\rtf \\super 19\\nosupersub{}}","plainCitation":"19"},"citationItems":[{"id":812,"uris":["http://zotero.org/groups/233690/items/442ZDRXU"],"uri":["http://zotero.org/groups/233</vt:lpwstr>
  </property>
  <property fmtid="{D5CDD505-2E9C-101B-9397-08002B2CF9AE}" pid="101" name="ZOTERO_BREF_4DiifM8BlLV4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102" name="ZOTERO_BREF_4DiifM8BlLV4_3">
    <vt:lpwstr>arch","page":"273-281","volume":"7","author":[{"family":"Mehmood","given":"Mansoor"},{"family":"Abu Grara","given":"Hazem L"},{"family":"Stewart","given":"Joshua S"},{"family":"Khasawneh","given":"Faisal A"}],"issued":{"date-parts":[["2014"]]}}}],"schema"</vt:lpwstr>
  </property>
  <property fmtid="{D5CDD505-2E9C-101B-9397-08002B2CF9AE}" pid="103" name="ZOTERO_BREF_4DiifM8BlLV4_4">
    <vt:lpwstr>:"https://github.com/citation-style-language/schema/raw/master/csl-citation.json"}</vt:lpwstr>
  </property>
  <property fmtid="{D5CDD505-2E9C-101B-9397-08002B2CF9AE}" pid="104" name="ZOTERO_BREF_ywM6cRZDQlS4_1">
    <vt:lpwstr>ZOTERO_CITATION {"citationID":"2eihoq8uh5","properties":{"formattedCitation":"{\\rtf \\super 20\\nosupersub{}}","plainCitation":"20"},"citationItems":[{"id":922,"uris":["http://zotero.org/groups/233690/items/B4VWZ95G"],"uri":["http://zotero.org/groups/233</vt:lpwstr>
  </property>
  <property fmtid="{D5CDD505-2E9C-101B-9397-08002B2CF9AE}" pid="105" name="ZOTERO_BREF_ywM6cRZDQlS4_2">
    <vt:lpwstr>690/items/B4VWZ95G"],"itemData":{"id":922,"type":"article-journal","title":"RepRap the replicating rapid prototyper","container-title":"Robotica","page":"177-191","volume":"29","issue":"1","author":[{"family":"Jones","given":"Rhys"},{"family":"Haufe","giv</vt:lpwstr>
  </property>
  <property fmtid="{D5CDD505-2E9C-101B-9397-08002B2CF9AE}" pid="106" name="ZOTERO_BREF_ywM6cRZDQlS4_3">
    <vt:lpwstr>en":"Patrick"},{"family":"Sells","given":"Edward"},{"family":"Iravani","given":"Pejman"},{"family":"Olliver","given":"Vik"},{"family":"Palmer","given":"Chris"},{"family":"Bowyer","given":"Adrian"}]}}],"schema":"https://github.com/citation-style-language/s</vt:lpwstr>
  </property>
  <property fmtid="{D5CDD505-2E9C-101B-9397-08002B2CF9AE}" pid="107" name="ZOTERO_BREF_ywM6cRZDQlS4_4">
    <vt:lpwstr>chema/raw/master/csl-citation.json"}</vt:lpwstr>
  </property>
  <property fmtid="{D5CDD505-2E9C-101B-9397-08002B2CF9AE}" pid="108" name="ZOTERO_BREF_BScUAtS0EWXS_1">
    <vt:lpwstr>ZOTERO_BIBL {"custom":[]} CSL_BIBLIOGRAPHY</vt:lpwstr>
  </property>
</Properties>
</file>